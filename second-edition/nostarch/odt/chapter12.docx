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1"/>
        <w:tabs>
          <w:tab w:val="right" w:pos="9360" w:leader="dot"/>
        </w:tabs>
        <w:rPr/>
      </w:pPr>
      <w:r>
        <w:fldChar w:fldCharType="begin"/>
      </w:r>
      <w:r>
        <w:instrText> TOC \z \o "1-3" \t "HeadA,1,HeadB,2,HeadC,3" \h</w:instrText>
      </w:r>
      <w:r>
        <w:fldChar w:fldCharType="separate"/>
      </w:r>
      <w:hyperlink w:anchor="__RefHeading___Toc14976_1865893667">
        <w:r>
          <w:rPr>
            <w:webHidden/>
            <w:rStyle w:val="IndexLink"/>
            <w:vanish w:val="false"/>
          </w:rPr>
          <w:t>Building a Command Line Program</w:t>
          <w:tab/>
          <w:t>2</w:t>
        </w:r>
      </w:hyperlink>
    </w:p>
    <w:p>
      <w:pPr>
        <w:pStyle w:val="Contents2"/>
        <w:tabs>
          <w:tab w:val="right" w:pos="9360" w:leader="dot"/>
        </w:tabs>
        <w:rPr/>
      </w:pPr>
      <w:hyperlink w:anchor="__RefHeading___Toc14978_1865893667">
        <w:r>
          <w:rPr>
            <w:webHidden/>
            <w:rStyle w:val="IndexLink"/>
            <w:vanish w:val="false"/>
          </w:rPr>
          <w:t>Accepting Command Line Arguments</w:t>
          <w:tab/>
          <w:t>2</w:t>
        </w:r>
      </w:hyperlink>
    </w:p>
    <w:p>
      <w:pPr>
        <w:pStyle w:val="Contents2"/>
        <w:tabs>
          <w:tab w:val="right" w:pos="9360" w:leader="dot"/>
        </w:tabs>
        <w:rPr/>
      </w:pPr>
      <w:hyperlink w:anchor="__RefHeading___Toc14980_1865893667">
        <w:r>
          <w:rPr>
            <w:webHidden/>
            <w:rStyle w:val="IndexLink"/>
            <w:vanish w:val="false"/>
          </w:rPr>
          <w:t>Reading the Argument Values</w:t>
          <w:tab/>
          <w:t>3</w:t>
        </w:r>
      </w:hyperlink>
    </w:p>
    <w:p>
      <w:pPr>
        <w:pStyle w:val="Contents2"/>
        <w:tabs>
          <w:tab w:val="right" w:pos="9360" w:leader="dot"/>
        </w:tabs>
        <w:rPr/>
      </w:pPr>
      <w:hyperlink w:anchor="__RefHeading___Toc14982_1865893667">
        <w:r>
          <w:rPr>
            <w:webHidden/>
            <w:rStyle w:val="IndexLink"/>
            <w:vanish w:val="false"/>
          </w:rPr>
          <w:t>Saving the Argument Values in Variables</w:t>
          <w:tab/>
          <w:t>4</w:t>
        </w:r>
      </w:hyperlink>
    </w:p>
    <w:p>
      <w:pPr>
        <w:pStyle w:val="Contents2"/>
        <w:tabs>
          <w:tab w:val="right" w:pos="9360" w:leader="dot"/>
        </w:tabs>
        <w:rPr/>
      </w:pPr>
      <w:hyperlink w:anchor="__RefHeading___Toc14984_1865893667">
        <w:r>
          <w:rPr>
            <w:webHidden/>
            <w:rStyle w:val="IndexLink"/>
            <w:vanish w:val="false"/>
          </w:rPr>
          <w:t>Reading a File</w:t>
          <w:tab/>
          <w:t>6</w:t>
        </w:r>
      </w:hyperlink>
    </w:p>
    <w:p>
      <w:pPr>
        <w:pStyle w:val="Contents11"/>
        <w:tabs>
          <w:tab w:val="right" w:pos="9360" w:leader="dot"/>
        </w:tabs>
        <w:rPr/>
      </w:pPr>
      <w:hyperlink w:anchor="__RefHeading___Toc14986_1865893667">
        <w:r>
          <w:rPr>
            <w:webHidden/>
            <w:rStyle w:val="IndexLink"/>
            <w:vanish w:val="false"/>
          </w:rPr>
          <w:t xml:space="preserve"> </w:t>
        </w:r>
        <w:r>
          <w:rPr>
            <w:rStyle w:val="IndexLink"/>
          </w:rPr>
          <w:t>Refactoring to Improve Modularity and Error Handling</w:t>
          <w:tab/>
          <w:t>8</w:t>
        </w:r>
      </w:hyperlink>
    </w:p>
    <w:p>
      <w:pPr>
        <w:pStyle w:val="Contents2"/>
        <w:tabs>
          <w:tab w:val="right" w:pos="9360" w:leader="dot"/>
        </w:tabs>
        <w:rPr/>
      </w:pPr>
      <w:hyperlink w:anchor="__RefHeading___Toc14988_1865893667">
        <w:r>
          <w:rPr>
            <w:webHidden/>
            <w:rStyle w:val="IndexLink"/>
            <w:vanish w:val="false"/>
          </w:rPr>
          <w:t>Separation of Concerns for Binary Projects</w:t>
          <w:tab/>
          <w:t>9</w:t>
        </w:r>
      </w:hyperlink>
    </w:p>
    <w:p>
      <w:pPr>
        <w:pStyle w:val="Contents3"/>
        <w:tabs>
          <w:tab w:val="right" w:pos="9360" w:leader="dot"/>
        </w:tabs>
        <w:rPr/>
      </w:pPr>
      <w:hyperlink w:anchor="__RefHeading___Toc14990_1865893667">
        <w:r>
          <w:rPr>
            <w:webHidden/>
            <w:rStyle w:val="IndexLink"/>
            <w:vanish w:val="false"/>
          </w:rPr>
          <w:t xml:space="preserve"> </w:t>
        </w:r>
        <w:r>
          <w:rPr>
            <w:rStyle w:val="IndexLink"/>
          </w:rPr>
          <w:t>Extracting the Argument Parser</w:t>
          <w:tab/>
          <w:t>9</w:t>
        </w:r>
      </w:hyperlink>
    </w:p>
    <w:p>
      <w:pPr>
        <w:pStyle w:val="Contents3"/>
        <w:tabs>
          <w:tab w:val="right" w:pos="9360" w:leader="dot"/>
        </w:tabs>
        <w:rPr/>
      </w:pPr>
      <w:hyperlink w:anchor="__RefHeading___Toc14992_1865893667">
        <w:r>
          <w:rPr>
            <w:webHidden/>
            <w:rStyle w:val="IndexLink"/>
            <w:vanish w:val="false"/>
          </w:rPr>
          <w:t>Grouping Configuration Values</w:t>
          <w:tab/>
          <w:t>10</w:t>
        </w:r>
      </w:hyperlink>
    </w:p>
    <w:p>
      <w:pPr>
        <w:pStyle w:val="Contents3"/>
        <w:tabs>
          <w:tab w:val="right" w:pos="9360" w:leader="dot"/>
        </w:tabs>
        <w:rPr/>
      </w:pPr>
      <w:hyperlink w:anchor="__RefHeading___Toc14994_1865893667">
        <w:r>
          <w:rPr>
            <w:webHidden/>
            <w:rStyle w:val="IndexLink"/>
            <w:vanish w:val="false"/>
          </w:rPr>
          <w:t>The Tradeoffs of Using clone</w:t>
          <w:tab/>
          <w:t>12</w:t>
        </w:r>
      </w:hyperlink>
    </w:p>
    <w:p>
      <w:pPr>
        <w:pStyle w:val="Contents3"/>
        <w:tabs>
          <w:tab w:val="right" w:pos="9360" w:leader="dot"/>
        </w:tabs>
        <w:rPr/>
      </w:pPr>
      <w:hyperlink w:anchor="__RefHeading___Toc14996_1865893667">
        <w:r>
          <w:rPr>
            <w:webHidden/>
            <w:rStyle w:val="IndexLink"/>
            <w:vanish w:val="false"/>
          </w:rPr>
          <w:t>Creating a Constructor for Config</w:t>
          <w:tab/>
          <w:t>12</w:t>
        </w:r>
      </w:hyperlink>
    </w:p>
    <w:p>
      <w:pPr>
        <w:pStyle w:val="Contents2"/>
        <w:tabs>
          <w:tab w:val="right" w:pos="9360" w:leader="dot"/>
        </w:tabs>
        <w:rPr/>
      </w:pPr>
      <w:hyperlink w:anchor="__RefHeading___Toc14998_1865893667">
        <w:r>
          <w:rPr>
            <w:webHidden/>
            <w:rStyle w:val="IndexLink"/>
            <w:vanish w:val="false"/>
          </w:rPr>
          <w:t>Fixing the Error Handling</w:t>
          <w:tab/>
          <w:t>13</w:t>
        </w:r>
      </w:hyperlink>
    </w:p>
    <w:p>
      <w:pPr>
        <w:pStyle w:val="Contents3"/>
        <w:tabs>
          <w:tab w:val="right" w:pos="9360" w:leader="dot"/>
        </w:tabs>
        <w:rPr/>
      </w:pPr>
      <w:hyperlink w:anchor="__RefHeading___Toc15000_1865893667">
        <w:r>
          <w:rPr>
            <w:webHidden/>
            <w:rStyle w:val="IndexLink"/>
            <w:vanish w:val="false"/>
          </w:rPr>
          <w:t>Improving the Error Message</w:t>
          <w:tab/>
          <w:t>14</w:t>
        </w:r>
      </w:hyperlink>
    </w:p>
    <w:p>
      <w:pPr>
        <w:pStyle w:val="Contents3"/>
        <w:tabs>
          <w:tab w:val="right" w:pos="9360" w:leader="dot"/>
        </w:tabs>
        <w:rPr/>
      </w:pPr>
      <w:hyperlink w:anchor="__RefHeading___Toc15004_1865893667">
        <w:r>
          <w:rPr>
            <w:webHidden/>
            <w:rStyle w:val="IndexLink"/>
            <w:vanish w:val="false"/>
          </w:rPr>
          <w:t>Returning a Result from new Instead of Calling panic!</w:t>
          <w:tab/>
          <w:t>15</w:t>
        </w:r>
      </w:hyperlink>
    </w:p>
    <w:p>
      <w:pPr>
        <w:pStyle w:val="Contents3"/>
        <w:tabs>
          <w:tab w:val="right" w:pos="9360" w:leader="dot"/>
        </w:tabs>
        <w:rPr/>
      </w:pPr>
      <w:hyperlink w:anchor="__RefHeading___Toc15006_1865893667">
        <w:r>
          <w:rPr>
            <w:webHidden/>
            <w:rStyle w:val="IndexLink"/>
            <w:vanish w:val="false"/>
          </w:rPr>
          <w:t>Calling Config::new and Handling Errors</w:t>
          <w:tab/>
          <w:t>16</w:t>
        </w:r>
      </w:hyperlink>
    </w:p>
    <w:p>
      <w:pPr>
        <w:pStyle w:val="Contents2"/>
        <w:tabs>
          <w:tab w:val="right" w:pos="9360" w:leader="dot"/>
        </w:tabs>
        <w:rPr/>
      </w:pPr>
      <w:hyperlink w:anchor="__RefHeading___Toc15008_1865893667">
        <w:r>
          <w:rPr>
            <w:webHidden/>
            <w:rStyle w:val="IndexLink"/>
            <w:vanish w:val="false"/>
          </w:rPr>
          <w:t>Extracting Logic Functionality from main</w:t>
          <w:tab/>
          <w:t>17</w:t>
        </w:r>
      </w:hyperlink>
    </w:p>
    <w:p>
      <w:pPr>
        <w:pStyle w:val="Contents3"/>
        <w:tabs>
          <w:tab w:val="right" w:pos="9360" w:leader="dot"/>
        </w:tabs>
        <w:rPr/>
      </w:pPr>
      <w:hyperlink w:anchor="__RefHeading___Toc15010_1865893667">
        <w:r>
          <w:rPr>
            <w:webHidden/>
            <w:rStyle w:val="IndexLink"/>
            <w:vanish w:val="false"/>
          </w:rPr>
          <w:t>Returning Errors from the run Function</w:t>
          <w:tab/>
          <w:t>18</w:t>
        </w:r>
      </w:hyperlink>
    </w:p>
    <w:p>
      <w:pPr>
        <w:pStyle w:val="Contents3"/>
        <w:tabs>
          <w:tab w:val="right" w:pos="9360" w:leader="dot"/>
        </w:tabs>
        <w:rPr/>
      </w:pPr>
      <w:hyperlink w:anchor="__RefHeading___Toc15012_1865893667">
        <w:r>
          <w:rPr>
            <w:webHidden/>
            <w:rStyle w:val="IndexLink"/>
            <w:vanish w:val="false"/>
          </w:rPr>
          <w:t>Handling Errors Returned from run in main</w:t>
          <w:tab/>
          <w:t>20</w:t>
        </w:r>
      </w:hyperlink>
    </w:p>
    <w:p>
      <w:pPr>
        <w:pStyle w:val="Contents2"/>
        <w:tabs>
          <w:tab w:val="right" w:pos="9360" w:leader="dot"/>
        </w:tabs>
        <w:rPr/>
      </w:pPr>
      <w:hyperlink w:anchor="__RefHeading___Toc15014_1865893667">
        <w:r>
          <w:rPr>
            <w:webHidden/>
            <w:rStyle w:val="IndexLink"/>
            <w:vanish w:val="false"/>
          </w:rPr>
          <w:t>Splitting Code into a Library Crate</w:t>
          <w:tab/>
          <w:t>20</w:t>
        </w:r>
      </w:hyperlink>
    </w:p>
    <w:p>
      <w:pPr>
        <w:pStyle w:val="Contents11"/>
        <w:tabs>
          <w:tab w:val="right" w:pos="9360" w:leader="dot"/>
        </w:tabs>
        <w:rPr/>
      </w:pPr>
      <w:hyperlink w:anchor="__RefHeading___Toc15016_1865893667">
        <w:r>
          <w:rPr>
            <w:webHidden/>
            <w:rStyle w:val="IndexLink"/>
            <w:vanish w:val="false"/>
          </w:rPr>
          <w:t>Testing the Library’s Functionality</w:t>
          <w:tab/>
          <w:t>22</w:t>
        </w:r>
      </w:hyperlink>
    </w:p>
    <w:p>
      <w:pPr>
        <w:pStyle w:val="Contents2"/>
        <w:tabs>
          <w:tab w:val="right" w:pos="9360" w:leader="dot"/>
        </w:tabs>
        <w:rPr/>
      </w:pPr>
      <w:hyperlink w:anchor="__RefHeading___Toc15018_1865893667">
        <w:r>
          <w:rPr>
            <w:webHidden/>
            <w:rStyle w:val="IndexLink"/>
            <w:vanish w:val="false"/>
          </w:rPr>
          <w:t>Writing a Failing Test</w:t>
          <w:tab/>
          <w:t>23</w:t>
        </w:r>
      </w:hyperlink>
    </w:p>
    <w:p>
      <w:pPr>
        <w:pStyle w:val="Contents2"/>
        <w:tabs>
          <w:tab w:val="right" w:pos="9360" w:leader="dot"/>
        </w:tabs>
        <w:rPr/>
      </w:pPr>
      <w:hyperlink w:anchor="__RefHeading___Toc15020_1865893667">
        <w:r>
          <w:rPr>
            <w:webHidden/>
            <w:rStyle w:val="IndexLink"/>
            <w:vanish w:val="false"/>
          </w:rPr>
          <w:t>Writing Code to Pass the Test</w:t>
          <w:tab/>
          <w:t>25</w:t>
        </w:r>
      </w:hyperlink>
    </w:p>
    <w:p>
      <w:pPr>
        <w:pStyle w:val="Contents3"/>
        <w:tabs>
          <w:tab w:val="right" w:pos="9360" w:leader="dot"/>
        </w:tabs>
        <w:rPr/>
      </w:pPr>
      <w:hyperlink w:anchor="__RefHeading___Toc15022_1865893667">
        <w:r>
          <w:rPr>
            <w:webHidden/>
            <w:rStyle w:val="IndexLink"/>
            <w:vanish w:val="false"/>
          </w:rPr>
          <w:t>Iterating Through Lines with the lines Method</w:t>
          <w:tab/>
          <w:t>26</w:t>
        </w:r>
      </w:hyperlink>
    </w:p>
    <w:p>
      <w:pPr>
        <w:pStyle w:val="Contents3"/>
        <w:tabs>
          <w:tab w:val="right" w:pos="9360" w:leader="dot"/>
        </w:tabs>
        <w:rPr/>
      </w:pPr>
      <w:hyperlink w:anchor="__RefHeading___Toc15026_1865893667">
        <w:r>
          <w:rPr>
            <w:webHidden/>
            <w:rStyle w:val="IndexLink"/>
            <w:vanish w:val="false"/>
          </w:rPr>
          <w:t>Searching Each Line for the Query</w:t>
          <w:tab/>
          <w:t>26</w:t>
        </w:r>
      </w:hyperlink>
    </w:p>
    <w:p>
      <w:pPr>
        <w:pStyle w:val="Contents3"/>
        <w:tabs>
          <w:tab w:val="right" w:pos="9360" w:leader="dot"/>
        </w:tabs>
        <w:rPr/>
      </w:pPr>
      <w:hyperlink w:anchor="__RefHeading___Toc15028_1865893667">
        <w:r>
          <w:rPr>
            <w:webHidden/>
            <w:rStyle w:val="IndexLink"/>
            <w:vanish w:val="false"/>
          </w:rPr>
          <w:t>Storing Matching Lines</w:t>
          <w:tab/>
          <w:t>26</w:t>
        </w:r>
      </w:hyperlink>
    </w:p>
    <w:p>
      <w:pPr>
        <w:pStyle w:val="Contents3"/>
        <w:tabs>
          <w:tab w:val="right" w:pos="9360" w:leader="dot"/>
        </w:tabs>
        <w:rPr/>
      </w:pPr>
      <w:hyperlink w:anchor="__RefHeading___Toc15032_1865893667">
        <w:r>
          <w:rPr>
            <w:webHidden/>
            <w:rStyle w:val="IndexLink"/>
            <w:vanish w:val="false"/>
          </w:rPr>
          <w:t>Using the search Function in the run Function</w:t>
          <w:tab/>
          <w:t>27</w:t>
        </w:r>
      </w:hyperlink>
    </w:p>
    <w:p>
      <w:pPr>
        <w:pStyle w:val="Contents11"/>
        <w:tabs>
          <w:tab w:val="right" w:pos="9360" w:leader="dot"/>
        </w:tabs>
        <w:rPr/>
      </w:pPr>
      <w:hyperlink w:anchor="__RefHeading___Toc15034_1865893667">
        <w:r>
          <w:rPr>
            <w:webHidden/>
            <w:rStyle w:val="IndexLink"/>
            <w:vanish w:val="false"/>
          </w:rPr>
          <w:t>Working with Environment Variables</w:t>
          <w:tab/>
          <w:t>29</w:t>
        </w:r>
      </w:hyperlink>
    </w:p>
    <w:p>
      <w:pPr>
        <w:pStyle w:val="Contents2"/>
        <w:tabs>
          <w:tab w:val="right" w:pos="9360" w:leader="dot"/>
        </w:tabs>
        <w:rPr/>
      </w:pPr>
      <w:hyperlink w:anchor="__RefHeading___Toc15036_1865893667">
        <w:r>
          <w:rPr>
            <w:webHidden/>
            <w:rStyle w:val="IndexLink"/>
            <w:vanish w:val="false"/>
          </w:rPr>
          <w:t>Writing a Failing Test for the Case-Insensitive search Function</w:t>
          <w:tab/>
          <w:t>29</w:t>
        </w:r>
      </w:hyperlink>
    </w:p>
    <w:p>
      <w:pPr>
        <w:pStyle w:val="Contents2"/>
        <w:tabs>
          <w:tab w:val="right" w:pos="9360" w:leader="dot"/>
        </w:tabs>
        <w:rPr/>
      </w:pPr>
      <w:hyperlink w:anchor="__RefHeading___Toc15038_1865893667">
        <w:r>
          <w:rPr>
            <w:webHidden/>
            <w:rStyle w:val="IndexLink"/>
            <w:vanish w:val="false"/>
          </w:rPr>
          <w:t>Implementing the search_case_insensitive Function</w:t>
          <w:tab/>
          <w:t>30</w:t>
        </w:r>
      </w:hyperlink>
    </w:p>
    <w:p>
      <w:pPr>
        <w:pStyle w:val="Contents11"/>
        <w:tabs>
          <w:tab w:val="right" w:pos="9360" w:leader="dot"/>
        </w:tabs>
        <w:rPr/>
      </w:pPr>
      <w:hyperlink w:anchor="__RefHeading___Toc15040_1865893667">
        <w:r>
          <w:rPr>
            <w:webHidden/>
            <w:rStyle w:val="IndexLink"/>
            <w:vanish w:val="false"/>
          </w:rPr>
          <w:t>Writing Error Messages to stderr Instead of stdout</w:t>
          <w:tab/>
          <w:t>35</w:t>
        </w:r>
      </w:hyperlink>
    </w:p>
    <w:p>
      <w:pPr>
        <w:pStyle w:val="Contents2"/>
        <w:tabs>
          <w:tab w:val="right" w:pos="9360" w:leader="dot"/>
        </w:tabs>
        <w:rPr/>
      </w:pPr>
      <w:hyperlink w:anchor="__RefHeading___Toc15042_1865893667">
        <w:r>
          <w:rPr>
            <w:webHidden/>
            <w:rStyle w:val="IndexLink"/>
            <w:vanish w:val="false"/>
          </w:rPr>
          <w:t>Checking Where Errors are Written to</w:t>
          <w:tab/>
          <w:t>35</w:t>
        </w:r>
      </w:hyperlink>
    </w:p>
    <w:p>
      <w:pPr>
        <w:pStyle w:val="Contents2"/>
        <w:tabs>
          <w:tab w:val="right" w:pos="9360" w:leader="dot"/>
        </w:tabs>
        <w:rPr/>
      </w:pPr>
      <w:hyperlink w:anchor="__RefHeading___Toc15044_1865893667">
        <w:r>
          <w:rPr>
            <w:webHidden/>
            <w:rStyle w:val="IndexLink"/>
            <w:vanish w:val="false"/>
          </w:rPr>
          <w:t>Printing Errors to Standard Error</w:t>
          <w:tab/>
          <w:t>36</w:t>
        </w:r>
      </w:hyperlink>
    </w:p>
    <w:p>
      <w:pPr>
        <w:pStyle w:val="Contents11"/>
        <w:tabs>
          <w:tab w:val="right" w:pos="9360" w:leader="dot"/>
        </w:tabs>
        <w:rPr/>
      </w:pPr>
      <w:hyperlink w:anchor="__RefHeading___Toc15046_1865893667">
        <w:r>
          <w:rPr>
            <w:webHidden/>
            <w:rStyle w:val="IndexLink"/>
            <w:vanish w:val="false"/>
          </w:rPr>
          <w:t>Summary</w:t>
          <w:tab/>
          <w:t>37</w:t>
        </w:r>
      </w:hyperlink>
      <w:r>
        <w:fldChar w:fldCharType="end"/>
      </w:r>
    </w:p>
    <w:p>
      <w:pPr>
        <w:pStyle w:val="ChapterStart"/>
        <w:rPr/>
      </w:pPr>
      <w:r>
        <w:rPr/>
        <w:t>Chapter 12</w:t>
      </w:r>
    </w:p>
    <w:p>
      <w:pPr>
        <w:pStyle w:val="ChapterTitle"/>
        <w:rPr/>
      </w:pPr>
      <w:r>
        <w:rPr/>
        <w:t xml:space="preserve">An I/O Project </w:t>
      </w:r>
      <w:del w:id="0" w:author="Liz2" w:date="2017-06-27T10:59:00Z">
        <w:r>
          <w:rPr/>
          <w:delText>Building a Small Grep</w:delText>
        </w:r>
      </w:del>
      <w:ins w:id="1" w:author="Liz2" w:date="2017-06-27T15:39:00Z">
        <w:r>
          <w:rPr/>
          <w:t>Using</w:t>
        </w:r>
      </w:ins>
      <w:ins w:id="2" w:author="Liz2" w:date="2017-06-27T10:59:00Z">
        <w:r>
          <w:rPr/>
          <w:t xml:space="preserve"> Environment Variables and </w:t>
        </w:r>
      </w:ins>
      <w:ins w:id="3" w:author="Liz2" w:date="2017-06-27T10:59:00Z">
        <w:commentRangeStart w:id="0"/>
        <w:r>
          <w:rPr/>
          <w:t>Standard Error</w:t>
        </w:r>
      </w:ins>
      <w:commentRangeEnd w:id="0"/>
      <w:r>
        <w:commentReference w:id="0"/>
      </w:r>
      <w:r>
        <w:rPr/>
      </w:r>
    </w:p>
    <w:p>
      <w:pPr>
        <w:pStyle w:val="Body"/>
        <w:rPr/>
      </w:pPr>
      <w:r>
        <w:rPr/>
        <w:t>This chapter is both a recap of the many skills you’ve learned so far and an exploration of a few more standard library features. We’re going to build a command</w:t>
      </w:r>
      <w:del w:id="4" w:author="Carol Nichols" w:date="2017-07-11T18:00:00Z">
        <w:r>
          <w:rPr/>
          <w:delText>-</w:delText>
        </w:r>
      </w:del>
      <w:ins w:id="5" w:author="Carol Nichols" w:date="2017-07-11T18:00:00Z">
        <w:r>
          <w:rPr/>
          <w:t xml:space="preserve"> </w:t>
        </w:r>
      </w:ins>
      <w:r>
        <w:rPr/>
        <w:t>line tool that interacts with file and command line input/output to practice some of the Rust you now have under your belt.</w:t>
      </w:r>
    </w:p>
    <w:p>
      <w:pPr>
        <w:pStyle w:val="Body"/>
        <w:rPr/>
      </w:pPr>
      <w:r>
        <w:rPr/>
        <w:t xml:space="preserve">Rust’s speed, safety, </w:t>
      </w:r>
      <w:r>
        <w:rPr>
          <w:rStyle w:val="EmphasisItalic"/>
        </w:rPr>
        <w:t>single binary</w:t>
      </w:r>
      <w:r>
        <w:rPr/>
        <w:t xml:space="preserve"> output, and</w:t>
      </w:r>
      <w:r>
        <w:rPr>
          <w:rFonts w:eastAsia="Microsoft YaHei"/>
        </w:rPr>
        <w:t xml:space="preserve"> </w:t>
      </w:r>
      <w:r>
        <w:rPr/>
        <w:t>cross-platform support make it a good language for creating command line tools, so</w:t>
      </w:r>
      <w:r>
        <w:rPr>
          <w:rFonts w:eastAsia="Microsoft YaHei"/>
        </w:rPr>
        <w:t xml:space="preserve"> </w:t>
      </w:r>
      <w:r>
        <w:rPr/>
        <w:t>for our project we’ll make our own version of the classic command line tool</w:t>
      </w:r>
      <w:del w:id="6" w:author="Carol Nichols" w:date="2017-07-11T17:58:00Z">
        <w:r>
          <w:rPr/>
          <w:delText> </w:delText>
        </w:r>
      </w:del>
      <w:ins w:id="7" w:author="Carol Nichols" w:date="2017-07-11T17:58:00Z">
        <w:r>
          <w:rPr/>
          <w:t xml:space="preserve"> </w:t>
        </w:r>
      </w:ins>
      <w:r>
        <w:rPr>
          <w:rStyle w:val="Literal"/>
        </w:rPr>
        <w:t>grep</w:t>
      </w:r>
      <w:r>
        <w:rPr/>
        <w:t>. Grep is an acronym for “Globally search a Regular Expression and Print.” In the</w:t>
      </w:r>
      <w:r>
        <w:rPr>
          <w:rFonts w:eastAsia="Microsoft YaHei"/>
        </w:rPr>
        <w:t xml:space="preserve"> </w:t>
      </w:r>
      <w:r>
        <w:rPr/>
        <w:t>simplest use case,</w:t>
      </w:r>
      <w:del w:id="8" w:author="Carol Nichols" w:date="2017-07-11T17:58:00Z">
        <w:r>
          <w:rPr/>
          <w:delText> </w:delText>
        </w:r>
      </w:del>
      <w:ins w:id="9" w:author="Carol Nichols" w:date="2017-07-11T17:58:00Z">
        <w:r>
          <w:rPr/>
          <w:t xml:space="preserve"> </w:t>
        </w:r>
      </w:ins>
      <w:r>
        <w:rPr>
          <w:rStyle w:val="Literal"/>
        </w:rPr>
        <w:t>grep</w:t>
      </w:r>
      <w:del w:id="10" w:author="Carol Nichols" w:date="2017-07-11T17:58:00Z">
        <w:r>
          <w:rPr>
            <w:rStyle w:val="Literal"/>
          </w:rPr>
          <w:delText> </w:delText>
        </w:r>
      </w:del>
      <w:ins w:id="11" w:author="Carol Nichols" w:date="2017-07-11T17:58:00Z">
        <w:r>
          <w:rPr/>
          <w:t xml:space="preserve"> </w:t>
        </w:r>
      </w:ins>
      <w:r>
        <w:rPr/>
        <w:t>searches a specified file for a specified string</w:t>
      </w:r>
      <w:ins w:id="12" w:author="Liz2" w:date="2017-06-27T11:34:00Z">
        <w:r>
          <w:rPr/>
          <w:t xml:space="preserve">. To do so, </w:t>
        </w:r>
      </w:ins>
      <w:ins w:id="13" w:author="Liz2" w:date="2017-06-27T11:34:00Z">
        <w:r>
          <w:rPr>
            <w:rStyle w:val="Literal"/>
          </w:rPr>
          <w:t>grep</w:t>
        </w:r>
      </w:ins>
      <w:del w:id="14" w:author="Carol Nichols" w:date="2017-07-11T18:01:00Z">
        <w:r>
          <w:rPr>
            <w:rStyle w:val="Literal"/>
          </w:rPr>
          <w:delText xml:space="preserve"> </w:delText>
        </w:r>
      </w:del>
      <w:del w:id="15" w:author="Liz2" w:date="2017-06-27T11:34:00Z">
        <w:r>
          <w:rPr>
            <w:rStyle w:val="Literal"/>
          </w:rPr>
          <w:delText>using the</w:delText>
        </w:r>
      </w:del>
      <w:r>
        <w:rPr>
          <w:rFonts w:eastAsia="Microsoft YaHei"/>
        </w:rPr>
        <w:t xml:space="preserve"> </w:t>
      </w:r>
      <w:del w:id="16" w:author="Liz2" w:date="2017-06-27T11:34:00Z">
        <w:r>
          <w:rPr>
            <w:rFonts w:eastAsia="Microsoft YaHei"/>
          </w:rPr>
          <w:delText>following steps: T</w:delText>
        </w:r>
      </w:del>
      <w:ins w:id="17" w:author="Liz2" w:date="2017-06-27T11:34:00Z">
        <w:r>
          <w:rPr/>
          <w:t>t</w:t>
        </w:r>
      </w:ins>
      <w:r>
        <w:rPr/>
        <w:t>ake</w:t>
      </w:r>
      <w:ins w:id="18" w:author="Liz2" w:date="2017-06-27T11:34:00Z">
        <w:r>
          <w:rPr/>
          <w:t>s</w:t>
        </w:r>
      </w:ins>
      <w:r>
        <w:rPr/>
        <w:t xml:space="preserve"> </w:t>
      </w:r>
      <w:del w:id="19" w:author="Liz2" w:date="2017-06-27T11:34:00Z">
        <w:r>
          <w:rPr/>
          <w:delText xml:space="preserve">as arguments </w:delText>
        </w:r>
      </w:del>
      <w:r>
        <w:rPr/>
        <w:t>a filename and a string</w:t>
      </w:r>
      <w:ins w:id="20" w:author="Liz2" w:date="2017-06-27T11:34:00Z">
        <w:r>
          <w:rPr/>
          <w:t xml:space="preserve"> as its arguments, then </w:t>
        </w:r>
      </w:ins>
      <w:del w:id="21" w:author="Liz2" w:date="2017-06-27T11:34:00Z">
        <w:r>
          <w:rPr/>
          <w:delText>. R</w:delText>
        </w:r>
      </w:del>
      <w:ins w:id="22" w:author="Liz2" w:date="2017-06-27T11:34:00Z">
        <w:r>
          <w:rPr/>
          <w:t>r</w:t>
        </w:r>
      </w:ins>
      <w:r>
        <w:rPr/>
        <w:t>ead</w:t>
      </w:r>
      <w:ins w:id="23" w:author="Liz2" w:date="2017-06-27T11:34:00Z">
        <w:r>
          <w:rPr/>
          <w:t>s</w:t>
        </w:r>
      </w:ins>
      <w:r>
        <w:rPr/>
        <w:t xml:space="preserve"> the file</w:t>
      </w:r>
      <w:ins w:id="24" w:author="Liz2" w:date="2017-06-27T11:34:00Z">
        <w:r>
          <w:rPr/>
          <w:t xml:space="preserve"> and </w:t>
        </w:r>
      </w:ins>
      <w:del w:id="25" w:author="Liz2" w:date="2017-06-27T11:34:00Z">
        <w:r>
          <w:rPr/>
          <w:delText>. F</w:delText>
        </w:r>
      </w:del>
      <w:ins w:id="26" w:author="Liz2" w:date="2017-06-27T11:34:00Z">
        <w:r>
          <w:rPr/>
          <w:t>f</w:t>
        </w:r>
      </w:ins>
      <w:r>
        <w:rPr/>
        <w:t>ind</w:t>
      </w:r>
      <w:ins w:id="27" w:author="Liz2" w:date="2017-06-27T11:34:00Z">
        <w:r>
          <w:rPr/>
          <w:t>s</w:t>
        </w:r>
      </w:ins>
      <w:r>
        <w:rPr/>
        <w:t xml:space="preserve"> lines in th</w:t>
      </w:r>
      <w:ins w:id="28" w:author="Liz2" w:date="2017-06-27T11:35:00Z">
        <w:r>
          <w:rPr/>
          <w:t>at</w:t>
        </w:r>
      </w:ins>
      <w:del w:id="29" w:author="Liz2" w:date="2017-06-27T11:35:00Z">
        <w:r>
          <w:rPr/>
          <w:delText>e</w:delText>
        </w:r>
      </w:del>
      <w:r>
        <w:rPr/>
        <w:t xml:space="preserve"> file that contain the string argument. </w:t>
      </w:r>
      <w:ins w:id="30" w:author="Liz2" w:date="2017-06-27T11:35:00Z">
        <w:r>
          <w:rPr/>
          <w:t>It</w:t>
        </w:r>
      </w:ins>
      <w:r>
        <w:rPr/>
        <w:t>’</w:t>
      </w:r>
      <w:ins w:id="31" w:author="Liz2" w:date="2017-06-27T11:35:00Z">
        <w:r>
          <w:rPr/>
          <w:t>ll then p</w:t>
        </w:r>
      </w:ins>
      <w:r>
        <w:rPr/>
        <w:t>rint out those lines.</w:t>
      </w:r>
    </w:p>
    <w:p>
      <w:pPr>
        <w:pStyle w:val="Body"/>
        <w:rPr/>
      </w:pPr>
      <w:ins w:id="32" w:author="Carol Nichols" w:date="2017-07-11T17:54:00Z">
        <w:r>
          <w:rPr/>
          <w:t xml:space="preserve">Along the way, </w:t>
        </w:r>
      </w:ins>
      <w:del w:id="33" w:author="Carol Nichols" w:date="2017-07-11T17:54:00Z">
        <w:r>
          <w:rPr/>
          <w:delText>W</w:delText>
        </w:r>
      </w:del>
      <w:ins w:id="34" w:author="Carol Nichols" w:date="2017-07-11T17:54:00Z">
        <w:r>
          <w:rPr/>
          <w:t>w</w:t>
        </w:r>
      </w:ins>
      <w:r>
        <w:rPr/>
        <w:t>e’ll</w:t>
      </w:r>
      <w:del w:id="35" w:author="Carol Nichols" w:date="2017-07-11T17:54:00Z">
        <w:r>
          <w:rPr/>
          <w:delText xml:space="preserve"> also</w:delText>
        </w:r>
      </w:del>
      <w:r>
        <w:rPr/>
        <w:t xml:space="preserve"> show</w:t>
      </w:r>
      <w:ins w:id="36" w:author="Carol Nichols" w:date="2017-07-11T17:54:00Z">
        <w:r>
          <w:rPr/>
          <w:t xml:space="preserve"> how to make our command line tool use features of the terminal that many command line tools use. We'll </w:t>
        </w:r>
      </w:ins>
      <w:del w:id="37" w:author="Carol Nichols" w:date="2017-07-11T17:55:00Z">
        <w:r>
          <w:rPr/>
          <w:delText xml:space="preserve"> how to use</w:delText>
        </w:r>
      </w:del>
      <w:ins w:id="38" w:author="Carol Nichols" w:date="2017-07-11T17:55:00Z">
        <w:r>
          <w:rPr/>
          <w:t>read the value of an</w:t>
        </w:r>
      </w:ins>
      <w:r>
        <w:rPr/>
        <w:t xml:space="preserve"> environment variable</w:t>
      </w:r>
      <w:del w:id="39" w:author="Carol Nichols" w:date="2017-07-11T17:55:00Z">
        <w:r>
          <w:rPr/>
          <w:delText>s</w:delText>
        </w:r>
      </w:del>
      <w:r>
        <w:rPr/>
        <w:t xml:space="preserve"> </w:t>
      </w:r>
      <w:ins w:id="40" w:author="Carol Nichols" w:date="2017-07-11T17:55:00Z">
        <w:r>
          <w:rPr/>
          <w:t>in order to allow the user to configure the behavior of our tool. W</w:t>
        </w:r>
      </w:ins>
      <w:ins w:id="41" w:author="Carol Nichols" w:date="2017-07-11T17:56:00Z">
        <w:r>
          <w:rPr/>
          <w:t>e'll</w:t>
        </w:r>
      </w:ins>
      <w:del w:id="42" w:author="Carol Nichols" w:date="2017-07-11T17:56:00Z">
        <w:r>
          <w:rPr/>
          <w:delText>and</w:delText>
        </w:r>
      </w:del>
      <w:r>
        <w:rPr/>
        <w:t xml:space="preserve"> print to </w:t>
      </w:r>
      <w:ins w:id="43" w:author="Carol Nichols" w:date="2017-07-11T17:47:00Z">
        <w:r>
          <w:rPr/>
          <w:t xml:space="preserve">the </w:t>
        </w:r>
      </w:ins>
      <w:r>
        <w:rPr/>
        <w:t>standard error</w:t>
      </w:r>
      <w:ins w:id="44" w:author="Carol Nichols" w:date="2017-07-11T17:47:00Z">
        <w:r>
          <w:rPr/>
          <w:t xml:space="preserve"> console stream</w:t>
        </w:r>
      </w:ins>
      <w:ins w:id="45" w:author="Carol Nichols" w:date="2017-07-11T17:48:00Z">
        <w:r>
          <w:rPr/>
          <w:t xml:space="preserve"> (</w:t>
        </w:r>
      </w:ins>
      <w:ins w:id="46" w:author="Carol Nichols" w:date="2017-07-11T17:48:00Z">
        <w:r>
          <w:rPr>
            <w:rStyle w:val="Literal"/>
          </w:rPr>
          <w:t>stderr</w:t>
        </w:r>
      </w:ins>
      <w:ins w:id="47" w:author="Carol Nichols" w:date="2017-07-11T17:48:00Z">
        <w:r>
          <w:rPr/>
          <w:t>)</w:t>
        </w:r>
      </w:ins>
      <w:r>
        <w:rPr/>
        <w:t xml:space="preserve"> instead </w:t>
      </w:r>
      <w:commentRangeStart w:id="1"/>
      <w:commentRangeStart w:id="2"/>
      <w:commentRangeStart w:id="3"/>
      <w:r>
        <w:rPr/>
        <w:t>of standard out</w:t>
      </w:r>
      <w:ins w:id="48" w:author="Carol Nichols" w:date="2017-07-11T17:48:00Z">
        <w:r>
          <w:rPr/>
          <w:t>put</w:t>
        </w:r>
      </w:ins>
      <w:ins w:id="49" w:author="Carol Nichols" w:date="2017-07-11T17:49:00Z">
        <w:r>
          <w:rPr/>
          <w:t xml:space="preserve"> (</w:t>
        </w:r>
      </w:ins>
      <w:ins w:id="50" w:author="Carol Nichols" w:date="2017-07-11T17:49:00Z">
        <w:r>
          <w:rPr>
            <w:rStyle w:val="Literal"/>
          </w:rPr>
          <w:t>stdout</w:t>
        </w:r>
      </w:ins>
      <w:ins w:id="51" w:author="Carol Nichols" w:date="2017-07-11T17:49:00Z">
        <w:r>
          <w:rPr/>
          <w:t>)</w:t>
        </w:r>
      </w:ins>
      <w:r>
        <w:rPr/>
      </w:r>
      <w:commentRangeEnd w:id="3"/>
      <w:r>
        <w:commentReference w:id="3"/>
      </w:r>
      <w:r>
        <w:rPr/>
      </w:r>
      <w:commentRangeEnd w:id="2"/>
      <w:r>
        <w:commentReference w:id="2"/>
      </w:r>
      <w:r>
        <w:rPr/>
        <w:commentReference w:id="4"/>
      </w:r>
      <w:del w:id="52" w:author="Carol Nichols" w:date="2017-07-11T17:56:00Z">
        <w:r>
          <w:rPr/>
          <w:delText>; these techniques are commonly used in command line tools.</w:delText>
        </w:r>
      </w:del>
      <w:r>
        <w:rPr/>
      </w:r>
      <w:ins w:id="53" w:author="Carol Nichols" w:date="2017-07-11T17:56:00Z">
        <w:commentRangeEnd w:id="1"/>
        <w:r>
          <w:commentReference w:id="1"/>
        </w:r>
        <w:r>
          <w:rPr/>
          <w:t xml:space="preserve"> so that, for example, the user can choose to redirect successful output to a file while still </w:t>
        </w:r>
      </w:ins>
      <w:ins w:id="54" w:author="Carol Nichols" w:date="2017-07-11T17:57:00Z">
        <w:r>
          <w:rPr/>
          <w:t>seeing error messages on the screen.</w:t>
        </w:r>
      </w:ins>
    </w:p>
    <w:p>
      <w:pPr>
        <w:pStyle w:val="Body"/>
        <w:rPr/>
      </w:pPr>
      <w:r>
        <w:rPr/>
        <w:t>One Rust community member, Andrew Gallant, has already created a fully-featured, very fast version of</w:t>
      </w:r>
      <w:del w:id="55" w:author="Carol Nichols" w:date="2017-07-11T18:01:00Z">
        <w:r>
          <w:rPr/>
          <w:delText> </w:delText>
        </w:r>
      </w:del>
      <w:ins w:id="56" w:author="Carol Nichols" w:date="2017-07-11T18:01:00Z">
        <w:r>
          <w:rPr/>
          <w:t xml:space="preserve"> </w:t>
        </w:r>
      </w:ins>
      <w:r>
        <w:rPr>
          <w:rStyle w:val="Literal"/>
        </w:rPr>
        <w:t>grep</w:t>
      </w:r>
      <w:r>
        <w:rPr/>
        <w:t>, called</w:t>
      </w:r>
      <w:del w:id="57" w:author="Carol Nichols" w:date="2017-07-11T18:01:00Z">
        <w:r>
          <w:rPr/>
          <w:delText> </w:delText>
        </w:r>
      </w:del>
      <w:ins w:id="58" w:author="Carol Nichols" w:date="2017-07-11T18:01:00Z">
        <w:r>
          <w:rPr/>
          <w:t xml:space="preserve"> </w:t>
        </w:r>
      </w:ins>
      <w:r>
        <w:rPr>
          <w:rStyle w:val="Literal"/>
        </w:rPr>
        <w:t>ripgrep</w:t>
      </w:r>
      <w:r>
        <w:rPr/>
        <w:t>.</w:t>
      </w:r>
      <w:r>
        <w:rPr>
          <w:rFonts w:eastAsia="Microsoft YaHei"/>
        </w:rPr>
        <w:t xml:space="preserve"> </w:t>
      </w:r>
      <w:r>
        <w:rPr/>
        <w:t>By comparison, our version of</w:t>
      </w:r>
      <w:del w:id="59" w:author="Carol Nichols" w:date="2017-07-11T18:01:00Z">
        <w:r>
          <w:rPr/>
          <w:delText> </w:delText>
        </w:r>
      </w:del>
      <w:ins w:id="60" w:author="Carol Nichols" w:date="2017-07-11T18:01:00Z">
        <w:r>
          <w:rPr/>
          <w:t xml:space="preserve"> </w:t>
        </w:r>
      </w:ins>
      <w:r>
        <w:rPr>
          <w:rStyle w:val="Literal"/>
        </w:rPr>
        <w:t>grep</w:t>
      </w:r>
      <w:del w:id="61" w:author="Carol Nichols" w:date="2017-07-11T18:01:00Z">
        <w:r>
          <w:rPr>
            <w:rStyle w:val="Literal"/>
          </w:rPr>
          <w:delText> </w:delText>
        </w:r>
      </w:del>
      <w:ins w:id="62" w:author="Carol Nichols" w:date="2017-07-11T18:01:00Z">
        <w:r>
          <w:rPr>
            <w:rStyle w:val="Literal"/>
          </w:rPr>
          <w:t xml:space="preserve"> </w:t>
        </w:r>
      </w:ins>
      <w:r>
        <w:rPr/>
        <w:t xml:space="preserve">will be fairly simple, </w:t>
      </w:r>
      <w:ins w:id="63" w:author="Carol Nichols" w:date="2017-07-11T18:01:00Z">
        <w:r>
          <w:rPr/>
          <w:t xml:space="preserve">but </w:t>
        </w:r>
      </w:ins>
      <w:r>
        <w:rPr/>
        <w:t xml:space="preserve">this chapter will give you some of the background knowledge to help you understand a real-world project like </w:t>
      </w:r>
      <w:r>
        <w:rPr>
          <w:rStyle w:val="Literal"/>
        </w:rPr>
        <w:t>ripgrep</w:t>
      </w:r>
      <w:r>
        <w:rPr/>
        <w:t>.</w:t>
      </w:r>
    </w:p>
    <w:p>
      <w:pPr>
        <w:pStyle w:val="Body"/>
        <w:rPr/>
      </w:pPr>
      <w:r>
        <w:rPr/>
        <w:t>This project will bring together a number of concepts you’ve learned so far:</w:t>
      </w:r>
    </w:p>
    <w:p>
      <w:pPr>
        <w:pStyle w:val="BulletB"/>
        <w:rPr/>
      </w:pPr>
      <w:r>
        <w:rPr/>
        <w:t>Organizing code (using what we learned in modules, Chapter 7)</w:t>
      </w:r>
    </w:p>
    <w:p>
      <w:pPr>
        <w:pStyle w:val="BulletB"/>
        <w:rPr/>
      </w:pPr>
      <w:r>
        <w:rPr/>
        <w:t>Using vectors and strings (collections, Chapter 8)</w:t>
      </w:r>
    </w:p>
    <w:p>
      <w:pPr>
        <w:pStyle w:val="BulletB"/>
        <w:rPr/>
      </w:pPr>
      <w:r>
        <w:rPr/>
        <w:t>Handling errors (Chapter 9)</w:t>
      </w:r>
    </w:p>
    <w:p>
      <w:pPr>
        <w:pStyle w:val="BulletB"/>
        <w:rPr/>
      </w:pPr>
      <w:r>
        <w:rPr/>
        <w:t>Using traits and lifetimes where appropriate (Chapter 10)</w:t>
      </w:r>
    </w:p>
    <w:p>
      <w:pPr>
        <w:pStyle w:val="BulletB"/>
        <w:rPr/>
      </w:pPr>
      <w:r>
        <w:rPr/>
        <w:t>Writing tests (Chapter 11)</w:t>
      </w:r>
    </w:p>
    <w:p>
      <w:pPr>
        <w:pStyle w:val="Body"/>
        <w:rPr/>
      </w:pPr>
      <w:r>
        <w:rPr/>
        <w:t>We’ll also briefly introduce closures, iterators, and trait objects,</w:t>
      </w:r>
      <w:r>
        <w:rPr>
          <w:rFonts w:eastAsia="Microsoft YaHei"/>
        </w:rPr>
        <w:t xml:space="preserve"> </w:t>
      </w:r>
      <w:r>
        <w:rPr/>
        <w:t>which Chapters 13 and 17 will cover in detail.</w:t>
      </w:r>
    </w:p>
    <w:p>
      <w:pPr>
        <w:pStyle w:val="HeadA"/>
        <w:pPrChange w:id="0" w:author="Liz2" w:date="2017-06-27T15:40:00Z"/>
        <w:rPr/>
      </w:pPr>
      <w:bookmarkStart w:id="0" w:name="_Toc486341770"/>
      <w:bookmarkStart w:id="1" w:name="__RefHeading___Toc14976_1865893667"/>
      <w:bookmarkEnd w:id="0"/>
      <w:bookmarkEnd w:id="1"/>
      <w:r>
        <w:rPr/>
        <w:t>Building a Command Line Program</w:t>
      </w:r>
    </w:p>
    <w:p>
      <w:pPr>
        <w:pStyle w:val="Body"/>
        <w:rPr/>
      </w:pPr>
      <w:r>
        <w:rPr/>
        <w:t>Let’s create a new project with, as always,</w:t>
      </w:r>
      <w:del w:id="64" w:author="Carol Nichols" w:date="2017-07-11T18:02:00Z">
        <w:r>
          <w:rPr/>
          <w:delText> </w:delText>
        </w:r>
      </w:del>
      <w:ins w:id="65" w:author="Carol Nichols" w:date="2017-07-11T18:02:00Z">
        <w:r>
          <w:rPr/>
          <w:t xml:space="preserve"> </w:t>
        </w:r>
      </w:ins>
      <w:r>
        <w:rPr>
          <w:rStyle w:val="Literal"/>
        </w:rPr>
        <w:t>cargo new</w:t>
      </w:r>
      <w:r>
        <w:rPr/>
        <w:t xml:space="preserve">. </w:t>
      </w:r>
      <w:bookmarkStart w:id="2" w:name="move486326737"/>
      <w:r>
        <w:rPr/>
        <w:t>We’re calling our project</w:t>
      </w:r>
      <w:del w:id="66" w:author="Carol Nichols" w:date="2017-07-11T18:02:00Z">
        <w:r>
          <w:rPr/>
          <w:delText> </w:delText>
        </w:r>
      </w:del>
      <w:del w:id="67" w:author="Carol Nichols" w:date="2017-07-11T18:02:00Z">
        <w:r>
          <w:rPr>
            <w:rStyle w:val="Literal"/>
          </w:rPr>
          <w:delText>greprs</w:delText>
        </w:r>
      </w:del>
      <w:del w:id="68" w:author="Carol Nichols" w:date="2017-07-11T18:02:00Z">
        <w:r>
          <w:rPr/>
          <w:delText> </w:delText>
        </w:r>
      </w:del>
      <w:ins w:id="69" w:author="Carol Nichols" w:date="2017-07-11T18:02:00Z">
        <w:r>
          <w:rPr/>
          <w:t xml:space="preserve"> </w:t>
        </w:r>
      </w:ins>
      <w:ins w:id="70" w:author="Carol Nichols" w:date="2017-07-11T18:02:00Z">
        <w:r>
          <w:rPr>
            <w:rStyle w:val="Literal"/>
          </w:rPr>
          <w:t>minigrep</w:t>
        </w:r>
      </w:ins>
      <w:ins w:id="71" w:author="Carol Nichols" w:date="2017-07-11T18:02:00Z">
        <w:r>
          <w:rPr/>
          <w:t xml:space="preserve"> </w:t>
        </w:r>
      </w:ins>
      <w:r>
        <w:rPr/>
        <w:t>to distinguish from the</w:t>
      </w:r>
      <w:del w:id="72" w:author="Carol Nichols" w:date="2017-07-11T18:02:00Z">
        <w:r>
          <w:rPr/>
          <w:delText> </w:delText>
        </w:r>
      </w:del>
      <w:ins w:id="73" w:author="Carol Nichols" w:date="2017-07-11T18:02:00Z">
        <w:r>
          <w:rPr/>
          <w:t xml:space="preserve"> </w:t>
        </w:r>
      </w:ins>
      <w:r>
        <w:rPr>
          <w:rStyle w:val="Literal"/>
        </w:rPr>
        <w:t>grep</w:t>
      </w:r>
      <w:del w:id="74" w:author="Carol Nichols" w:date="2017-07-11T18:02:00Z">
        <w:r>
          <w:rPr>
            <w:rStyle w:val="Literal"/>
          </w:rPr>
          <w:delText> </w:delText>
        </w:r>
      </w:del>
      <w:ins w:id="75" w:author="Carol Nichols" w:date="2017-07-11T18:02:00Z">
        <w:r>
          <w:rPr/>
          <w:t xml:space="preserve"> </w:t>
        </w:r>
      </w:ins>
      <w:bookmarkEnd w:id="2"/>
      <w:r>
        <w:rPr/>
        <w:t>tool that you may already have on your system:</w:t>
      </w:r>
    </w:p>
    <w:p>
      <w:pPr>
        <w:pStyle w:val="CodeA"/>
        <w:rPr/>
      </w:pPr>
      <w:r>
        <w:rPr/>
        <w:t xml:space="preserve">$ cargo new --bin </w:t>
      </w:r>
      <w:del w:id="76" w:author="Carol Nichols" w:date="2017-07-11T18:02:00Z">
        <w:r>
          <w:rPr/>
          <w:delText>greprs</w:delText>
        </w:r>
      </w:del>
      <w:ins w:id="77" w:author="Carol Nichols" w:date="2017-07-11T18:02:00Z">
        <w:r>
          <w:rPr/>
          <w:t>minigrep</w:t>
        </w:r>
      </w:ins>
    </w:p>
    <w:p>
      <w:pPr>
        <w:pStyle w:val="CodeB"/>
        <w:rPr/>
      </w:pPr>
      <w:r>
        <w:rPr/>
        <w:t xml:space="preserve">   </w:t>
      </w:r>
      <w:r>
        <w:rPr/>
        <w:t>Created binary (application) `</w:t>
      </w:r>
      <w:del w:id="78" w:author="Carol Nichols" w:date="2017-07-11T18:02:00Z">
        <w:r>
          <w:rPr/>
          <w:delText>greprs</w:delText>
        </w:r>
      </w:del>
      <w:ins w:id="79" w:author="Carol Nichols" w:date="2017-07-11T18:02:00Z">
        <w:r>
          <w:rPr/>
          <w:t>minigrep</w:t>
        </w:r>
      </w:ins>
      <w:r>
        <w:rPr/>
        <w:t>` project</w:t>
      </w:r>
    </w:p>
    <w:p>
      <w:pPr>
        <w:pStyle w:val="CodeC"/>
        <w:rPr>
          <w:rFonts w:eastAsia="Microsoft YaHei"/>
        </w:rPr>
      </w:pPr>
      <w:r>
        <w:rPr/>
        <w:t xml:space="preserve">$ cd </w:t>
      </w:r>
      <w:del w:id="80" w:author="Carol Nichols" w:date="2017-07-11T18:03:00Z">
        <w:r>
          <w:rPr/>
          <w:delText>greprs</w:delText>
        </w:r>
      </w:del>
    </w:p>
    <w:p>
      <w:pPr>
        <w:pStyle w:val="CodeC"/>
        <w:rPr/>
      </w:pPr>
      <w:del w:id="81" w:author="Carol Nichols" w:date="2017-07-11T18:02:00Z">
        <w:r>
          <w:rPr>
            <w:rFonts w:eastAsia="Microsoft YaHei"/>
          </w:rPr>
          <w:delText xml:space="preserve">’‘’ </w:delText>
        </w:r>
      </w:del>
      <w:del w:id="82" w:author="Carol Nichols" w:date="2017-07-11T18:02:00Z">
        <w:r>
          <w:rPr>
            <w:rFonts w:eastAsia="Microsoft YaHei"/>
          </w:rPr>
          <w:delText>We’re calling our project </w:delText>
        </w:r>
      </w:del>
      <w:del w:id="83" w:author="Carol Nichols" w:date="2017-07-11T18:02:00Z">
        <w:r>
          <w:rPr>
            <w:rStyle w:val="Literal"/>
            <w:rFonts w:eastAsia="Microsoft YaHei"/>
          </w:rPr>
          <w:delText>greprs</w:delText>
        </w:r>
      </w:del>
      <w:del w:id="84" w:author="Carol Nichols" w:date="2017-07-11T18:02:00Z">
        <w:r>
          <w:rPr>
            <w:rFonts w:eastAsia="Microsoft YaHei"/>
          </w:rPr>
          <w:delText> </w:delText>
        </w:r>
      </w:del>
      <w:r>
        <w:rPr>
          <w:rFonts w:eastAsia="Microsoft YaHei"/>
        </w:rPr>
        <w:commentReference w:id="5"/>
      </w:r>
      <w:del w:id="85" w:author="Carol Nichols" w:date="2017-07-11T18:02:00Z">
        <w:r>
          <w:rPr>
            <w:rFonts w:eastAsia="Microsoft YaHei"/>
          </w:rPr>
          <w:delText>to distinguish from the </w:delText>
        </w:r>
      </w:del>
      <w:del w:id="86" w:author="Carol Nichols" w:date="2017-07-11T18:02:00Z">
        <w:r>
          <w:rPr>
            <w:rStyle w:val="Literal"/>
            <w:rFonts w:eastAsia="Microsoft YaHei"/>
          </w:rPr>
          <w:delText>grep</w:delText>
        </w:r>
      </w:del>
      <w:del w:id="87" w:author="Carol Nichols" w:date="2017-07-11T18:02:00Z">
        <w:r>
          <w:rPr>
            <w:rFonts w:eastAsia="Microsoft YaHei"/>
          </w:rPr>
          <w:delText> tool that you may already have on your</w:delText>
        </w:r>
      </w:del>
      <w:del w:id="88" w:author="Carol Nichols" w:date="2017-07-11T18:02:00Z">
        <w:bookmarkStart w:id="3" w:name="move486326737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End w:id="3"/>
        <w:r>
          <w:rPr>
            <w:rFonts w:eastAsia="Microsoft YaHei"/>
          </w:rPr>
          <w:delText xml:space="preserve"> system.</w:delText>
        </w:r>
      </w:del>
      <w:r>
        <w:rPr>
          <w:rFonts w:eastAsia="Microsoft YaHei"/>
        </w:rPr>
        <w:commentReference w:id="6"/>
      </w:r>
      <w:ins w:id="89" w:author="Carol Nichols" w:date="2017-07-11T18:03:00Z">
        <w:r>
          <w:rPr>
            <w:rFonts w:eastAsia="Microsoft YaHei"/>
          </w:rPr>
          <w:t>minigrep</w:t>
        </w:r>
      </w:ins>
    </w:p>
    <w:p>
      <w:pPr>
        <w:pStyle w:val="HeadB"/>
        <w:pPrChange w:id="0" w:author="Liz2" w:date="2017-06-27T15:41:00Z"/>
        <w:rPr/>
      </w:pPr>
      <w:bookmarkStart w:id="4" w:name="_Toc486341771"/>
      <w:bookmarkStart w:id="5" w:name="__RefHeading___Toc14978_1865893667"/>
      <w:bookmarkEnd w:id="4"/>
      <w:bookmarkEnd w:id="5"/>
      <w:r>
        <w:rPr/>
        <w:t>Accepting Command Line Arguments</w:t>
      </w:r>
    </w:p>
    <w:p>
      <w:pPr>
        <w:pStyle w:val="BodyFirst"/>
        <w:rPr/>
      </w:pPr>
      <w:r>
        <w:rPr/>
        <w:t>Our first task is to make</w:t>
      </w:r>
      <w:del w:id="90" w:author="Carol Nichols" w:date="2017-07-11T18:05:00Z">
        <w:r>
          <w:rPr/>
          <w:delText> </w:delText>
        </w:r>
      </w:del>
      <w:del w:id="91" w:author="Carol Nichols" w:date="2017-07-11T18:03:00Z">
        <w:r>
          <w:rPr>
            <w:rStyle w:val="Literal"/>
          </w:rPr>
          <w:delText>greprs</w:delText>
        </w:r>
      </w:del>
      <w:ins w:id="92" w:author="Carol Nichols" w:date="2017-07-11T18:05:00Z">
        <w:r>
          <w:rPr/>
          <w:t xml:space="preserve"> </w:t>
        </w:r>
      </w:ins>
      <w:ins w:id="93" w:author="Carol Nichols" w:date="2017-07-11T18:03:00Z">
        <w:r>
          <w:rPr>
            <w:rStyle w:val="Literal"/>
            <w:rFonts w:eastAsia="Times New Roman" w:cs="Times New Roman" w:ascii="Courier" w:hAnsi="Courier"/>
            <w:color w:val="0000FF"/>
            <w:sz w:val="20"/>
            <w:szCs w:val="20"/>
          </w:rPr>
          <w:t>minigrep</w:t>
        </w:r>
      </w:ins>
      <w:del w:id="94" w:author="Carol Nichols" w:date="2017-07-11T18:05:00Z">
        <w:r>
          <w:rPr>
            <w:rStyle w:val="Literal"/>
            <w:rFonts w:eastAsia="Times New Roman" w:cs="Times New Roman" w:ascii="Courier" w:hAnsi="Courier"/>
            <w:color w:val="0000FF"/>
            <w:sz w:val="20"/>
            <w:szCs w:val="20"/>
          </w:rPr>
          <w:delText> </w:delText>
        </w:r>
      </w:del>
      <w:ins w:id="95" w:author="Carol Nichols" w:date="2017-07-11T18:05:00Z">
        <w:r>
          <w:rPr>
            <w:rFonts w:eastAsia="Times New Roman" w:cs="Times New Roman" w:ascii="Courier" w:hAnsi="Courier"/>
            <w:color w:val="0000FF"/>
            <w:sz w:val="20"/>
            <w:szCs w:val="20"/>
          </w:rPr>
          <w:t xml:space="preserve"> </w:t>
        </w:r>
      </w:ins>
      <w:r>
        <w:rPr/>
        <w:t>able to accept its two command line arguments: the filename and a string to search for. That is, we want to be able to run our program with</w:t>
      </w:r>
      <w:del w:id="96" w:author="Carol Nichols" w:date="2017-07-11T18:05:00Z">
        <w:r>
          <w:rPr/>
          <w:delText> </w:delText>
        </w:r>
      </w:del>
      <w:ins w:id="97" w:author="Carol Nichols" w:date="2017-07-11T18:05:00Z">
        <w:r>
          <w:rPr/>
          <w:t xml:space="preserve"> </w:t>
        </w:r>
      </w:ins>
      <w:r>
        <w:rPr>
          <w:rStyle w:val="Literal"/>
        </w:rPr>
        <w:t>cargo run</w:t>
      </w:r>
      <w:r>
        <w:rPr/>
        <w:t>, a string to search for, and a path to a file to search in, like so:</w:t>
      </w:r>
    </w:p>
    <w:p>
      <w:pPr>
        <w:pStyle w:val="CodeSingle"/>
        <w:rPr/>
      </w:pPr>
      <w:r>
        <w:rPr/>
        <w:t>$ cargo run searchstring example-filename.txt</w:t>
      </w:r>
    </w:p>
    <w:p>
      <w:pPr>
        <w:pStyle w:val="Body"/>
        <w:rPr/>
      </w:pPr>
      <w:r>
        <w:rPr/>
        <w:t>Right now, the program generated by</w:t>
      </w:r>
      <w:del w:id="98" w:author="Carol Nichols" w:date="2017-07-11T18:05:00Z">
        <w:r>
          <w:rPr/>
          <w:delText> </w:delText>
        </w:r>
      </w:del>
      <w:ins w:id="99" w:author="Carol Nichols" w:date="2017-07-11T18:05:00Z">
        <w:r>
          <w:rPr/>
          <w:t xml:space="preserve"> </w:t>
        </w:r>
      </w:ins>
      <w:r>
        <w:rPr>
          <w:rStyle w:val="Literal"/>
        </w:rPr>
        <w:t>cargo new</w:t>
      </w:r>
      <w:del w:id="100" w:author="Carol Nichols" w:date="2017-07-11T18:05:00Z">
        <w:r>
          <w:rPr>
            <w:rStyle w:val="Literal"/>
          </w:rPr>
          <w:delText> </w:delText>
        </w:r>
      </w:del>
      <w:del w:id="101" w:author="Liz2" w:date="2017-06-27T11:43:00Z">
        <w:r>
          <w:rPr>
            <w:rStyle w:val="Literal"/>
          </w:rPr>
          <w:delText>ignores any</w:delText>
        </w:r>
      </w:del>
      <w:ins w:id="102" w:author="Carol Nichols" w:date="2017-07-11T18:05:00Z">
        <w:r>
          <w:rPr/>
          <w:t xml:space="preserve"> </w:t>
        </w:r>
      </w:ins>
      <w:ins w:id="103" w:author="Liz2" w:date="2017-06-27T11:43:00Z">
        <w:r>
          <w:rPr/>
          <w:t>cannot process</w:t>
        </w:r>
      </w:ins>
      <w:r>
        <w:rPr/>
        <w:t xml:space="preserve"> arguments we give it. There</w:t>
      </w:r>
      <w:r>
        <w:rPr>
          <w:rFonts w:eastAsia="Microsoft YaHei"/>
        </w:rPr>
        <w:t xml:space="preserve"> </w:t>
      </w:r>
      <w:r>
        <w:rPr/>
        <w:t>are some existing libraries on crates.io that can help us accept command line arguments, but</w:t>
      </w:r>
      <w:r>
        <w:rPr>
          <w:rFonts w:eastAsia="Microsoft YaHei"/>
        </w:rPr>
        <w:t xml:space="preserve"> </w:t>
      </w:r>
      <w:r>
        <w:rPr/>
        <w:t xml:space="preserve">since </w:t>
      </w:r>
      <w:r>
        <w:rPr>
          <w:rFonts w:eastAsia="Microsoft YaHei"/>
        </w:rPr>
        <w:t>you’re</w:t>
      </w:r>
      <w:r>
        <w:rPr/>
        <w:t xml:space="preserve"> learning, let’s implement this ourselves.</w:t>
      </w:r>
    </w:p>
    <w:p>
      <w:pPr>
        <w:pStyle w:val="HeadB"/>
        <w:pPrChange w:id="0" w:author="Liz2" w:date="2017-06-27T15:41:00Z"/>
        <w:rPr/>
      </w:pPr>
      <w:del w:id="104" w:author="Carol Nichols" w:date="2017-07-11T18:05:00Z">
        <w:r>
          <w:rPr/>
          <w:delText xml:space="preserve"> </w:delText>
        </w:r>
      </w:del>
      <w:bookmarkStart w:id="6" w:name="reading-the-argument-values"/>
      <w:bookmarkStart w:id="7" w:name="_Toc486341772"/>
      <w:bookmarkStart w:id="8" w:name="__RefHeading___Toc14980_1865893667"/>
      <w:bookmarkEnd w:id="6"/>
      <w:bookmarkEnd w:id="7"/>
      <w:bookmarkEnd w:id="8"/>
      <w:r>
        <w:rPr/>
        <w:t>Reading the Argument Values</w:t>
      </w:r>
    </w:p>
    <w:p>
      <w:pPr>
        <w:pStyle w:val="BodyFirst"/>
        <w:rPr/>
      </w:pPr>
      <w:del w:id="105" w:author="Liz2" w:date="2017-06-27T11:47:00Z">
        <w:r>
          <w:rPr/>
          <w:delText>T</w:delText>
        </w:r>
      </w:del>
      <w:del w:id="106" w:author="Liz2" w:date="2017-06-27T11:45:00Z">
        <w:r>
          <w:rPr/>
          <w:delText>t</w:delText>
        </w:r>
      </w:del>
      <w:del w:id="107" w:author="Liz2" w:date="2017-06-27T11:47:00Z">
        <w:r>
          <w:rPr/>
          <w:delText xml:space="preserve">o </w:delText>
        </w:r>
      </w:del>
      <w:ins w:id="108" w:author="Liz2" w:date="2017-06-27T11:47:00Z">
        <w:r>
          <w:rPr/>
          <w:t xml:space="preserve">We first need to </w:t>
        </w:r>
      </w:ins>
      <w:ins w:id="109" w:author="Liz2" w:date="2017-06-27T11:45:00Z">
        <w:r>
          <w:rPr/>
          <w:t xml:space="preserve">make </w:t>
        </w:r>
      </w:ins>
      <w:ins w:id="110" w:author="Liz2" w:date="2017-06-27T11:47:00Z">
        <w:r>
          <w:rPr/>
          <w:t xml:space="preserve">sure </w:t>
        </w:r>
      </w:ins>
      <w:ins w:id="111" w:author="Liz2" w:date="2017-06-27T11:45:00Z">
        <w:r>
          <w:rPr/>
          <w:t xml:space="preserve">our program </w:t>
        </w:r>
      </w:ins>
      <w:del w:id="112" w:author="Liz2" w:date="2017-06-27T11:45:00Z">
        <w:r>
          <w:rPr/>
          <w:delText xml:space="preserve">be </w:delText>
        </w:r>
      </w:del>
      <w:ins w:id="113" w:author="Liz2" w:date="2017-06-27T11:48:00Z">
        <w:r>
          <w:rPr/>
          <w:t xml:space="preserve">is </w:t>
        </w:r>
      </w:ins>
      <w:r>
        <w:rPr/>
        <w:t xml:space="preserve">able to get the values of command line arguments </w:t>
      </w:r>
      <w:ins w:id="114" w:author="Liz2" w:date="2017-06-27T11:45:00Z">
        <w:r>
          <w:rPr/>
          <w:t xml:space="preserve">we </w:t>
        </w:r>
      </w:ins>
      <w:r>
        <w:rPr/>
        <w:t>pass</w:t>
      </w:r>
      <w:del w:id="115" w:author="Liz2" w:date="2017-06-27T11:45:00Z">
        <w:r>
          <w:rPr/>
          <w:delText>ed</w:delText>
        </w:r>
      </w:del>
      <w:r>
        <w:rPr/>
        <w:t xml:space="preserve"> to </w:t>
      </w:r>
      <w:del w:id="116" w:author="Liz2" w:date="2017-06-27T11:45:00Z">
        <w:r>
          <w:rPr/>
          <w:delText>our program</w:delText>
        </w:r>
      </w:del>
      <w:ins w:id="117" w:author="Liz2" w:date="2017-06-27T11:45:00Z">
        <w:r>
          <w:rPr/>
          <w:t>it</w:t>
        </w:r>
      </w:ins>
      <w:r>
        <w:rPr/>
        <w:t xml:space="preserve">, </w:t>
      </w:r>
      <w:ins w:id="118" w:author="Liz2" w:date="2017-06-27T11:48:00Z">
        <w:r>
          <w:rPr/>
          <w:t xml:space="preserve">for which </w:t>
        </w:r>
      </w:ins>
      <w:r>
        <w:rPr/>
        <w:t xml:space="preserve">we’ll need </w:t>
      </w:r>
      <w:del w:id="119" w:author="Liz2" w:date="2017-06-27T11:48:00Z">
        <w:r>
          <w:rPr/>
          <w:delText xml:space="preserve">to call </w:delText>
        </w:r>
      </w:del>
      <w:r>
        <w:rPr/>
        <w:t xml:space="preserve">a function provided in Rust’s standard library: </w:t>
      </w:r>
      <w:r>
        <w:rPr>
          <w:rStyle w:val="Literal"/>
        </w:rPr>
        <w:t>std::env::args</w:t>
      </w:r>
      <w:r>
        <w:rPr/>
        <w:t>. This function returns an</w:t>
      </w:r>
      <w:ins w:id="120" w:author="Carol Nichols" w:date="2017-07-11T18:06:00Z">
        <w:r>
          <w:rPr/>
          <w:t xml:space="preserve"> </w:t>
        </w:r>
      </w:ins>
      <w:del w:id="121" w:author="Carol Nichols" w:date="2017-07-11T18:06:00Z">
        <w:r>
          <w:rPr/>
          <w:delText> </w:delText>
        </w:r>
      </w:del>
      <w:r>
        <w:rPr>
          <w:rStyle w:val="EmphasisItalic"/>
        </w:rPr>
        <w:t>iterator</w:t>
      </w:r>
      <w:del w:id="122" w:author="Carol Nichols" w:date="2017-07-11T18:06:00Z">
        <w:r>
          <w:rPr>
            <w:rStyle w:val="EmphasisItalic"/>
          </w:rPr>
          <w:delText> </w:delText>
        </w:r>
      </w:del>
      <w:ins w:id="123" w:author="Carol Nichols" w:date="2017-07-11T18:06:00Z">
        <w:r>
          <w:rPr/>
          <w:t xml:space="preserve"> </w:t>
        </w:r>
      </w:ins>
      <w:r>
        <w:rPr/>
        <w:t>of the command line arguments that were given to our program. We haven’t discussed iterators yet, and we’ll cover them fully in Chapter 13, but for our purposes now we only need to</w:t>
      </w:r>
      <w:r>
        <w:rPr>
          <w:rFonts w:eastAsia="Microsoft YaHei"/>
        </w:rPr>
        <w:t xml:space="preserve"> </w:t>
      </w:r>
      <w:r>
        <w:rPr/>
        <w:t>know two things about iterators: Iterators produce a series of values</w:t>
      </w:r>
      <w:ins w:id="124" w:author="Liz2" w:date="2017-06-27T11:48:00Z">
        <w:r>
          <w:rPr/>
          <w:t>, and</w:t>
        </w:r>
      </w:ins>
      <w:del w:id="125" w:author="Liz2" w:date="2017-06-27T11:48:00Z">
        <w:r>
          <w:rPr/>
          <w:delText>.</w:delText>
        </w:r>
      </w:del>
      <w:r>
        <w:rPr/>
        <w:t xml:space="preserve"> </w:t>
      </w:r>
      <w:del w:id="126" w:author="Liz2" w:date="2017-06-27T11:48:00Z">
        <w:r>
          <w:rPr/>
          <w:delText>W</w:delText>
        </w:r>
      </w:del>
      <w:ins w:id="127" w:author="Liz2" w:date="2017-06-27T11:48:00Z">
        <w:r>
          <w:rPr/>
          <w:t>w</w:t>
        </w:r>
      </w:ins>
      <w:r>
        <w:rPr/>
        <w:t xml:space="preserve">e can call </w:t>
      </w:r>
      <w:commentRangeStart w:id="7"/>
      <w:r>
        <w:rPr/>
        <w:t>the</w:t>
      </w:r>
      <w:del w:id="128" w:author="Carol Nichols" w:date="2017-07-11T18:06:00Z">
        <w:r>
          <w:rPr/>
          <w:delText> </w:delText>
        </w:r>
      </w:del>
      <w:ins w:id="129" w:author="Carol Nichols" w:date="2017-07-11T18:06:00Z">
        <w:r>
          <w:rPr/>
          <w:t xml:space="preserve"> </w:t>
        </w:r>
      </w:ins>
      <w:r>
        <w:rPr>
          <w:rStyle w:val="Literal"/>
        </w:rPr>
        <w:t>collec</w:t>
      </w:r>
      <w:del w:id="130" w:author="Carol Nichols" w:date="2017-07-11T18:11:00Z">
        <w:r>
          <w:rPr>
            <w:rStyle w:val="Literal"/>
          </w:rPr>
          <w:delText>t </w:delText>
        </w:r>
      </w:del>
      <w:ins w:id="131" w:author="Carol Nichols" w:date="2017-07-11T18:11:00Z">
        <w:r>
          <w:rPr>
            <w:rStyle w:val="Literal"/>
          </w:rPr>
          <w:t>t</w:t>
        </w:r>
      </w:ins>
      <w:r>
        <w:rPr>
          <w:rStyle w:val="Literal"/>
        </w:rPr>
        <w:commentReference w:id="8"/>
      </w:r>
      <w:r>
        <w:rPr>
          <w:rStyle w:val="Literal"/>
        </w:rPr>
        <w:commentReference w:id="9"/>
      </w:r>
      <w:r>
        <w:rPr>
          <w:rStyle w:val="Literal"/>
        </w:rPr>
      </w:r>
      <w:ins w:id="132" w:author="Carol Nichols" w:date="2017-07-11T18:11:00Z">
        <w:commentRangeEnd w:id="7"/>
        <w:r>
          <w:commentReference w:id="7"/>
        </w:r>
        <w:r>
          <w:rPr/>
          <w:t xml:space="preserve"> </w:t>
        </w:r>
      </w:ins>
      <w:r>
        <w:rPr/>
        <w:commentReference w:id="10"/>
      </w:r>
      <w:r>
        <w:rPr/>
        <w:t xml:space="preserve">function on an iterator to turn it into </w:t>
      </w:r>
      <w:ins w:id="133" w:author="Eddy" w:date="2017-06-29T12:26:00Z">
        <w:r>
          <w:rPr/>
          <w:t xml:space="preserve">a collection, such as </w:t>
        </w:r>
      </w:ins>
      <w:r>
        <w:rPr/>
        <w:t>a vector</w:t>
      </w:r>
      <w:ins w:id="134" w:author="Eddy" w:date="2017-06-29T12:26:00Z">
        <w:r>
          <w:rPr/>
          <w:t>,</w:t>
        </w:r>
      </w:ins>
      <w:r>
        <w:rPr/>
        <w:t xml:space="preserve"> containing all of the elements the iterator produces.</w:t>
      </w:r>
    </w:p>
    <w:p>
      <w:pPr>
        <w:pStyle w:val="Body"/>
        <w:rPr/>
      </w:pPr>
      <w:r>
        <w:rPr/>
        <w:t xml:space="preserve">Let’s give it a try: use the code in Listing 12-1 to </w:t>
      </w:r>
      <w:ins w:id="135" w:author="Liz2" w:date="2017-06-27T11:50:00Z">
        <w:r>
          <w:rPr>
            <w:rFonts w:eastAsia="Microsoft YaHei"/>
          </w:rPr>
          <w:t>allow</w:t>
        </w:r>
      </w:ins>
      <w:del w:id="136" w:author="Eddy" w:date="2017-06-29T12:21:00Z">
        <w:r>
          <w:rPr>
            <w:rFonts w:eastAsia="Microsoft YaHei"/>
          </w:rPr>
          <w:delText>s</w:delText>
        </w:r>
      </w:del>
      <w:ins w:id="137" w:author="Liz2" w:date="2017-06-27T11:50:00Z">
        <w:r>
          <w:rPr>
            <w:rFonts w:eastAsia="Microsoft YaHei"/>
          </w:rPr>
          <w:t xml:space="preserve"> your </w:t>
        </w:r>
      </w:ins>
      <w:del w:id="138" w:author="Carol Nichols" w:date="2017-07-11T18:04:00Z">
        <w:r>
          <w:rPr>
            <w:rStyle w:val="Literal"/>
            <w:rFonts w:eastAsia="Microsoft YaHei"/>
          </w:rPr>
          <w:delText>greprs</w:delText>
        </w:r>
      </w:del>
      <w:ins w:id="139" w:author="Carol Nichols" w:date="2017-07-11T18:04:00Z">
        <w:r>
          <w:rPr>
            <w:rStyle w:val="Literal"/>
            <w:rFonts w:eastAsia="Microsoft YaHei" w:cs="Times New Roman" w:ascii="Courier" w:hAnsi="Courier"/>
            <w:color w:val="0000FF"/>
            <w:sz w:val="20"/>
            <w:szCs w:val="20"/>
          </w:rPr>
          <w:t>minigrep</w:t>
        </w:r>
      </w:ins>
      <w:ins w:id="140" w:author="Liz2" w:date="2017-06-27T11:50:00Z">
        <w:r>
          <w:rPr>
            <w:rFonts w:eastAsia="Microsoft YaHei"/>
          </w:rPr>
          <w:t xml:space="preserve"> program to </w:t>
        </w:r>
      </w:ins>
      <w:r>
        <w:rPr/>
        <w:t xml:space="preserve">read any command line arguments passed </w:t>
      </w:r>
      <w:del w:id="141" w:author="Liz2" w:date="2017-06-27T11:50:00Z">
        <w:r>
          <w:rPr/>
          <w:delText>to our</w:delText>
        </w:r>
      </w:del>
      <w:del w:id="142" w:author="Liz2" w:date="2017-06-27T11:50:00Z">
        <w:r>
          <w:rPr>
            <w:rFonts w:eastAsia="Microsoft YaHei"/>
          </w:rPr>
          <w:delText xml:space="preserve"> </w:delText>
        </w:r>
      </w:del>
      <w:del w:id="143" w:author="Liz2" w:date="2017-06-27T11:50:00Z">
        <w:r>
          <w:rPr>
            <w:rStyle w:val="Literal"/>
          </w:rPr>
          <w:delText>grep</w:delText>
        </w:r>
      </w:del>
      <w:del w:id="144" w:author="Liz2" w:date="2017-06-27T11:50:00Z">
        <w:r>
          <w:rPr>
            <w:rFonts w:eastAsia="Microsoft YaHei"/>
          </w:rPr>
          <w:delText xml:space="preserve"> function needs</w:delText>
        </w:r>
      </w:del>
      <w:del w:id="145" w:author="Liz2" w:date="2017-06-27T11:50:00Z">
        <w:r>
          <w:rPr/>
          <w:delText> </w:delText>
        </w:r>
      </w:del>
      <w:del w:id="146" w:author="Liz2" w:date="2017-06-27T11:50:00Z">
        <w:r>
          <w:rPr>
            <w:rStyle w:val="Literal"/>
          </w:rPr>
          <w:delText>greprs</w:delText>
        </w:r>
      </w:del>
      <w:del w:id="147" w:author="Liz2" w:date="2017-06-27T11:50:00Z">
        <w:r>
          <w:rPr/>
          <w:delText xml:space="preserve"> program </w:delText>
        </w:r>
      </w:del>
      <w:ins w:id="148" w:author="Liz2" w:date="2017-06-27T11:50:00Z">
        <w:r>
          <w:rPr/>
          <w:t xml:space="preserve">it </w:t>
        </w:r>
      </w:ins>
      <w:r>
        <w:rPr/>
        <w:t xml:space="preserve">and </w:t>
      </w:r>
      <w:ins w:id="149" w:author="Liz2" w:date="2017-06-27T11:50:00Z">
        <w:r>
          <w:rPr/>
          <w:t xml:space="preserve">then </w:t>
        </w:r>
      </w:ins>
      <w:r>
        <w:rPr/>
        <w:t>collect the</w:t>
      </w:r>
      <w:ins w:id="150" w:author="Liz2" w:date="2017-06-27T11:50:00Z">
        <w:r>
          <w:rPr/>
          <w:t xml:space="preserve"> values</w:t>
        </w:r>
      </w:ins>
      <w:del w:id="151" w:author="Liz2" w:date="2017-06-27T11:50:00Z">
        <w:r>
          <w:rPr/>
          <w:delText>m</w:delText>
        </w:r>
      </w:del>
      <w:r>
        <w:rPr/>
        <w:t xml:space="preserve"> into a vector.</w:t>
      </w:r>
    </w:p>
    <w:p>
      <w:pPr>
        <w:pStyle w:val="ProductionDirective"/>
        <w:rPr/>
      </w:pPr>
      <w:r>
        <w:rPr/>
        <w:t xml:space="preserve"> </w:t>
      </w:r>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152" w:author="Carol Nichols" w:date="2017-07-11T18:57:00Z">
        <w:r>
          <w:rPr/>
          <w:t xml:space="preserve">  </w:t>
        </w:r>
      </w:ins>
      <w:r>
        <w:rPr/>
        <w:t>let args: Vec&lt;String&gt; = env::args().collect();</w:t>
      </w:r>
    </w:p>
    <w:p>
      <w:pPr>
        <w:pStyle w:val="CodeB"/>
        <w:rPr/>
      </w:pPr>
      <w:r>
        <w:rPr/>
        <w:t xml:space="preserve">  </w:t>
      </w:r>
      <w:ins w:id="153" w:author="Carol Nichols" w:date="2017-07-11T18:57:00Z">
        <w:r>
          <w:rPr/>
          <w:t xml:space="preserve">  </w:t>
        </w:r>
      </w:ins>
      <w:r>
        <w:rPr/>
        <w:t>println!("{:?}", args);</w:t>
      </w:r>
    </w:p>
    <w:p>
      <w:pPr>
        <w:pStyle w:val="CodeC"/>
        <w:rPr/>
      </w:pPr>
      <w:r>
        <w:rPr>
          <w:rPrChange w:id="0" w:author="Carol Nichols" w:date="2017-07-11T18:57:00Z"/>
        </w:rPr>
        <w:t>}</w:t>
      </w:r>
    </w:p>
    <w:p>
      <w:pPr>
        <w:pStyle w:val="Listing"/>
        <w:rPr/>
      </w:pPr>
      <w:r>
        <w:rPr/>
        <w:t>Listing 12-1: Collect the command line arguments into a vector and print them out</w:t>
      </w:r>
    </w:p>
    <w:p>
      <w:pPr>
        <w:pStyle w:val="Body"/>
        <w:rPr/>
      </w:pPr>
      <w:r>
        <w:rPr/>
        <w:t>First, we bring the</w:t>
      </w:r>
      <w:del w:id="155" w:author="Carol Nichols" w:date="2017-07-11T18:12:00Z">
        <w:r>
          <w:rPr/>
          <w:delText> </w:delText>
        </w:r>
      </w:del>
      <w:ins w:id="156" w:author="Carol Nichols" w:date="2017-07-11T18:12:00Z">
        <w:r>
          <w:rPr/>
          <w:t xml:space="preserve"> </w:t>
        </w:r>
      </w:ins>
      <w:r>
        <w:rPr>
          <w:rStyle w:val="Literal"/>
        </w:rPr>
        <w:t>std::env</w:t>
      </w:r>
      <w:del w:id="157" w:author="Carol Nichols" w:date="2017-07-11T18:12:00Z">
        <w:r>
          <w:rPr>
            <w:rStyle w:val="Literal"/>
          </w:rPr>
          <w:delText> </w:delText>
        </w:r>
      </w:del>
      <w:ins w:id="158" w:author="Carol Nichols" w:date="2017-07-11T18:12:00Z">
        <w:r>
          <w:rPr/>
          <w:t xml:space="preserve"> </w:t>
        </w:r>
      </w:ins>
      <w:r>
        <w:rPr/>
        <w:t>module into scope with a</w:t>
      </w:r>
      <w:ins w:id="159" w:author="Carol Nichols" w:date="2017-07-11T18:12:00Z">
        <w:r>
          <w:rPr/>
          <w:t xml:space="preserve"> </w:t>
        </w:r>
      </w:ins>
      <w:del w:id="160" w:author="Carol Nichols" w:date="2017-07-11T18:12:00Z">
        <w:r>
          <w:rPr/>
          <w:delText> </w:delText>
        </w:r>
      </w:del>
      <w:r>
        <w:rPr>
          <w:rStyle w:val="Literal"/>
        </w:rPr>
        <w:t>use</w:t>
      </w:r>
      <w:del w:id="161" w:author="Carol Nichols" w:date="2017-07-11T18:12:00Z">
        <w:r>
          <w:rPr>
            <w:rStyle w:val="Literal"/>
          </w:rPr>
          <w:delText> </w:delText>
        </w:r>
      </w:del>
      <w:ins w:id="162" w:author="Carol Nichols" w:date="2017-07-11T18:12:00Z">
        <w:r>
          <w:rPr/>
          <w:t xml:space="preserve"> </w:t>
        </w:r>
      </w:ins>
      <w:r>
        <w:rPr/>
        <w:t>statement so that we can use its</w:t>
      </w:r>
      <w:ins w:id="163" w:author="Carol Nichols" w:date="2017-07-11T18:12:00Z">
        <w:r>
          <w:rPr/>
          <w:t xml:space="preserve"> </w:t>
        </w:r>
      </w:ins>
      <w:del w:id="164" w:author="Carol Nichols" w:date="2017-07-11T18:12:00Z">
        <w:r>
          <w:rPr/>
          <w:delText> </w:delText>
        </w:r>
      </w:del>
      <w:commentRangeStart w:id="11"/>
      <w:r>
        <w:rPr>
          <w:rStyle w:val="Literal"/>
        </w:rPr>
        <w:t>args</w:t>
      </w:r>
      <w:del w:id="165" w:author="Carol Nichols" w:date="2017-07-11T18:12:00Z">
        <w:r>
          <w:rPr>
            <w:rStyle w:val="Literal"/>
          </w:rPr>
          <w:delText> </w:delText>
        </w:r>
      </w:del>
      <w:ins w:id="166" w:author="Carol Nichols" w:date="2017-07-11T18:12:00Z">
        <w:r>
          <w:rPr/>
          <w:t xml:space="preserve"> </w:t>
        </w:r>
      </w:ins>
      <w:r>
        <w:rPr/>
      </w:r>
      <w:commentRangeEnd w:id="11"/>
      <w:r>
        <w:commentReference w:id="11"/>
      </w:r>
      <w:r>
        <w:rPr/>
        <w:commentReference w:id="12"/>
      </w:r>
      <w:r>
        <w:rPr/>
        <w:t>function. Notice the</w:t>
      </w:r>
      <w:ins w:id="167" w:author="Carol Nichols" w:date="2017-07-11T18:12:00Z">
        <w:r>
          <w:rPr/>
          <w:t xml:space="preserve"> </w:t>
        </w:r>
      </w:ins>
      <w:del w:id="168" w:author="Carol Nichols" w:date="2017-07-11T18:12:00Z">
        <w:r>
          <w:rPr/>
          <w:delText> </w:delText>
        </w:r>
      </w:del>
      <w:r>
        <w:rPr>
          <w:rStyle w:val="Literal"/>
        </w:rPr>
        <w:t>std::env::args</w:t>
      </w:r>
      <w:del w:id="169" w:author="Carol Nichols" w:date="2017-07-11T18:12:00Z">
        <w:r>
          <w:rPr>
            <w:rStyle w:val="Literal"/>
          </w:rPr>
          <w:delText> </w:delText>
        </w:r>
      </w:del>
      <w:ins w:id="170" w:author="Carol Nichols" w:date="2017-07-11T18:12:00Z">
        <w:r>
          <w:rPr/>
          <w:t xml:space="preserve"> </w:t>
        </w:r>
      </w:ins>
      <w:r>
        <w:rPr/>
        <w:t>function is nested in two levels of modules. As we talked about in Chapter 7, in cases where the desired function is nested in more than one module, it’s conventional to bring the parent module</w:t>
      </w:r>
      <w:r>
        <w:rPr>
          <w:rFonts w:eastAsia="Microsoft YaHei"/>
        </w:rPr>
        <w:t xml:space="preserve"> </w:t>
      </w:r>
      <w:r>
        <w:rPr/>
        <w:t>into scope, rather than the function itself. This lets us easily use other functions from</w:t>
      </w:r>
      <w:ins w:id="171" w:author="Carol Nichols" w:date="2017-07-11T18:12:00Z">
        <w:r>
          <w:rPr/>
          <w:t xml:space="preserve"> </w:t>
        </w:r>
      </w:ins>
      <w:del w:id="172" w:author="Carol Nichols" w:date="2017-07-11T18:12:00Z">
        <w:r>
          <w:rPr/>
          <w:delText> </w:delText>
        </w:r>
      </w:del>
      <w:r>
        <w:rPr>
          <w:rStyle w:val="Literal"/>
        </w:rPr>
        <w:t>std::env</w:t>
      </w:r>
      <w:r>
        <w:rPr/>
        <w:t>. It’s also less ambiguous than adding</w:t>
      </w:r>
      <w:ins w:id="173" w:author="Carol Nichols" w:date="2017-07-11T18:12:00Z">
        <w:r>
          <w:rPr/>
          <w:t xml:space="preserve"> </w:t>
        </w:r>
      </w:ins>
      <w:del w:id="174" w:author="Carol Nichols" w:date="2017-07-11T18:12:00Z">
        <w:r>
          <w:rPr/>
          <w:delText> </w:delText>
        </w:r>
      </w:del>
      <w:r>
        <w:rPr>
          <w:rStyle w:val="Literal"/>
        </w:rPr>
        <w:t>use std::env::args;</w:t>
      </w:r>
      <w:del w:id="175" w:author="Carol Nichols" w:date="2017-07-11T18:12:00Z">
        <w:r>
          <w:rPr>
            <w:rStyle w:val="Literal"/>
          </w:rPr>
          <w:delText> </w:delText>
        </w:r>
      </w:del>
      <w:ins w:id="176" w:author="Carol Nichols" w:date="2017-07-11T18:12:00Z">
        <w:r>
          <w:rPr/>
          <w:t xml:space="preserve"> </w:t>
        </w:r>
      </w:ins>
      <w:r>
        <w:rPr/>
        <w:t>then calling the function with just</w:t>
      </w:r>
      <w:ins w:id="177" w:author="Carol Nichols" w:date="2017-07-11T18:13:00Z">
        <w:r>
          <w:rPr/>
          <w:t xml:space="preserve"> </w:t>
        </w:r>
      </w:ins>
      <w:del w:id="178" w:author="Carol Nichols" w:date="2017-07-11T18:13:00Z">
        <w:r>
          <w:rPr/>
          <w:delText> </w:delText>
        </w:r>
      </w:del>
      <w:r>
        <w:rPr>
          <w:rStyle w:val="Literal"/>
        </w:rPr>
        <w:t>args</w:t>
      </w:r>
      <w:r>
        <w:rPr/>
        <w:t xml:space="preserve">; that might </w:t>
      </w:r>
      <w:ins w:id="179" w:author="Liz2" w:date="2017-06-27T11:54:00Z">
        <w:r>
          <w:rPr/>
          <w:t>easily be mist</w:t>
        </w:r>
      </w:ins>
      <w:del w:id="180" w:author="Eddy" w:date="2017-06-29T12:22:00Z">
        <w:r>
          <w:rPr/>
          <w:delText>r</w:delText>
        </w:r>
      </w:del>
      <w:del w:id="181" w:author="Carol Nichols" w:date="2017-07-12T09:50:00Z">
        <w:r>
          <w:rPr/>
          <w:delText>ook</w:delText>
        </w:r>
      </w:del>
      <w:del w:id="182" w:author="Eddy" w:date="2017-06-29T12:22:00Z">
        <w:r>
          <w:rPr/>
          <w:delText>aked</w:delText>
        </w:r>
      </w:del>
      <w:ins w:id="183" w:author="Carol Nichols" w:date="2017-07-12T09:50:00Z">
        <w:r>
          <w:rPr/>
          <w:t>aken</w:t>
        </w:r>
      </w:ins>
      <w:ins w:id="184" w:author="Liz2" w:date="2017-06-27T11:54:00Z">
        <w:r>
          <w:rPr/>
          <w:t xml:space="preserve"> </w:t>
        </w:r>
      </w:ins>
      <w:del w:id="185" w:author="Liz2" w:date="2017-06-27T11:54:00Z">
        <w:r>
          <w:rPr/>
          <w:delText xml:space="preserve">look like </w:delText>
        </w:r>
      </w:del>
      <w:ins w:id="186" w:author="Liz2" w:date="2017-06-27T11:54:00Z">
        <w:r>
          <w:rPr/>
          <w:t xml:space="preserve">for </w:t>
        </w:r>
      </w:ins>
      <w:r>
        <w:rPr/>
        <w:t>a function that’s defined in the current module.</w:t>
      </w:r>
    </w:p>
    <w:p>
      <w:pPr>
        <w:pStyle w:val="ProductionDirective"/>
        <w:rPr/>
      </w:pPr>
      <w:ins w:id="187" w:author="Liz2" w:date="2017-06-27T11:51:00Z">
        <w:r>
          <w:rPr/>
          <w:t>start box</w:t>
        </w:r>
      </w:ins>
    </w:p>
    <w:p>
      <w:pPr>
        <w:pStyle w:val="HeadBox"/>
        <w:rPr/>
      </w:pPr>
      <w:del w:id="188" w:author="Carol Nichols" w:date="2017-07-11T18:13:00Z">
        <w:r>
          <w:rPr/>
          <w:delText>box heading</w:delText>
        </w:r>
      </w:del>
      <w:ins w:id="189" w:author="Carol Nichols" w:date="2017-07-11T18:13:00Z">
        <w:r>
          <w:rPr/>
          <w:t xml:space="preserve">The </w:t>
        </w:r>
      </w:ins>
      <w:ins w:id="190" w:author="Carol Nichols" w:date="2017-07-11T18:13:00Z">
        <w:r>
          <w:rPr>
            <w:rStyle w:val="Literal"/>
          </w:rPr>
          <w:t>args</w:t>
        </w:r>
      </w:ins>
      <w:ins w:id="191" w:author="Carol Nichols" w:date="2017-07-11T18:13:00Z">
        <w:commentRangeStart w:id="13"/>
        <w:r>
          <w:rPr/>
          <w:t xml:space="preserve"> Function and Invalid Unicode</w:t>
        </w:r>
      </w:ins>
      <w:r>
        <w:rPr/>
        <w:commentReference w:id="14"/>
      </w:r>
      <w:commentRangeEnd w:id="13"/>
      <w:r>
        <w:commentReference w:id="13"/>
      </w:r>
      <w:r>
        <w:rPr/>
      </w:r>
    </w:p>
    <w:p>
      <w:pPr>
        <w:pStyle w:val="BodyFirstBox"/>
        <w:rPr/>
      </w:pPr>
      <w:r>
        <w:rPr/>
        <w:t>Note</w:t>
      </w:r>
      <w:ins w:id="192" w:author="Liz2" w:date="2017-06-27T11:53:00Z">
        <w:r>
          <w:rPr/>
          <w:t xml:space="preserve"> that</w:t>
        </w:r>
      </w:ins>
      <w:del w:id="193" w:author="Liz2" w:date="2017-06-27T11:53:00Z">
        <w:r>
          <w:rPr/>
          <w:delText>:</w:delText>
        </w:r>
      </w:del>
      <w:del w:id="194" w:author="Carol Nichols" w:date="2017-07-11T18:14:00Z">
        <w:r>
          <w:rPr/>
          <w:delText> </w:delText>
        </w:r>
      </w:del>
      <w:ins w:id="195" w:author="Carol Nichols" w:date="2017-07-11T18:14:00Z">
        <w:r>
          <w:rPr/>
          <w:t xml:space="preserve"> </w:t>
        </w:r>
      </w:ins>
      <w:r>
        <w:rPr>
          <w:rStyle w:val="Literal"/>
        </w:rPr>
        <w:t>std::env::args</w:t>
      </w:r>
      <w:del w:id="196" w:author="Carol Nichols" w:date="2017-07-11T18:14:00Z">
        <w:r>
          <w:rPr>
            <w:rStyle w:val="Literal"/>
          </w:rPr>
          <w:delText> </w:delText>
        </w:r>
      </w:del>
      <w:ins w:id="197" w:author="Carol Nichols" w:date="2017-07-11T18:14:00Z">
        <w:r>
          <w:rPr/>
          <w:t xml:space="preserve"> </w:t>
        </w:r>
      </w:ins>
      <w:r>
        <w:rPr/>
        <w:t xml:space="preserve">will panic if any argument contains invalid Unicode. If you need to accept arguments containing invalid Unicode, use </w:t>
      </w:r>
      <w:r>
        <w:rPr>
          <w:rStyle w:val="Literal"/>
        </w:rPr>
        <w:t>std::env::args_os</w:t>
      </w:r>
      <w:del w:id="198" w:author="Carol Nichols" w:date="2017-07-11T18:14:00Z">
        <w:r>
          <w:rPr>
            <w:rStyle w:val="Literal"/>
          </w:rPr>
          <w:delText> </w:delText>
        </w:r>
      </w:del>
      <w:ins w:id="199" w:author="Carol Nichols" w:date="2017-07-11T18:14:00Z">
        <w:r>
          <w:rPr/>
          <w:t xml:space="preserve"> </w:t>
        </w:r>
      </w:ins>
      <w:r>
        <w:rPr/>
        <w:t>instead. That function returns</w:t>
      </w:r>
      <w:ins w:id="200" w:author="Carol Nichols" w:date="2017-07-11T18:14:00Z">
        <w:r>
          <w:rPr/>
          <w:t xml:space="preserve"> </w:t>
        </w:r>
      </w:ins>
      <w:del w:id="201" w:author="Carol Nichols" w:date="2017-07-11T18:14:00Z">
        <w:r>
          <w:rPr/>
          <w:delText> </w:delText>
        </w:r>
      </w:del>
      <w:r>
        <w:rPr>
          <w:rStyle w:val="Literal"/>
        </w:rPr>
        <w:t>OsString</w:t>
      </w:r>
      <w:del w:id="202" w:author="Carol Nichols" w:date="2017-07-11T18:14:00Z">
        <w:r>
          <w:rPr>
            <w:rStyle w:val="Literal"/>
          </w:rPr>
          <w:delText> </w:delText>
        </w:r>
      </w:del>
      <w:ins w:id="203" w:author="Carol Nichols" w:date="2017-07-11T18:14:00Z">
        <w:r>
          <w:rPr/>
          <w:t xml:space="preserve"> </w:t>
        </w:r>
      </w:ins>
      <w:r>
        <w:rPr/>
        <w:t>values instead of</w:t>
      </w:r>
      <w:ins w:id="204" w:author="Carol Nichols" w:date="2017-07-11T18:14:00Z">
        <w:r>
          <w:rPr/>
          <w:t xml:space="preserve"> </w:t>
        </w:r>
      </w:ins>
      <w:del w:id="205" w:author="Carol Nichols" w:date="2017-07-11T18:14:00Z">
        <w:r>
          <w:rPr/>
          <w:delText> </w:delText>
        </w:r>
      </w:del>
      <w:r>
        <w:rPr>
          <w:rStyle w:val="Literal"/>
        </w:rPr>
        <w:t>String</w:t>
      </w:r>
      <w:del w:id="206" w:author="Carol Nichols" w:date="2017-07-11T18:14:00Z">
        <w:r>
          <w:rPr>
            <w:rStyle w:val="Literal"/>
          </w:rPr>
          <w:delText> </w:delText>
        </w:r>
      </w:del>
      <w:ins w:id="207" w:author="Carol Nichols" w:date="2017-07-11T18:14:00Z">
        <w:r>
          <w:rPr/>
          <w:t xml:space="preserve"> </w:t>
        </w:r>
      </w:ins>
      <w:r>
        <w:rPr/>
        <w:t>values. We’ve chosen to use</w:t>
      </w:r>
      <w:ins w:id="208" w:author="Carol Nichols" w:date="2017-07-11T18:14:00Z">
        <w:r>
          <w:rPr/>
          <w:t xml:space="preserve"> </w:t>
        </w:r>
      </w:ins>
      <w:del w:id="209" w:author="Carol Nichols" w:date="2017-07-11T18:14:00Z">
        <w:r>
          <w:rPr/>
          <w:delText> </w:delText>
        </w:r>
      </w:del>
      <w:r>
        <w:rPr>
          <w:rStyle w:val="Literal"/>
        </w:rPr>
        <w:t>std::env::args</w:t>
      </w:r>
      <w:del w:id="210" w:author="Carol Nichols" w:date="2017-07-11T18:14:00Z">
        <w:r>
          <w:rPr>
            <w:rStyle w:val="Literal"/>
          </w:rPr>
          <w:delText> </w:delText>
        </w:r>
      </w:del>
      <w:ins w:id="211" w:author="Carol Nichols" w:date="2017-07-11T18:14:00Z">
        <w:r>
          <w:rPr/>
          <w:t xml:space="preserve"> </w:t>
        </w:r>
      </w:ins>
      <w:r>
        <w:rPr/>
        <w:t>here for simplicity because</w:t>
      </w:r>
      <w:ins w:id="212" w:author="Carol Nichols" w:date="2017-07-11T18:15:00Z">
        <w:r>
          <w:rPr/>
          <w:t xml:space="preserve"> </w:t>
        </w:r>
      </w:ins>
      <w:del w:id="213" w:author="Carol Nichols" w:date="2017-07-11T18:15:00Z">
        <w:r>
          <w:rPr/>
          <w:delText> </w:delText>
        </w:r>
      </w:del>
      <w:r>
        <w:rPr>
          <w:rStyle w:val="Literal"/>
        </w:rPr>
        <w:t>OsString</w:t>
      </w:r>
      <w:del w:id="214" w:author="Carol Nichols" w:date="2017-07-11T18:15:00Z">
        <w:r>
          <w:rPr>
            <w:rStyle w:val="Literal"/>
          </w:rPr>
          <w:delText> </w:delText>
        </w:r>
      </w:del>
      <w:ins w:id="215" w:author="Carol Nichols" w:date="2017-07-11T18:15:00Z">
        <w:r>
          <w:rPr/>
          <w:t xml:space="preserve"> </w:t>
        </w:r>
      </w:ins>
      <w:r>
        <w:rPr/>
        <w:t>values differ per-platform and are more complex to work with than</w:t>
      </w:r>
      <w:ins w:id="216" w:author="Carol Nichols" w:date="2017-07-11T18:15:00Z">
        <w:r>
          <w:rPr/>
          <w:t xml:space="preserve"> </w:t>
        </w:r>
      </w:ins>
      <w:del w:id="217" w:author="Carol Nichols" w:date="2017-07-11T18:15:00Z">
        <w:r>
          <w:rPr/>
          <w:delText> </w:delText>
        </w:r>
      </w:del>
      <w:r>
        <w:rPr>
          <w:rStyle w:val="Literal"/>
        </w:rPr>
        <w:t>String</w:t>
      </w:r>
      <w:del w:id="218" w:author="Carol Nichols" w:date="2017-07-11T18:15:00Z">
        <w:r>
          <w:rPr>
            <w:rStyle w:val="Literal"/>
          </w:rPr>
          <w:delText> </w:delText>
        </w:r>
      </w:del>
      <w:ins w:id="219" w:author="Carol Nichols" w:date="2017-07-11T18:15:00Z">
        <w:r>
          <w:rPr/>
          <w:t xml:space="preserve"> </w:t>
        </w:r>
      </w:ins>
      <w:r>
        <w:rPr/>
        <w:t>values.</w:t>
      </w:r>
    </w:p>
    <w:p>
      <w:pPr>
        <w:pStyle w:val="ProductionDirective"/>
        <w:rPr>
          <w:color w:val="00000A"/>
          <w:szCs w:val="24"/>
        </w:rPr>
      </w:pPr>
      <w:r>
        <w:rPr/>
        <w:t xml:space="preserve"> </w:t>
      </w:r>
      <w:ins w:id="220" w:author="Liz2" w:date="2017-06-27T11:53:00Z">
        <w:r>
          <w:rPr/>
          <w:t>End box</w:t>
        </w:r>
      </w:ins>
    </w:p>
    <w:p>
      <w:pPr>
        <w:pStyle w:val="Body"/>
        <w:rPr/>
      </w:pPr>
      <w:r>
        <w:rPr/>
        <w:t>On the first line of</w:t>
      </w:r>
      <w:ins w:id="221" w:author="Carol Nichols" w:date="2017-07-11T18:15:00Z">
        <w:r>
          <w:rPr/>
          <w:t xml:space="preserve"> </w:t>
        </w:r>
      </w:ins>
      <w:del w:id="222" w:author="Carol Nichols" w:date="2017-07-11T18:15:00Z">
        <w:r>
          <w:rPr/>
          <w:delText> </w:delText>
        </w:r>
      </w:del>
      <w:r>
        <w:rPr>
          <w:rStyle w:val="Literal"/>
        </w:rPr>
        <w:t>main</w:t>
      </w:r>
      <w:r>
        <w:rPr/>
        <w:t>, we call</w:t>
      </w:r>
      <w:ins w:id="223" w:author="Carol Nichols" w:date="2017-07-11T18:15:00Z">
        <w:r>
          <w:rPr/>
          <w:t xml:space="preserve"> </w:t>
        </w:r>
      </w:ins>
      <w:del w:id="224" w:author="Carol Nichols" w:date="2017-07-11T18:15:00Z">
        <w:r>
          <w:rPr/>
          <w:delText> </w:delText>
        </w:r>
      </w:del>
      <w:r>
        <w:rPr>
          <w:rStyle w:val="Literal"/>
        </w:rPr>
        <w:t>env::args</w:t>
      </w:r>
      <w:r>
        <w:rPr/>
        <w:t>, and immediately use</w:t>
      </w:r>
      <w:ins w:id="225" w:author="Carol Nichols" w:date="2017-07-11T18:15:00Z">
        <w:r>
          <w:rPr/>
          <w:t xml:space="preserve"> </w:t>
        </w:r>
      </w:ins>
      <w:del w:id="226" w:author="Carol Nichols" w:date="2017-07-11T18:15:00Z">
        <w:r>
          <w:rPr/>
          <w:delText> </w:delText>
        </w:r>
      </w:del>
      <w:r>
        <w:rPr>
          <w:rStyle w:val="Literal"/>
        </w:rPr>
        <w:t>collect</w:t>
      </w:r>
      <w:r>
        <w:rPr/>
        <w:t xml:space="preserve"> to turn the iterator into a vector containing all of the </w:t>
      </w:r>
      <w:del w:id="227" w:author="Carol Nichols" w:date="2017-07-11T18:15:00Z">
        <w:r>
          <w:rPr/>
          <w:delText xml:space="preserve">iterator’s </w:delText>
        </w:r>
      </w:del>
      <w:commentRangeStart w:id="15"/>
      <w:commentRangeStart w:id="16"/>
      <w:r>
        <w:rPr/>
        <w:t>values</w:t>
      </w:r>
      <w:ins w:id="228" w:author="Carol Nichols" w:date="2017-07-11T18:15:00Z">
        <w:r>
          <w:rPr/>
          <w:t xml:space="preserve"> produced by the iterator</w:t>
        </w:r>
      </w:ins>
      <w:r>
        <w:rPr/>
      </w:r>
      <w:commentRangeEnd w:id="16"/>
      <w:r>
        <w:commentReference w:id="16"/>
      </w:r>
      <w:r>
        <w:rPr/>
      </w:r>
      <w:commentRangeEnd w:id="15"/>
      <w:r>
        <w:commentReference w:id="15"/>
      </w:r>
      <w:r>
        <w:rPr/>
        <w:commentReference w:id="17"/>
      </w:r>
      <w:r>
        <w:rPr/>
        <w:t xml:space="preserve">. The </w:t>
      </w:r>
      <w:r>
        <w:rPr>
          <w:rStyle w:val="Literal"/>
        </w:rPr>
        <w:t>collect</w:t>
      </w:r>
      <w:del w:id="229" w:author="Carol Nichols" w:date="2017-07-11T18:16:00Z">
        <w:r>
          <w:rPr>
            <w:rStyle w:val="Literal"/>
          </w:rPr>
          <w:delText> </w:delText>
        </w:r>
      </w:del>
      <w:ins w:id="230" w:author="Carol Nichols" w:date="2017-07-11T18:16:00Z">
        <w:r>
          <w:rPr/>
          <w:t xml:space="preserve"> </w:t>
        </w:r>
      </w:ins>
      <w:r>
        <w:rPr/>
        <w:t>function can be used to create many kinds of collections, so we explicitly annotate the type of</w:t>
      </w:r>
      <w:ins w:id="231" w:author="Carol Nichols" w:date="2017-07-11T18:16:00Z">
        <w:r>
          <w:rPr/>
          <w:t xml:space="preserve"> </w:t>
        </w:r>
      </w:ins>
      <w:del w:id="232" w:author="Carol Nichols" w:date="2017-07-11T18:16:00Z">
        <w:r>
          <w:rPr/>
          <w:delText> </w:delText>
        </w:r>
      </w:del>
      <w:r>
        <w:rPr>
          <w:rStyle w:val="Literal"/>
        </w:rPr>
        <w:t>args</w:t>
      </w:r>
      <w:del w:id="233" w:author="Carol Nichols" w:date="2017-07-11T18:16:00Z">
        <w:r>
          <w:rPr>
            <w:rStyle w:val="Literal"/>
          </w:rPr>
          <w:delText> </w:delText>
        </w:r>
      </w:del>
      <w:ins w:id="234" w:author="Carol Nichols" w:date="2017-07-11T18:16:00Z">
        <w:r>
          <w:rPr/>
          <w:t xml:space="preserve"> </w:t>
        </w:r>
      </w:ins>
      <w:r>
        <w:rPr/>
        <w:t>to specify that we want a vector of strings. Though we very rarely need to annotate types in Rust,</w:t>
      </w:r>
      <w:ins w:id="235" w:author="Carol Nichols" w:date="2017-07-11T18:16:00Z">
        <w:r>
          <w:rPr/>
          <w:t xml:space="preserve"> </w:t>
        </w:r>
      </w:ins>
      <w:del w:id="236" w:author="Carol Nichols" w:date="2017-07-11T18:16:00Z">
        <w:r>
          <w:rPr/>
          <w:delText> </w:delText>
        </w:r>
      </w:del>
      <w:r>
        <w:rPr>
          <w:rStyle w:val="Literal"/>
        </w:rPr>
        <w:t>collect</w:t>
      </w:r>
      <w:del w:id="237" w:author="Carol Nichols" w:date="2017-07-11T18:16:00Z">
        <w:r>
          <w:rPr>
            <w:rStyle w:val="Literal"/>
          </w:rPr>
          <w:delText> </w:delText>
        </w:r>
      </w:del>
      <w:ins w:id="238" w:author="Carol Nichols" w:date="2017-07-11T18:16:00Z">
        <w:r>
          <w:rPr/>
          <w:t xml:space="preserve"> </w:t>
        </w:r>
      </w:ins>
      <w:r>
        <w:rPr/>
        <w:t>is one function you do often need to annotate because Rust</w:t>
      </w:r>
      <w:r>
        <w:rPr>
          <w:rFonts w:eastAsia="Microsoft YaHei"/>
        </w:rPr>
        <w:t xml:space="preserve"> </w:t>
      </w:r>
      <w:r>
        <w:rPr/>
        <w:t>isn’t able to infer what kind of collection you want.</w:t>
      </w:r>
    </w:p>
    <w:p>
      <w:pPr>
        <w:pStyle w:val="Body"/>
        <w:rPr/>
      </w:pPr>
      <w:r>
        <w:rPr/>
        <w:t>Finally, we print out the vector with the debug formatter,</w:t>
      </w:r>
      <w:ins w:id="239" w:author="Carol Nichols" w:date="2017-07-11T18:16:00Z">
        <w:r>
          <w:rPr/>
          <w:t xml:space="preserve"> </w:t>
        </w:r>
      </w:ins>
      <w:del w:id="240" w:author="Carol Nichols" w:date="2017-07-11T18:16:00Z">
        <w:r>
          <w:rPr/>
          <w:delText> </w:delText>
        </w:r>
      </w:del>
      <w:r>
        <w:rPr>
          <w:rStyle w:val="Literal"/>
        </w:rPr>
        <w:t>:?</w:t>
      </w:r>
      <w:r>
        <w:rPr/>
        <w:t>. Let’s try running our code with no arguments, and then with two arguments:</w:t>
      </w:r>
    </w:p>
    <w:p>
      <w:pPr>
        <w:pStyle w:val="CodeA"/>
        <w:rPr/>
      </w:pPr>
      <w:r>
        <w:rPr/>
        <w:t>$ cargo run</w:t>
      </w:r>
    </w:p>
    <w:p>
      <w:pPr>
        <w:pStyle w:val="CodeB"/>
        <w:rPr/>
      </w:pPr>
      <w:r>
        <w:rPr/>
        <w:t>["target/debug/</w:t>
      </w:r>
      <w:del w:id="241" w:author="Carol Nichols" w:date="2017-07-11T18:03:00Z">
        <w:r>
          <w:rPr/>
          <w:delText>greprs</w:delText>
        </w:r>
      </w:del>
      <w:ins w:id="242" w:author="Carol Nichols" w:date="2017-07-11T18:03:00Z">
        <w:r>
          <w:rPr>
            <w:rFonts w:eastAsia="Times New Roman" w:cs="Times New Roman"/>
            <w:sz w:val="20"/>
            <w:szCs w:val="20"/>
          </w:rPr>
          <w:t>minigrep</w:t>
        </w:r>
      </w:ins>
      <w:r>
        <w:rPr/>
        <w:t>"]</w:t>
      </w:r>
    </w:p>
    <w:p>
      <w:pPr>
        <w:pStyle w:val="CodeB"/>
        <w:rPr/>
      </w:pPr>
      <w:r>
        <w:rPr/>
      </w:r>
    </w:p>
    <w:p>
      <w:pPr>
        <w:pStyle w:val="CodeB"/>
        <w:rPr/>
      </w:pPr>
      <w:r>
        <w:rPr/>
        <w:t>$ cargo run needle haystack</w:t>
      </w:r>
    </w:p>
    <w:p>
      <w:pPr>
        <w:pStyle w:val="CodeB"/>
        <w:rPr/>
      </w:pPr>
      <w:r>
        <w:rPr/>
        <w:t>...snip...</w:t>
      </w:r>
    </w:p>
    <w:p>
      <w:pPr>
        <w:pStyle w:val="CodeC"/>
        <w:rPr/>
      </w:pPr>
      <w:r>
        <w:rPr/>
        <w:t>["target/debug/</w:t>
      </w:r>
      <w:del w:id="243" w:author="Carol Nichols" w:date="2017-07-11T18:03:00Z">
        <w:r>
          <w:rPr/>
          <w:delText>greprs</w:delText>
        </w:r>
      </w:del>
      <w:ins w:id="244" w:author="Carol Nichols" w:date="2017-07-11T18:03:00Z">
        <w:r>
          <w:rPr>
            <w:rFonts w:eastAsia="Times New Roman" w:cs="Times New Roman"/>
            <w:sz w:val="20"/>
            <w:szCs w:val="20"/>
          </w:rPr>
          <w:t>minigrep</w:t>
        </w:r>
      </w:ins>
      <w:r>
        <w:rPr/>
        <w:t>", "needle", "haystack"]</w:t>
      </w:r>
    </w:p>
    <w:p>
      <w:pPr>
        <w:pStyle w:val="BulletB"/>
        <w:rPr/>
      </w:pPr>
      <w:r>
        <w:rPr/>
        <w:t xml:space="preserve"> </w:t>
      </w:r>
    </w:p>
    <w:p>
      <w:pPr>
        <w:pStyle w:val="BulletB"/>
        <w:rPr/>
      </w:pPr>
      <w:r>
        <w:rPr/>
        <w:t xml:space="preserve">You may notice that the first value in the vector is </w:t>
      </w:r>
      <w:r>
        <w:rPr>
          <w:rStyle w:val="Literal"/>
        </w:rPr>
        <w:t>“target/debug/</w:t>
      </w:r>
      <w:del w:id="245" w:author="Carol Nichols" w:date="2017-07-11T18:03:00Z">
        <w:r>
          <w:rPr>
            <w:rStyle w:val="Literal"/>
          </w:rPr>
          <w:delText>greprs</w:delText>
        </w:r>
      </w:del>
      <w:ins w:id="246" w:author="Carol Nichols" w:date="2017-07-11T18:03:00Z">
        <w:r>
          <w:rPr>
            <w:rStyle w:val="Literal"/>
            <w:rFonts w:eastAsia="Times New Roman" w:cs="Times New Roman" w:ascii="Courier" w:hAnsi="Courier"/>
            <w:color w:val="0000FF"/>
            <w:sz w:val="20"/>
            <w:szCs w:val="20"/>
          </w:rPr>
          <w:t>minigrep</w:t>
        </w:r>
      </w:ins>
      <w:r>
        <w:rPr>
          <w:rStyle w:val="Literal"/>
        </w:rPr>
        <w:t>”</w:t>
      </w:r>
      <w:r>
        <w:rPr/>
        <w:t xml:space="preserve">, which is the name of our binary. </w:t>
      </w:r>
      <w:del w:id="247" w:author="Carol Nichols" w:date="2017-07-11T18:16:00Z">
        <w:r>
          <w:rPr>
            <w:rFonts w:eastAsia="Microsoft YaHei"/>
          </w:rPr>
          <w:delText xml:space="preserve">’ </w:delText>
        </w:r>
      </w:del>
      <w:r>
        <w:rPr/>
        <w:t>The reasons for this are out of the scope of this chapter, but</w:t>
      </w:r>
      <w:del w:id="248" w:author="Carol Nichols" w:date="2017-07-11T18:16:00Z">
        <w:r>
          <w:rPr/>
          <w:delText xml:space="preserve"> </w:delText>
        </w:r>
      </w:del>
      <w:del w:id="249" w:author="Carol Nichols" w:date="2017-07-11T18:16:00Z">
        <w:r>
          <w:rPr>
            <w:rFonts w:eastAsia="Microsoft YaHei"/>
          </w:rPr>
          <w:delText>’</w:delText>
        </w:r>
      </w:del>
      <w:r>
        <w:rPr>
          <w:rFonts w:eastAsia="Microsoft YaHei"/>
        </w:rPr>
        <w:t xml:space="preserve"> </w:t>
      </w:r>
      <w:r>
        <w:rPr/>
        <w:t>we’ll need to remember this as we save the two arguments we need.</w:t>
      </w:r>
    </w:p>
    <w:p>
      <w:pPr>
        <w:pStyle w:val="HeadB"/>
        <w:pPrChange w:id="0" w:author="Liz2" w:date="2017-06-27T15:41:00Z"/>
        <w:rPr/>
      </w:pPr>
      <w:bookmarkStart w:id="9" w:name="saving-the-argument-values-in-variables"/>
      <w:bookmarkStart w:id="10" w:name="_Toc486341773"/>
      <w:bookmarkStart w:id="11" w:name="__RefHeading___Toc14982_1865893667"/>
      <w:bookmarkEnd w:id="9"/>
      <w:bookmarkEnd w:id="10"/>
      <w:bookmarkEnd w:id="11"/>
      <w:r>
        <w:rPr/>
        <w:t>Saving the Argument Values in Variables</w:t>
      </w:r>
    </w:p>
    <w:p>
      <w:pPr>
        <w:pStyle w:val="BodyFirst"/>
        <w:rPr/>
      </w:pPr>
      <w:r>
        <w:rPr/>
        <w:t xml:space="preserve">Printing out the value of the vector of arguments </w:t>
      </w:r>
      <w:del w:id="250" w:author="Liz2" w:date="2017-06-27T11:58:00Z">
        <w:r>
          <w:rPr/>
          <w:delText xml:space="preserve">just </w:delText>
        </w:r>
      </w:del>
      <w:ins w:id="251" w:author="Liz2" w:date="2017-06-27T11:58:00Z">
        <w:r>
          <w:rPr/>
          <w:t xml:space="preserve">has </w:t>
        </w:r>
      </w:ins>
      <w:r>
        <w:rPr/>
        <w:t xml:space="preserve">illustrated that </w:t>
      </w:r>
      <w:del w:id="252" w:author="Liz2" w:date="2017-06-27T11:58:00Z">
        <w:r>
          <w:rPr>
            <w:rFonts w:eastAsia="Microsoft YaHei"/>
          </w:rPr>
          <w:delText>way</w:delText>
        </w:r>
      </w:del>
      <w:del w:id="253" w:author="Liz2" w:date="2017-06-27T11:58:00Z">
        <w:r>
          <w:rPr/>
          <w:delText xml:space="preserve">we’re </w:delText>
        </w:r>
      </w:del>
      <w:ins w:id="254" w:author="Liz2" w:date="2017-06-27T11:58:00Z">
        <w:r>
          <w:rPr>
            <w:rFonts w:eastAsia="Microsoft YaHei"/>
          </w:rPr>
          <w:t xml:space="preserve">the program is </w:t>
        </w:r>
      </w:ins>
      <w:r>
        <w:rPr/>
        <w:t xml:space="preserve">able to access </w:t>
      </w:r>
      <w:del w:id="255" w:author="Carol Nichols" w:date="2017-07-11T18:17:00Z">
        <w:r>
          <w:rPr>
            <w:rFonts w:eastAsia="Microsoft YaHei"/>
          </w:rPr>
          <w:delText>’</w:delText>
        </w:r>
      </w:del>
      <w:r>
        <w:rPr/>
        <w:t>the values specified as command line arguments</w:t>
      </w:r>
      <w:del w:id="256" w:author="Liz2" w:date="2017-06-27T11:58:00Z">
        <w:r>
          <w:rPr/>
          <w:delText xml:space="preserve"> from our program</w:delText>
        </w:r>
      </w:del>
      <w:r>
        <w:rPr/>
        <w:t xml:space="preserve">. That’s not what we actually </w:t>
      </w:r>
      <w:del w:id="257" w:author="Liz2" w:date="2017-06-27T11:58:00Z">
        <w:r>
          <w:rPr/>
          <w:delText>want to do</w:delText>
        </w:r>
      </w:del>
      <w:ins w:id="258" w:author="Liz2" w:date="2017-06-27T11:58:00Z">
        <w:r>
          <w:rPr/>
          <w:t>our end goal</w:t>
        </w:r>
      </w:ins>
      <w:r>
        <w:rPr/>
        <w:t>, though</w:t>
      </w:r>
      <w:ins w:id="259" w:author="Liz2" w:date="2017-06-27T11:58:00Z">
        <w:r>
          <w:rPr/>
          <w:t>.</w:t>
        </w:r>
      </w:ins>
      <w:del w:id="260" w:author="Liz2" w:date="2017-06-27T11:58:00Z">
        <w:r>
          <w:rPr/>
          <w:delText>,</w:delText>
        </w:r>
      </w:del>
      <w:r>
        <w:rPr/>
        <w:t xml:space="preserve"> </w:t>
      </w:r>
      <w:del w:id="261" w:author="Liz2" w:date="2017-06-27T11:58:00Z">
        <w:r>
          <w:rPr/>
          <w:delText>w</w:delText>
        </w:r>
      </w:del>
      <w:ins w:id="262" w:author="Liz2" w:date="2017-06-27T11:58:00Z">
        <w:r>
          <w:rPr/>
          <w:t>W</w:t>
        </w:r>
      </w:ins>
      <w:r>
        <w:rPr/>
        <w:t>e</w:t>
      </w:r>
      <w:r>
        <w:rPr>
          <w:rFonts w:eastAsia="Microsoft YaHei"/>
        </w:rPr>
        <w:t xml:space="preserve"> </w:t>
      </w:r>
      <w:r>
        <w:rPr/>
        <w:t>want to save the values of the two arguments in variables so that we can use the values in our program. Let’s do that as shown in Listing 12-2:</w:t>
      </w:r>
    </w:p>
    <w:p>
      <w:pPr>
        <w:pStyle w:val="ProductionDirective"/>
        <w:rPr/>
      </w:pPr>
      <w:r>
        <w:rPr/>
        <w:t xml:space="preserve"> </w:t>
      </w:r>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263" w:author="Carol Nichols" w:date="2017-07-11T18:57:00Z">
        <w:r>
          <w:rPr/>
          <w:t xml:space="preserve">  </w:t>
        </w:r>
      </w:ins>
      <w:r>
        <w:rPr/>
        <w:t>let args: Vec&lt;String&gt; = env::args().collect();</w:t>
      </w:r>
    </w:p>
    <w:p>
      <w:pPr>
        <w:pStyle w:val="CodeB"/>
        <w:rPr/>
      </w:pPr>
      <w:r>
        <w:rPr/>
      </w:r>
    </w:p>
    <w:p>
      <w:pPr>
        <w:pStyle w:val="CodeB"/>
        <w:rPr/>
      </w:pPr>
      <w:ins w:id="264" w:author="Carol Nichols" w:date="2017-07-11T18:57:00Z">
        <w:r>
          <w:rPr/>
          <w:t xml:space="preserve">  </w:t>
        </w:r>
      </w:ins>
      <w:r>
        <w:rPr/>
        <w:t xml:space="preserve">  </w:t>
      </w:r>
      <w:r>
        <w:rPr/>
        <w:t>let query = &amp;args[1];</w:t>
      </w:r>
    </w:p>
    <w:p>
      <w:pPr>
        <w:pStyle w:val="CodeB"/>
        <w:rPr/>
      </w:pPr>
      <w:ins w:id="265" w:author="Carol Nichols" w:date="2017-07-11T18:57:00Z">
        <w:r>
          <w:rPr/>
          <w:t xml:space="preserve">  </w:t>
        </w:r>
      </w:ins>
      <w:r>
        <w:rPr/>
        <w:t xml:space="preserve">  </w:t>
      </w:r>
      <w:r>
        <w:rPr/>
        <w:t>let filename = &amp;args[2];</w:t>
      </w:r>
    </w:p>
    <w:p>
      <w:pPr>
        <w:pStyle w:val="CodeB"/>
        <w:rPr/>
      </w:pPr>
      <w:r>
        <w:rPr/>
      </w:r>
    </w:p>
    <w:p>
      <w:pPr>
        <w:pStyle w:val="CodeB"/>
        <w:rPr/>
      </w:pPr>
      <w:ins w:id="266" w:author="Carol Nichols" w:date="2017-07-11T18:57:00Z">
        <w:r>
          <w:rPr/>
          <w:t xml:space="preserve">  </w:t>
        </w:r>
      </w:ins>
      <w:r>
        <w:rPr/>
        <w:t xml:space="preserve">  </w:t>
      </w:r>
      <w:r>
        <w:rPr/>
        <w:t>println!("Searching for {}", query);</w:t>
      </w:r>
    </w:p>
    <w:p>
      <w:pPr>
        <w:pStyle w:val="CodeB"/>
        <w:rPr/>
      </w:pPr>
      <w:ins w:id="267" w:author="Carol Nichols" w:date="2017-07-11T18:57:00Z">
        <w:r>
          <w:rPr/>
          <w:t xml:space="preserve">  </w:t>
        </w:r>
      </w:ins>
      <w:r>
        <w:rPr/>
        <w:t xml:space="preserve">  </w:t>
      </w:r>
      <w:r>
        <w:rPr/>
        <w:t>println!("In file {}", filename);</w:t>
      </w:r>
    </w:p>
    <w:p>
      <w:pPr>
        <w:pStyle w:val="CodeC"/>
        <w:rPr/>
      </w:pPr>
      <w:r>
        <w:rPr/>
        <w:t>}</w:t>
      </w:r>
    </w:p>
    <w:p>
      <w:pPr>
        <w:pStyle w:val="Listing"/>
        <w:rPr/>
      </w:pPr>
      <w:r>
        <w:rPr/>
        <w:t>Listing 12-2: Create variables to hold the query argument and filename argument</w:t>
      </w:r>
    </w:p>
    <w:p>
      <w:pPr>
        <w:pStyle w:val="Body"/>
        <w:rPr/>
      </w:pPr>
      <w:r>
        <w:rPr/>
        <w:t>As we saw when we printed out the vector, the program’s name takes up the first value in the vector at</w:t>
      </w:r>
      <w:ins w:id="268" w:author="Carol Nichols" w:date="2017-07-11T18:17:00Z">
        <w:r>
          <w:rPr/>
          <w:t xml:space="preserve"> </w:t>
        </w:r>
      </w:ins>
      <w:del w:id="269" w:author="Carol Nichols" w:date="2017-07-11T18:17:00Z">
        <w:r>
          <w:rPr/>
          <w:delText> </w:delText>
        </w:r>
      </w:del>
      <w:r>
        <w:rPr>
          <w:rStyle w:val="Literal"/>
        </w:rPr>
        <w:t>args[0]</w:t>
      </w:r>
      <w:r>
        <w:rPr/>
        <w:t xml:space="preserve">, so </w:t>
      </w:r>
      <w:ins w:id="270" w:author="Liz2" w:date="2017-06-27T12:02:00Z">
        <w:r>
          <w:rPr/>
          <w:t xml:space="preserve">that </w:t>
        </w:r>
      </w:ins>
      <w:r>
        <w:rPr/>
        <w:t>we’re starting at index</w:t>
      </w:r>
      <w:ins w:id="271" w:author="Carol Nichols" w:date="2017-07-11T18:17:00Z">
        <w:r>
          <w:rPr/>
          <w:t xml:space="preserve"> </w:t>
        </w:r>
      </w:ins>
      <w:del w:id="272" w:author="Carol Nichols" w:date="2017-07-11T18:17:00Z">
        <w:r>
          <w:rPr/>
          <w:delText> </w:delText>
        </w:r>
      </w:del>
      <w:r>
        <w:rPr>
          <w:rStyle w:val="Literal"/>
        </w:rPr>
        <w:t>1</w:t>
      </w:r>
      <w:del w:id="273" w:author="Carol Nichols" w:date="2017-07-11T18:17:00Z">
        <w:r>
          <w:rPr>
            <w:rStyle w:val="Literal"/>
            <w:rFonts w:eastAsia="Microsoft YaHei"/>
          </w:rPr>
          <w:delText xml:space="preserve"> </w:delText>
        </w:r>
      </w:del>
      <w:r>
        <w:rPr/>
        <w:t>. The first argument</w:t>
      </w:r>
      <w:ins w:id="274" w:author="Carol Nichols" w:date="2017-07-11T18:17:00Z">
        <w:r>
          <w:rPr/>
          <w:t xml:space="preserve"> </w:t>
        </w:r>
      </w:ins>
      <w:del w:id="275" w:author="Carol Nichols" w:date="2017-07-11T18:17:00Z">
        <w:r>
          <w:rPr/>
          <w:delText> </w:delText>
        </w:r>
      </w:del>
      <w:del w:id="276" w:author="Carol Nichols" w:date="2017-07-11T18:03:00Z">
        <w:r>
          <w:rPr>
            <w:rStyle w:val="Literal"/>
          </w:rPr>
          <w:delText>greprs</w:delText>
        </w:r>
      </w:del>
      <w:ins w:id="277" w:author="Carol Nichols" w:date="2017-07-11T18:03:00Z">
        <w:r>
          <w:rPr>
            <w:rStyle w:val="Literal"/>
            <w:rFonts w:eastAsia="Times New Roman" w:cs="Times New Roman" w:ascii="Courier" w:hAnsi="Courier"/>
            <w:color w:val="0000FF"/>
            <w:sz w:val="20"/>
            <w:szCs w:val="20"/>
          </w:rPr>
          <w:t>minigrep</w:t>
        </w:r>
      </w:ins>
      <w:del w:id="278" w:author="Carol Nichols" w:date="2017-07-11T18:17:00Z">
        <w:r>
          <w:rPr>
            <w:rStyle w:val="Literal"/>
            <w:rFonts w:eastAsia="Times New Roman" w:cs="Times New Roman" w:ascii="Courier" w:hAnsi="Courier"/>
            <w:color w:val="0000FF"/>
            <w:sz w:val="20"/>
            <w:szCs w:val="20"/>
          </w:rPr>
          <w:delText> </w:delText>
        </w:r>
      </w:del>
      <w:ins w:id="279" w:author="Carol Nichols" w:date="2017-07-11T18:17:00Z">
        <w:r>
          <w:rPr/>
          <w:t xml:space="preserve"> </w:t>
        </w:r>
      </w:ins>
      <w:r>
        <w:rPr/>
        <w:t>takes is the string we’re searching for,</w:t>
      </w:r>
      <w:r>
        <w:rPr>
          <w:rFonts w:eastAsia="Microsoft YaHei"/>
        </w:rPr>
        <w:t xml:space="preserve"> </w:t>
      </w:r>
      <w:r>
        <w:rPr/>
        <w:t>so we put a reference to the first argument in the variable</w:t>
      </w:r>
      <w:ins w:id="280" w:author="Carol Nichols" w:date="2017-07-11T18:17:00Z">
        <w:r>
          <w:rPr/>
          <w:t xml:space="preserve"> </w:t>
        </w:r>
      </w:ins>
      <w:del w:id="281" w:author="Carol Nichols" w:date="2017-07-11T18:17:00Z">
        <w:r>
          <w:rPr/>
          <w:delText> </w:delText>
        </w:r>
      </w:del>
      <w:r>
        <w:rPr>
          <w:rStyle w:val="Literal"/>
        </w:rPr>
        <w:t>query</w:t>
      </w:r>
      <w:r>
        <w:rPr/>
        <w:t>. The</w:t>
      </w:r>
      <w:r>
        <w:rPr>
          <w:rFonts w:eastAsia="Microsoft YaHei"/>
        </w:rPr>
        <w:t xml:space="preserve"> </w:t>
      </w:r>
      <w:r>
        <w:rPr/>
        <w:t>second argument will be the filename, so we put a reference to the second</w:t>
      </w:r>
      <w:r>
        <w:rPr>
          <w:rFonts w:eastAsia="Microsoft YaHei"/>
        </w:rPr>
        <w:t xml:space="preserve"> </w:t>
      </w:r>
      <w:r>
        <w:rPr/>
        <w:t>argument in the variable</w:t>
      </w:r>
      <w:ins w:id="282" w:author="Carol Nichols" w:date="2017-07-11T18:17:00Z">
        <w:r>
          <w:rPr/>
          <w:t xml:space="preserve"> </w:t>
        </w:r>
      </w:ins>
      <w:del w:id="283" w:author="Carol Nichols" w:date="2017-07-11T18:17:00Z">
        <w:r>
          <w:rPr/>
          <w:delText> </w:delText>
        </w:r>
      </w:del>
      <w:r>
        <w:rPr>
          <w:rStyle w:val="Literal"/>
        </w:rPr>
        <w:t>filename</w:t>
      </w:r>
      <w:r>
        <w:rPr/>
        <w:t>.</w:t>
      </w:r>
    </w:p>
    <w:p>
      <w:pPr>
        <w:pStyle w:val="Body"/>
        <w:rPr/>
      </w:pPr>
      <w:r>
        <w:rPr/>
        <w:t>We’re temporarily printing out the values of these variables, again to prove to ourselves that our code is working as we intend. Let’s try running this program again with the arguments</w:t>
      </w:r>
      <w:ins w:id="284" w:author="Carol Nichols" w:date="2017-07-11T18:17:00Z">
        <w:r>
          <w:rPr/>
          <w:t xml:space="preserve"> </w:t>
        </w:r>
      </w:ins>
      <w:del w:id="285" w:author="Carol Nichols" w:date="2017-07-11T18:17:00Z">
        <w:r>
          <w:rPr/>
          <w:delText> </w:delText>
        </w:r>
      </w:del>
      <w:r>
        <w:rPr>
          <w:rStyle w:val="Literal"/>
        </w:rPr>
        <w:t>test</w:t>
      </w:r>
      <w:del w:id="286" w:author="Carol Nichols" w:date="2017-07-11T18:17:00Z">
        <w:r>
          <w:rPr>
            <w:rStyle w:val="Literal"/>
          </w:rPr>
          <w:delText> </w:delText>
        </w:r>
      </w:del>
      <w:ins w:id="287" w:author="Carol Nichols" w:date="2017-07-11T18:17:00Z">
        <w:r>
          <w:rPr/>
          <w:t xml:space="preserve"> </w:t>
        </w:r>
      </w:ins>
      <w:r>
        <w:rPr/>
        <w:t>and</w:t>
      </w:r>
      <w:del w:id="288" w:author="Carol Nichols" w:date="2017-07-11T18:17:00Z">
        <w:r>
          <w:rPr/>
          <w:delText> </w:delText>
        </w:r>
      </w:del>
      <w:ins w:id="289" w:author="Carol Nichols" w:date="2017-07-11T18:17:00Z">
        <w:r>
          <w:rPr/>
          <w:t xml:space="preserve"> </w:t>
        </w:r>
      </w:ins>
      <w:r>
        <w:rPr>
          <w:rStyle w:val="Literal"/>
        </w:rPr>
        <w:t>sample.txt</w:t>
      </w:r>
      <w:r>
        <w:rPr/>
        <w:t>:</w:t>
      </w:r>
    </w:p>
    <w:p>
      <w:pPr>
        <w:pStyle w:val="CodeA"/>
        <w:rPr/>
      </w:pPr>
      <w:r>
        <w:rPr/>
        <w:t>$ cargo run test sample.txt</w:t>
      </w:r>
    </w:p>
    <w:p>
      <w:pPr>
        <w:pStyle w:val="CodeB"/>
        <w:rPr/>
      </w:pPr>
      <w:r>
        <w:rPr/>
        <w:t xml:space="preserve">  </w:t>
      </w:r>
      <w:r>
        <w:rPr/>
        <w:t>Finished de</w:t>
      </w:r>
      <w:del w:id="290" w:author="Carol Nichols" w:date="2017-07-12T08:59:00Z">
        <w:r>
          <w:rPr/>
          <w:delText>bug</w:delText>
        </w:r>
      </w:del>
      <w:ins w:id="291" w:author="Carol Nichols" w:date="2017-07-12T08:59:00Z">
        <w:r>
          <w:rPr/>
          <w:t>v</w:t>
        </w:r>
      </w:ins>
      <w:r>
        <w:rPr/>
        <w:t xml:space="preserve"> [unoptimized + debuginfo] target(s) in 0.0 secs</w:t>
      </w:r>
    </w:p>
    <w:p>
      <w:pPr>
        <w:pStyle w:val="CodeB"/>
        <w:rPr/>
      </w:pPr>
      <w:r>
        <w:rPr/>
        <w:t xml:space="preserve">   </w:t>
      </w:r>
      <w:r>
        <w:rPr/>
        <w:t>Running `target/debug/</w:t>
      </w:r>
      <w:del w:id="292" w:author="Carol Nichols" w:date="2017-07-11T18:03:00Z">
        <w:r>
          <w:rPr/>
          <w:delText>greprs</w:delText>
        </w:r>
      </w:del>
      <w:ins w:id="293" w:author="Carol Nichols" w:date="2017-07-11T18:03:00Z">
        <w:r>
          <w:rPr>
            <w:rFonts w:eastAsia="Times New Roman" w:cs="Times New Roman"/>
            <w:sz w:val="20"/>
            <w:szCs w:val="20"/>
          </w:rPr>
          <w:t>minigrep</w:t>
        </w:r>
      </w:ins>
      <w:r>
        <w:rPr/>
        <w:t xml:space="preserve"> test sample.txt`</w:t>
      </w:r>
    </w:p>
    <w:p>
      <w:pPr>
        <w:pStyle w:val="CodeB"/>
        <w:rPr/>
      </w:pPr>
      <w:r>
        <w:rPr/>
        <w:t>Searching for test</w:t>
      </w:r>
    </w:p>
    <w:p>
      <w:pPr>
        <w:pStyle w:val="CodeC"/>
        <w:rPr/>
      </w:pPr>
      <w:r>
        <w:rPr/>
        <w:t>In file sample.txt</w:t>
      </w:r>
    </w:p>
    <w:p>
      <w:pPr>
        <w:pStyle w:val="Body"/>
        <w:rPr/>
      </w:pPr>
      <w:r>
        <w:rPr/>
        <w:t xml:space="preserve">Great, it’s working! </w:t>
      </w:r>
      <w:del w:id="294" w:author="Liz2" w:date="2017-06-27T12:04:00Z">
        <w:r>
          <w:rPr/>
          <w:delText>We’re saving t</w:delText>
        </w:r>
      </w:del>
      <w:ins w:id="295" w:author="Liz2" w:date="2017-06-27T12:04:00Z">
        <w:r>
          <w:rPr/>
          <w:t>T</w:t>
        </w:r>
      </w:ins>
      <w:r>
        <w:rPr/>
        <w:t xml:space="preserve">he values of the arguments </w:t>
      </w:r>
      <w:del w:id="296" w:author="Liz2" w:date="2017-06-27T12:04:00Z">
        <w:r>
          <w:rPr/>
          <w:delText xml:space="preserve">that </w:delText>
        </w:r>
      </w:del>
      <w:r>
        <w:rPr/>
        <w:t xml:space="preserve">we need </w:t>
      </w:r>
      <w:ins w:id="297" w:author="Liz2" w:date="2017-06-27T12:04:00Z">
        <w:r>
          <w:rPr/>
          <w:t xml:space="preserve">are being saved </w:t>
        </w:r>
      </w:ins>
      <w:r>
        <w:rPr/>
        <w:t xml:space="preserve">into the right variables. Later we’ll add some error handling to deal with </w:t>
      </w:r>
      <w:ins w:id="298" w:author="Liz2" w:date="2017-06-27T12:03:00Z">
        <w:r>
          <w:rPr/>
          <w:t xml:space="preserve">certain potential erroneous </w:t>
        </w:r>
      </w:ins>
      <w:r>
        <w:rPr/>
        <w:t>situations</w:t>
      </w:r>
      <w:ins w:id="299" w:author="Liz2" w:date="2017-06-27T12:04:00Z">
        <w:r>
          <w:rPr/>
          <w:t>,</w:t>
        </w:r>
      </w:ins>
      <w:r>
        <w:rPr/>
        <w:t xml:space="preserve"> such as when the user provides no arguments, but for now we’ll ignore that and work on adding file reading capabilities instead.</w:t>
      </w:r>
    </w:p>
    <w:p>
      <w:pPr>
        <w:pStyle w:val="HeadB"/>
        <w:pPrChange w:id="0" w:author="Liz2" w:date="2017-06-27T15:41:00Z"/>
        <w:rPr/>
      </w:pPr>
      <w:bookmarkStart w:id="12" w:name="reading-a-file"/>
      <w:bookmarkStart w:id="13" w:name="_Toc486341774"/>
      <w:bookmarkStart w:id="14" w:name="__RefHeading___Toc14984_1865893667"/>
      <w:bookmarkEnd w:id="12"/>
      <w:bookmarkEnd w:id="13"/>
      <w:bookmarkEnd w:id="14"/>
      <w:r>
        <w:rPr/>
        <w:t>Reading a File</w:t>
      </w:r>
    </w:p>
    <w:p>
      <w:pPr>
        <w:pStyle w:val="BodyFirst"/>
        <w:rPr/>
      </w:pPr>
      <w:r>
        <w:rPr/>
        <w:t xml:space="preserve">Next, we’re going to </w:t>
      </w:r>
      <w:ins w:id="300" w:author="Liz2" w:date="2017-06-27T12:05:00Z">
        <w:r>
          <w:rPr>
            <w:rFonts w:eastAsia="Microsoft YaHei"/>
          </w:rPr>
          <w:t xml:space="preserve">add functionality to </w:t>
        </w:r>
      </w:ins>
      <w:r>
        <w:rPr/>
        <w:t xml:space="preserve">read the file that </w:t>
      </w:r>
      <w:del w:id="301" w:author="Liz2" w:date="2017-06-27T12:05:00Z">
        <w:r>
          <w:rPr/>
          <w:delText xml:space="preserve">we </w:delText>
        </w:r>
      </w:del>
      <w:r>
        <w:rPr/>
        <w:t>specif</w:t>
      </w:r>
      <w:ins w:id="302" w:author="Liz2" w:date="2017-06-27T12:05:00Z">
        <w:r>
          <w:rPr/>
          <w:t>ied</w:t>
        </w:r>
      </w:ins>
      <w:del w:id="303" w:author="Liz2" w:date="2017-06-27T12:05:00Z">
        <w:r>
          <w:rPr/>
          <w:delText>y</w:delText>
        </w:r>
      </w:del>
      <w:r>
        <w:rPr/>
        <w:t xml:space="preserve"> in the </w:t>
      </w:r>
      <w:r>
        <w:rPr>
          <w:rStyle w:val="Literal"/>
        </w:rPr>
        <w:t>filename</w:t>
      </w:r>
      <w:r>
        <w:rPr/>
        <w:t xml:space="preserve"> command line argument. First, we need a sample file to test it with—-the best kind of file to use to make sure that</w:t>
      </w:r>
      <w:ins w:id="304" w:author="Carol Nichols" w:date="2017-07-11T18:18:00Z">
        <w:r>
          <w:rPr/>
          <w:t xml:space="preserve"> </w:t>
        </w:r>
      </w:ins>
      <w:del w:id="305" w:author="Carol Nichols" w:date="2017-07-11T18:18:00Z">
        <w:r>
          <w:rPr/>
          <w:delText> </w:delText>
        </w:r>
      </w:del>
      <w:del w:id="306" w:author="Carol Nichols" w:date="2017-07-11T18:03:00Z">
        <w:r>
          <w:rPr>
            <w:rStyle w:val="Literal"/>
          </w:rPr>
          <w:delText>greprs</w:delText>
        </w:r>
      </w:del>
      <w:ins w:id="307" w:author="Carol Nichols" w:date="2017-07-11T18:03:00Z">
        <w:r>
          <w:rPr>
            <w:rStyle w:val="Literal"/>
            <w:rFonts w:eastAsia="Times New Roman" w:cs="Times New Roman" w:ascii="Courier" w:hAnsi="Courier"/>
            <w:color w:val="0000FF"/>
            <w:sz w:val="20"/>
            <w:szCs w:val="20"/>
          </w:rPr>
          <w:t>minigrep</w:t>
        </w:r>
      </w:ins>
      <w:del w:id="308" w:author="Carol Nichols" w:date="2017-07-11T18:18:00Z">
        <w:r>
          <w:rPr>
            <w:rStyle w:val="Literal"/>
            <w:rFonts w:eastAsia="Times New Roman" w:cs="Times New Roman" w:ascii="Courier" w:hAnsi="Courier"/>
            <w:color w:val="0000FF"/>
            <w:sz w:val="20"/>
            <w:szCs w:val="20"/>
          </w:rPr>
          <w:delText> </w:delText>
        </w:r>
      </w:del>
      <w:ins w:id="309" w:author="Carol Nichols" w:date="2017-07-11T18:18:00Z">
        <w:r>
          <w:rPr/>
          <w:t xml:space="preserve"> </w:t>
        </w:r>
      </w:ins>
      <w:r>
        <w:rPr/>
        <w:t xml:space="preserve">is working is one with a small amount of text over multiple lines with some </w:t>
      </w:r>
      <w:del w:id="310" w:author="Carol Nichols" w:date="2017-07-11T18:18:00Z">
        <w:r>
          <w:rPr>
            <w:rFonts w:eastAsia="Microsoft YaHei"/>
          </w:rPr>
          <w:delText>’</w:delText>
        </w:r>
      </w:del>
      <w:r>
        <w:rPr/>
        <w:t>repeated words. Listing 12-3 has an Emily Dickinson poem that will work well! Create a file called</w:t>
      </w:r>
      <w:ins w:id="311" w:author="Carol Nichols" w:date="2017-07-11T18:18:00Z">
        <w:r>
          <w:rPr/>
          <w:t xml:space="preserve"> </w:t>
        </w:r>
      </w:ins>
      <w:del w:id="312" w:author="Carol Nichols" w:date="2017-07-11T18:18:00Z">
        <w:r>
          <w:rPr/>
          <w:delText> </w:delText>
        </w:r>
      </w:del>
      <w:r>
        <w:rPr>
          <w:rStyle w:val="Literal"/>
        </w:rPr>
        <w:t>poem.txt</w:t>
      </w:r>
      <w:del w:id="313" w:author="Carol Nichols" w:date="2017-07-11T18:18:00Z">
        <w:r>
          <w:rPr>
            <w:rStyle w:val="Literal"/>
          </w:rPr>
          <w:delText> </w:delText>
        </w:r>
      </w:del>
      <w:ins w:id="314" w:author="Carol Nichols" w:date="2017-07-11T18:18:00Z">
        <w:r>
          <w:rPr/>
          <w:t xml:space="preserve"> </w:t>
        </w:r>
      </w:ins>
      <w:r>
        <w:rPr/>
        <w:t>at the root level of your</w:t>
      </w:r>
      <w:r>
        <w:rPr>
          <w:rFonts w:eastAsia="Microsoft YaHei"/>
        </w:rPr>
        <w:t xml:space="preserve"> </w:t>
      </w:r>
      <w:r>
        <w:rPr/>
        <w:t>project, and enter the poem “I’m nobody! Who are you?”:</w:t>
      </w:r>
    </w:p>
    <w:p>
      <w:pPr>
        <w:pStyle w:val="ProductionDirective"/>
        <w:rPr/>
      </w:pPr>
      <w:r>
        <w:rPr/>
        <w:t>Filename: poem.txt</w:t>
      </w:r>
    </w:p>
    <w:p>
      <w:pPr>
        <w:pStyle w:val="CodeA"/>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Listing"/>
        <w:rPr/>
      </w:pPr>
      <w:r>
        <w:rPr/>
        <w:t>Listing 12-3: The poem “I’m nobody! Who are you?” by Emily Dickinson that will make a good test case</w:t>
      </w:r>
    </w:p>
    <w:p>
      <w:pPr>
        <w:pStyle w:val="Body"/>
        <w:rPr/>
      </w:pPr>
      <w:del w:id="315" w:author="Carol Nichols" w:date="2017-07-12T11:35:00Z">
        <w:r>
          <w:rPr/>
          <w:delText xml:space="preserve"> </w:delText>
        </w:r>
      </w:del>
      <w:r>
        <w:rPr/>
        <w:t>With that in place, edit</w:t>
      </w:r>
      <w:ins w:id="316" w:author="Carol Nichols" w:date="2017-07-11T18:18:00Z">
        <w:r>
          <w:rPr/>
          <w:t xml:space="preserve"> </w:t>
        </w:r>
      </w:ins>
      <w:del w:id="317" w:author="Carol Nichols" w:date="2017-07-11T18:18:00Z">
        <w:r>
          <w:rPr/>
          <w:delText> </w:delText>
        </w:r>
      </w:del>
      <w:r>
        <w:rPr>
          <w:rStyle w:val="EmphasisItalic"/>
        </w:rPr>
        <w:t>src/main.rs</w:t>
      </w:r>
      <w:del w:id="318" w:author="Carol Nichols" w:date="2017-07-11T18:18:00Z">
        <w:r>
          <w:rPr>
            <w:rStyle w:val="EmphasisItalic"/>
          </w:rPr>
          <w:delText> </w:delText>
        </w:r>
      </w:del>
      <w:ins w:id="319" w:author="Carol Nichols" w:date="2017-07-11T18:18:00Z">
        <w:r>
          <w:rPr/>
          <w:t xml:space="preserve"> </w:t>
        </w:r>
      </w:ins>
      <w:r>
        <w:rPr/>
        <w:t>and add code to open the file as</w:t>
      </w:r>
      <w:r>
        <w:rPr>
          <w:rFonts w:eastAsia="Microsoft YaHei"/>
        </w:rPr>
        <w:t xml:space="preserve"> </w:t>
      </w:r>
      <w:r>
        <w:rPr/>
        <w:t>shown in Listing 12-4:</w:t>
      </w:r>
    </w:p>
    <w:p>
      <w:pPr>
        <w:pStyle w:val="ProductionDirective"/>
        <w:rPr/>
      </w:pPr>
      <w:r>
        <w:rPr/>
        <w:t>Filename: src/main.rs</w:t>
      </w:r>
    </w:p>
    <w:p>
      <w:pPr>
        <w:pStyle w:val="CodeA"/>
        <w:rPr/>
      </w:pPr>
      <w:r>
        <w:rPr>
          <w:rStyle w:val="LiteralGray"/>
          <w:rPrChange w:id="0" w:author="Carol Nichols" w:date="2017-07-11T18:25:00Z"/>
        </w:rPr>
        <w:t>use std::env;</w:t>
      </w:r>
    </w:p>
    <w:p>
      <w:pPr>
        <w:pStyle w:val="CodeB"/>
        <w:rPr/>
      </w:pPr>
      <w:r>
        <w:rPr/>
        <w:t>use std::fs::File;</w:t>
      </w:r>
    </w:p>
    <w:p>
      <w:pPr>
        <w:pStyle w:val="CodeB"/>
        <w:rPr/>
      </w:pPr>
      <w:r>
        <w:rPr/>
        <w:t>use std::io::prelude::*;</w:t>
      </w:r>
    </w:p>
    <w:p>
      <w:pPr>
        <w:pStyle w:val="CodeB"/>
        <w:rPr/>
      </w:pPr>
      <w:r>
        <w:rPr/>
      </w:r>
    </w:p>
    <w:p>
      <w:pPr>
        <w:pStyle w:val="CodeB"/>
        <w:rPr/>
      </w:pPr>
      <w:ins w:id="321" w:author="Carol Nichols" w:date="2017-07-12T09:51:00Z">
        <w:r>
          <w:rPr>
            <w:rStyle w:val="LiteralGray"/>
          </w:rPr>
          <w:t>fn main() {</w:t>
        </w:r>
      </w:ins>
    </w:p>
    <w:p>
      <w:pPr>
        <w:pStyle w:val="CodeB"/>
        <w:rPr/>
      </w:pPr>
      <w:ins w:id="322" w:author="Carol Nichols" w:date="2017-07-12T09:51:00Z">
        <w:r>
          <w:rPr>
            <w:rStyle w:val="LiteralGray"/>
          </w:rPr>
          <w:t xml:space="preserve">    </w:t>
        </w:r>
      </w:ins>
      <w:ins w:id="323" w:author="Carol Nichols" w:date="2017-07-12T09:51:00Z">
        <w:r>
          <w:rPr>
            <w:rStyle w:val="LiteralGray"/>
          </w:rPr>
          <w:t xml:space="preserve">// </w:t>
        </w:r>
      </w:ins>
      <w:ins w:id="324" w:author="Carol Nichols" w:date="2017-07-12T09:51:00Z">
        <w:r>
          <w:rPr>
            <w:rStyle w:val="LiteralGray"/>
            <w:rFonts w:eastAsia="Times New Roman" w:cs="Times New Roman" w:ascii="Courier New" w:hAnsi="Courier New"/>
            <w:bCs/>
            <w:i w:val="false"/>
            <w:color w:val="999999"/>
            <w:sz w:val="20"/>
            <w:szCs w:val="20"/>
            <w:lang w:val="en-US" w:eastAsia="en-US" w:bidi="ar-SA"/>
          </w:rPr>
          <w:t>...snip...</w:t>
        </w:r>
      </w:ins>
    </w:p>
    <w:p>
      <w:pPr>
        <w:pStyle w:val="CodeB"/>
        <w:rPr/>
      </w:pPr>
      <w:ins w:id="325" w:author="Carol Nichols" w:date="2017-07-12T09:51:00Z">
        <w:r>
          <w:rPr>
            <w:rStyle w:val="LiteralGray"/>
            <w:rFonts w:eastAsia="Times New Roman" w:cs="Times New Roman" w:ascii="Courier New" w:hAnsi="Courier New"/>
            <w:bCs/>
            <w:i w:val="false"/>
            <w:color w:val="999999"/>
            <w:sz w:val="20"/>
            <w:szCs w:val="20"/>
            <w:lang w:val="en-US" w:eastAsia="en-US" w:bidi="ar-SA"/>
          </w:rPr>
          <w:t xml:space="preserve">    </w:t>
        </w:r>
      </w:ins>
      <w:ins w:id="326" w:author="Carol Nichols" w:date="2017-07-12T09:51:00Z">
        <w:r>
          <w:rPr>
            <w:rStyle w:val="LiteralGray"/>
            <w:rFonts w:eastAsia="Times New Roman" w:cs="Times New Roman" w:ascii="Courier New" w:hAnsi="Courier New"/>
            <w:bCs/>
            <w:i w:val="false"/>
            <w:color w:val="999999"/>
            <w:sz w:val="20"/>
            <w:szCs w:val="20"/>
            <w:lang w:val="en-US" w:eastAsia="en-US" w:bidi="ar-SA"/>
          </w:rPr>
          <w:t>println!("In file {}", filename);</w:t>
        </w:r>
      </w:ins>
    </w:p>
    <w:p>
      <w:pPr>
        <w:pStyle w:val="CodeB"/>
        <w:rPr/>
      </w:pPr>
      <w:ins w:id="327" w:author="Carol Nichols" w:date="2017-07-12T09:51:00Z">
        <w:r>
          <w:rPr>
            <w:lang w:val="en-US" w:eastAsia="en-US" w:bidi="ar-SA"/>
          </w:rPr>
          <w:t xml:space="preserve">    </w:t>
        </w:r>
      </w:ins>
      <w:ins w:id="328" w:author="Carol Nichols" w:date="2017-07-12T09:51:00Z">
        <w:r>
          <w:rPr>
            <w:lang w:val="en-US" w:eastAsia="en-US" w:bidi="ar-SA"/>
          </w:rPr>
          <w:t>let mut f = File::open(filename).expect("file not found");</w:t>
        </w:r>
      </w:ins>
    </w:p>
    <w:p>
      <w:pPr>
        <w:pStyle w:val="CodeB"/>
        <w:rPr>
          <w:lang w:val="en-US" w:eastAsia="en-US" w:bidi="ar-SA"/>
        </w:rPr>
      </w:pPr>
      <w:r>
        <w:rPr>
          <w:lang w:val="en-US" w:eastAsia="en-US" w:bidi="ar-SA"/>
        </w:rPr>
      </w:r>
    </w:p>
    <w:p>
      <w:pPr>
        <w:pStyle w:val="CodeB"/>
        <w:rPr/>
      </w:pPr>
      <w:ins w:id="329" w:author="Carol Nichols" w:date="2017-07-12T09:51:00Z">
        <w:r>
          <w:rPr>
            <w:lang w:val="en-US" w:eastAsia="en-US" w:bidi="ar-SA"/>
          </w:rPr>
          <w:t xml:space="preserve">    </w:t>
        </w:r>
      </w:ins>
      <w:ins w:id="330" w:author="Carol Nichols" w:date="2017-07-12T09:51:00Z">
        <w:r>
          <w:rPr>
            <w:lang w:val="en-US" w:eastAsia="en-US" w:bidi="ar-SA"/>
          </w:rPr>
          <w:t>let mut contents = String::new();</w:t>
        </w:r>
      </w:ins>
    </w:p>
    <w:p>
      <w:pPr>
        <w:pStyle w:val="CodeB"/>
        <w:rPr/>
      </w:pPr>
      <w:ins w:id="331" w:author="Carol Nichols" w:date="2017-07-12T09:51:00Z">
        <w:r>
          <w:rPr>
            <w:lang w:val="en-US" w:eastAsia="en-US" w:bidi="ar-SA"/>
          </w:rPr>
          <w:t xml:space="preserve">    </w:t>
        </w:r>
      </w:ins>
      <w:ins w:id="332" w:author="Carol Nichols" w:date="2017-07-12T09:51:00Z">
        <w:r>
          <w:rPr>
            <w:lang w:val="en-US" w:eastAsia="en-US" w:bidi="ar-SA"/>
          </w:rPr>
          <w:t>f.read_to_string(&amp;mut contents)</w:t>
        </w:r>
      </w:ins>
    </w:p>
    <w:p>
      <w:pPr>
        <w:pStyle w:val="CodeB"/>
        <w:rPr/>
      </w:pPr>
      <w:ins w:id="333" w:author="Carol Nichols" w:date="2017-07-12T09:51:00Z">
        <w:r>
          <w:rPr>
            <w:lang w:val="en-US" w:eastAsia="en-US" w:bidi="ar-SA"/>
          </w:rPr>
          <w:t xml:space="preserve">        </w:t>
        </w:r>
      </w:ins>
      <w:ins w:id="334" w:author="Carol Nichols" w:date="2017-07-12T09:51:00Z">
        <w:r>
          <w:rPr>
            <w:lang w:val="en-US" w:eastAsia="en-US" w:bidi="ar-SA"/>
          </w:rPr>
          <w:t>.expect("something went wrong reading the file");</w:t>
        </w:r>
      </w:ins>
    </w:p>
    <w:p>
      <w:pPr>
        <w:pStyle w:val="CodeB"/>
        <w:rPr>
          <w:lang w:val="en-US" w:eastAsia="en-US" w:bidi="ar-SA"/>
        </w:rPr>
      </w:pPr>
      <w:r>
        <w:rPr>
          <w:lang w:val="en-US" w:eastAsia="en-US" w:bidi="ar-SA"/>
        </w:rPr>
      </w:r>
    </w:p>
    <w:p>
      <w:pPr>
        <w:pStyle w:val="CodeB"/>
        <w:rPr/>
      </w:pPr>
      <w:ins w:id="335" w:author="Carol Nichols" w:date="2017-07-12T09:51:00Z">
        <w:r>
          <w:rPr>
            <w:lang w:val="en-US" w:eastAsia="en-US" w:bidi="ar-SA"/>
          </w:rPr>
          <w:t xml:space="preserve">    </w:t>
        </w:r>
      </w:ins>
      <w:ins w:id="336" w:author="Carol Nichols" w:date="2017-07-12T09:51:00Z">
        <w:r>
          <w:rPr>
            <w:lang w:val="en-US" w:eastAsia="en-US" w:bidi="ar-SA"/>
          </w:rPr>
          <w:t>println!("With text:\n{}", contents);</w:t>
        </w:r>
      </w:ins>
    </w:p>
    <w:p>
      <w:pPr>
        <w:pStyle w:val="CodeC"/>
        <w:rPr>
          <w:rStyle w:val="LiteralGray"/>
        </w:rPr>
      </w:pPr>
      <w:ins w:id="337" w:author="Carol Nichols" w:date="2017-07-12T09:51:00Z">
        <w:r>
          <w:rPr>
            <w:rStyle w:val="LiteralGray"/>
          </w:rPr>
          <w:t>}</w:t>
        </w:r>
      </w:ins>
    </w:p>
    <w:p>
      <w:pPr>
        <w:pStyle w:val="CodeB"/>
        <w:rPr>
          <w:rStyle w:val="LiteralGray"/>
        </w:rPr>
      </w:pPr>
      <w:r>
        <w:rPr/>
      </w:r>
    </w:p>
    <w:p>
      <w:pPr>
        <w:pStyle w:val="CodeC"/>
        <w:rPr>
          <w:rStyle w:val="LiteralGray"/>
          <w:del w:id="339" w:author="Carol Nichols" w:date="2017-07-12T09:56:00Z"/>
        </w:rPr>
      </w:pPr>
      <w:del w:id="338" w:author="Carol Nichols" w:date="2017-07-12T09:51:00Z">
        <w:r>
          <w:rPr>
            <w:rStyle w:val="LiteralGray"/>
          </w:rPr>
          <w:delText>fn main() {</w:delText>
        </w:r>
      </w:del>
    </w:p>
    <w:p>
      <w:pPr>
        <w:pStyle w:val="CodeC"/>
        <w:rPr>
          <w:rStyle w:val="LiteralGray"/>
          <w:del w:id="341" w:author="Carol Nichols" w:date="2017-07-12T09:50:00Z"/>
        </w:rPr>
      </w:pPr>
      <w:del w:id="340" w:author="Carol Nichols" w:date="2017-07-12T09:50:00Z">
        <w:r>
          <w:rPr/>
        </w:r>
      </w:del>
    </w:p>
    <w:p>
      <w:pPr>
        <w:pStyle w:val="CodeC"/>
        <w:rPr>
          <w:rStyle w:val="LiteralGray"/>
        </w:rPr>
      </w:pPr>
      <w:del w:id="342" w:author="Carol Nichols" w:date="2017-07-12T09:17:00Z">
        <w:r>
          <w:rPr>
            <w:rStyle w:val="LiteralGray"/>
          </w:rPr>
          <w:delText xml:space="preserve">  </w:delText>
        </w:r>
      </w:del>
      <w:del w:id="343" w:author="Carol Nichols" w:date="2017-07-11T18:26:00Z">
        <w:r>
          <w:rPr>
            <w:rStyle w:val="LiteralGray"/>
          </w:rPr>
          <w:delText>let args: Vec&lt;String&gt; = env::args().collect();</w:delText>
        </w:r>
      </w:del>
    </w:p>
    <w:p>
      <w:pPr>
        <w:pStyle w:val="CodeB"/>
        <w:rPr>
          <w:rStyle w:val="LiteralGray"/>
        </w:rPr>
      </w:pPr>
      <w:r>
        <w:rPr/>
      </w:r>
    </w:p>
    <w:p>
      <w:pPr>
        <w:pStyle w:val="CodeC"/>
        <w:rPr>
          <w:rStyle w:val="LiteralGray"/>
          <w:del w:id="346" w:author="Carol Nichols" w:date="2017-07-12T09:17:00Z"/>
        </w:rPr>
      </w:pPr>
      <w:del w:id="344" w:author="Carol Nichols" w:date="2017-07-11T18:26:00Z">
        <w:r>
          <w:rPr>
            <w:rStyle w:val="LiteralGray"/>
          </w:rPr>
          <w:delText xml:space="preserve">  </w:delText>
        </w:r>
      </w:del>
      <w:del w:id="345" w:author="Carol Nichols" w:date="2017-07-11T18:26:00Z">
        <w:r>
          <w:rPr>
            <w:rStyle w:val="LiteralGray"/>
          </w:rPr>
          <w:delText>let query = &amp;args[1];</w:delText>
        </w:r>
      </w:del>
    </w:p>
    <w:p>
      <w:pPr>
        <w:pStyle w:val="CodeC"/>
        <w:rPr>
          <w:rStyle w:val="LiteralGray"/>
          <w:del w:id="349" w:author="Carol Nichols" w:date="2017-07-12T09:17:00Z"/>
        </w:rPr>
      </w:pPr>
      <w:del w:id="347" w:author="Carol Nichols" w:date="2017-07-11T18:26:00Z">
        <w:r>
          <w:rPr>
            <w:rStyle w:val="LiteralGray"/>
          </w:rPr>
          <w:delText xml:space="preserve">  </w:delText>
        </w:r>
      </w:del>
      <w:del w:id="348" w:author="Carol Nichols" w:date="2017-07-11T18:26:00Z">
        <w:r>
          <w:rPr>
            <w:rStyle w:val="LiteralGray"/>
          </w:rPr>
          <w:delText>let filename = &amp;args[2];</w:delText>
        </w:r>
      </w:del>
    </w:p>
    <w:p>
      <w:pPr>
        <w:pStyle w:val="CodeC"/>
        <w:rPr>
          <w:rStyle w:val="LiteralGray"/>
          <w:del w:id="351" w:author="Carol Nichols" w:date="2017-07-12T09:50:00Z"/>
        </w:rPr>
      </w:pPr>
      <w:del w:id="350" w:author="Carol Nichols" w:date="2017-07-12T09:50:00Z">
        <w:r>
          <w:rPr/>
        </w:r>
      </w:del>
    </w:p>
    <w:p>
      <w:pPr>
        <w:pStyle w:val="CodeC"/>
        <w:rPr>
          <w:rStyle w:val="LiteralGray"/>
          <w:del w:id="354" w:author="Carol Nichols" w:date="2017-07-12T09:51:00Z"/>
        </w:rPr>
      </w:pPr>
      <w:del w:id="352" w:author="Carol Nichols" w:date="2017-07-11T18:26:00Z">
        <w:r>
          <w:rPr>
            <w:rStyle w:val="LiteralGray"/>
          </w:rPr>
          <w:delText xml:space="preserve">  </w:delText>
        </w:r>
      </w:del>
      <w:del w:id="353" w:author="Carol Nichols" w:date="2017-07-11T18:26:00Z">
        <w:r>
          <w:rPr>
            <w:rStyle w:val="LiteralGray"/>
          </w:rPr>
          <w:delText>println!("Searching for {}", query);</w:delText>
        </w:r>
      </w:del>
    </w:p>
    <w:p>
      <w:pPr>
        <w:pStyle w:val="CodeC"/>
        <w:rPr>
          <w:rStyle w:val="LiteralGray"/>
        </w:rPr>
      </w:pPr>
      <w:del w:id="355" w:author="Carol Nichols" w:date="2017-07-12T09:56:00Z">
        <w:r>
          <w:rPr>
            <w:rStyle w:val="LiteralGray"/>
          </w:rPr>
          <w:delText xml:space="preserve">  </w:delText>
        </w:r>
      </w:del>
      <w:del w:id="356" w:author="Carol Nichols" w:date="2017-07-12T09:56:00Z">
        <w:r>
          <w:rPr>
            <w:rStyle w:val="LiteralGray"/>
          </w:rPr>
          <w:delText>println!("In file {}", filename);</w:delText>
        </w:r>
      </w:del>
    </w:p>
    <w:p>
      <w:pPr>
        <w:pStyle w:val="CodeC"/>
        <w:rPr>
          <w:rStyle w:val="LiteralGray"/>
        </w:rPr>
      </w:pPr>
      <w:r>
        <w:rPr/>
      </w:r>
    </w:p>
    <w:p>
      <w:pPr>
        <w:pStyle w:val="CodeC"/>
        <w:rPr>
          <w:rStyle w:val="LiteralGray"/>
        </w:rPr>
      </w:pPr>
      <w:del w:id="357" w:author="Carol Nichols" w:date="2017-07-12T09:53:00Z">
        <w:r>
          <w:rPr/>
          <w:delText xml:space="preserve">  </w:delText>
        </w:r>
      </w:del>
      <w:del w:id="358" w:author="Carol Nichols" w:date="2017-07-12T09:53:00Z">
        <w:r>
          <w:rPr/>
          <w:delText>let mut f = File::open(filename).expect("file not found");</w:delText>
        </w:r>
      </w:del>
    </w:p>
    <w:p>
      <w:pPr>
        <w:pStyle w:val="CodeB"/>
        <w:rPr/>
      </w:pPr>
      <w:r>
        <w:rPr/>
      </w:r>
    </w:p>
    <w:p>
      <w:pPr>
        <w:pStyle w:val="CodeB"/>
        <w:rPr/>
      </w:pPr>
      <w:del w:id="359" w:author="Carol Nichols" w:date="2017-07-12T09:56:00Z">
        <w:r>
          <w:rPr/>
          <w:delText xml:space="preserve">  </w:delText>
        </w:r>
      </w:del>
      <w:del w:id="360" w:author="Carol Nichols" w:date="2017-07-12T09:56:00Z">
        <w:r>
          <w:rPr/>
          <w:delText>let mut contents = String::new();</w:delText>
        </w:r>
      </w:del>
    </w:p>
    <w:p>
      <w:pPr>
        <w:pStyle w:val="CodeB"/>
        <w:rPr/>
      </w:pPr>
      <w:del w:id="361" w:author="Carol Nichols" w:date="2017-07-12T09:56:00Z">
        <w:r>
          <w:rPr/>
          <w:delText xml:space="preserve">  </w:delText>
        </w:r>
      </w:del>
      <w:del w:id="362" w:author="Carol Nichols" w:date="2017-07-12T09:56:00Z">
        <w:r>
          <w:rPr/>
          <w:delText>f.read_to_string(&amp;mut contents)</w:delText>
        </w:r>
      </w:del>
    </w:p>
    <w:p>
      <w:pPr>
        <w:pStyle w:val="CodeB"/>
        <w:rPr/>
      </w:pPr>
      <w:del w:id="363" w:author="Carol Nichols" w:date="2017-07-12T09:56:00Z">
        <w:r>
          <w:rPr/>
          <w:delText>.expect("something went wrong reading the file");</w:delText>
        </w:r>
      </w:del>
    </w:p>
    <w:p>
      <w:pPr>
        <w:pStyle w:val="CodeB"/>
        <w:rPr/>
      </w:pPr>
      <w:r>
        <w:rPr/>
      </w:r>
    </w:p>
    <w:p>
      <w:pPr>
        <w:pStyle w:val="CodeB"/>
        <w:rPr/>
      </w:pPr>
      <w:del w:id="364" w:author="Carol Nichols" w:date="2017-07-12T09:56:00Z">
        <w:r>
          <w:rPr/>
          <w:delText xml:space="preserve">  </w:delText>
        </w:r>
      </w:del>
      <w:del w:id="365" w:author="Carol Nichols" w:date="2017-07-12T09:56:00Z">
        <w:r>
          <w:rPr/>
          <w:delText>println!("With text:\n{}", contents);</w:delText>
        </w:r>
      </w:del>
    </w:p>
    <w:p>
      <w:pPr>
        <w:pStyle w:val="CodeC"/>
        <w:rPr>
          <w:rStyle w:val="LiteralGray"/>
        </w:rPr>
      </w:pPr>
      <w:del w:id="366" w:author="Carol Nichols" w:date="2017-07-12T09:56:00Z">
        <w:r>
          <w:rPr>
            <w:rStyle w:val="LiteralGray"/>
          </w:rPr>
          <w:delText>}</w:delText>
        </w:r>
      </w:del>
    </w:p>
    <w:p>
      <w:pPr>
        <w:pStyle w:val="Listing"/>
        <w:rPr/>
      </w:pPr>
      <w:r>
        <w:rPr/>
        <w:t>Listing 12-4: Reading the contents of the</w:t>
      </w:r>
      <w:r>
        <w:rPr>
          <w:rPrChange w:id="0" w:author="Carol Nichols" w:date="2017-07-11T18:27:00Z"/>
        </w:rPr>
        <w:t xml:space="preserve"> file </w:t>
      </w:r>
      <w:r>
        <w:rPr/>
        <w:t xml:space="preserve">specified by the </w:t>
      </w:r>
      <w:commentRangeStart w:id="18"/>
      <w:r>
        <w:rPr/>
        <w:t>second argument</w:t>
      </w:r>
      <w:r>
        <w:rPr/>
      </w:r>
      <w:commentRangeEnd w:id="18"/>
      <w:r>
        <w:commentReference w:id="18"/>
      </w:r>
      <w:r>
        <w:rPr/>
        <w:commentReference w:id="19"/>
      </w:r>
    </w:p>
    <w:p>
      <w:pPr>
        <w:pStyle w:val="Body"/>
        <w:rPr/>
      </w:pPr>
      <w:r>
        <w:rPr/>
        <w:t>First, we add some more</w:t>
      </w:r>
      <w:ins w:id="368" w:author="Carol Nichols" w:date="2017-07-11T18:27:00Z">
        <w:r>
          <w:rPr/>
          <w:t xml:space="preserve"> </w:t>
        </w:r>
      </w:ins>
      <w:del w:id="369" w:author="Carol Nichols" w:date="2017-07-11T18:27:00Z">
        <w:r>
          <w:rPr/>
          <w:delText> </w:delText>
        </w:r>
      </w:del>
      <w:r>
        <w:rPr>
          <w:rStyle w:val="Literal"/>
        </w:rPr>
        <w:t>use</w:t>
      </w:r>
      <w:del w:id="370" w:author="Carol Nichols" w:date="2017-07-11T18:27:00Z">
        <w:r>
          <w:rPr>
            <w:rStyle w:val="Literal"/>
          </w:rPr>
          <w:delText> </w:delText>
        </w:r>
      </w:del>
      <w:ins w:id="371" w:author="Carol Nichols" w:date="2017-07-11T18:27:00Z">
        <w:r>
          <w:rPr/>
          <w:t xml:space="preserve"> </w:t>
        </w:r>
      </w:ins>
      <w:r>
        <w:rPr/>
        <w:t>statements to</w:t>
      </w:r>
      <w:r>
        <w:rPr>
          <w:rFonts w:eastAsia="Microsoft YaHei"/>
        </w:rPr>
        <w:t xml:space="preserve"> </w:t>
      </w:r>
      <w:r>
        <w:rPr/>
        <w:t>bring in relevant parts of the standard library: we need</w:t>
      </w:r>
      <w:ins w:id="372" w:author="Carol Nichols" w:date="2017-07-11T18:27:00Z">
        <w:r>
          <w:rPr/>
          <w:t xml:space="preserve"> </w:t>
        </w:r>
      </w:ins>
      <w:del w:id="373" w:author="Carol Nichols" w:date="2017-07-11T18:27:00Z">
        <w:r>
          <w:rPr/>
          <w:delText> </w:delText>
        </w:r>
      </w:del>
      <w:r>
        <w:rPr>
          <w:rStyle w:val="Literal"/>
        </w:rPr>
        <w:t>std::fs::File</w:t>
      </w:r>
      <w:r>
        <w:rPr>
          <w:rFonts w:eastAsia="Microsoft YaHei"/>
        </w:rPr>
        <w:t xml:space="preserve"> </w:t>
      </w:r>
      <w:r>
        <w:rPr/>
        <w:t xml:space="preserve">for dealing with files, and </w:t>
      </w:r>
      <w:r>
        <w:rPr>
          <w:rStyle w:val="Literal"/>
        </w:rPr>
        <w:t>std::io::prelude::*</w:t>
      </w:r>
      <w:del w:id="374" w:author="Carol Nichols" w:date="2017-07-11T18:27:00Z">
        <w:r>
          <w:rPr>
            <w:rStyle w:val="Literal"/>
          </w:rPr>
          <w:delText> </w:delText>
        </w:r>
      </w:del>
      <w:ins w:id="375" w:author="Carol Nichols" w:date="2017-07-11T18:27:00Z">
        <w:r>
          <w:rPr/>
          <w:t xml:space="preserve"> </w:t>
        </w:r>
      </w:ins>
      <w:r>
        <w:rPr/>
        <w:t>contains various traits that</w:t>
      </w:r>
      <w:r>
        <w:rPr>
          <w:rFonts w:eastAsia="Microsoft YaHei"/>
        </w:rPr>
        <w:t xml:space="preserve"> </w:t>
      </w:r>
      <w:r>
        <w:rPr/>
        <w:t>are useful when doing I/O, including file I/O. In the same way that Rust has a</w:t>
      </w:r>
      <w:r>
        <w:rPr>
          <w:rFonts w:eastAsia="Microsoft YaHei"/>
        </w:rPr>
        <w:t xml:space="preserve"> </w:t>
      </w:r>
      <w:r>
        <w:rPr/>
        <w:t>general prelude that brings certain things into scope automatically, the</w:t>
      </w:r>
      <w:r>
        <w:rPr>
          <w:rFonts w:eastAsia="Microsoft YaHei"/>
        </w:rPr>
        <w:t xml:space="preserve"> </w:t>
      </w:r>
      <w:r>
        <w:rPr>
          <w:rStyle w:val="Literal"/>
        </w:rPr>
        <w:t>std::io</w:t>
      </w:r>
      <w:del w:id="376" w:author="Carol Nichols" w:date="2017-07-11T18:27:00Z">
        <w:r>
          <w:rPr>
            <w:rStyle w:val="Literal"/>
          </w:rPr>
          <w:delText> </w:delText>
        </w:r>
      </w:del>
      <w:ins w:id="377" w:author="Carol Nichols" w:date="2017-07-11T18:27:00Z">
        <w:r>
          <w:rPr/>
          <w:t xml:space="preserve"> </w:t>
        </w:r>
      </w:ins>
      <w:r>
        <w:rPr/>
        <w:t>module has its own prelude of common things you’ll need when working</w:t>
      </w:r>
      <w:r>
        <w:rPr>
          <w:rFonts w:eastAsia="Microsoft YaHei"/>
        </w:rPr>
        <w:t xml:space="preserve"> </w:t>
      </w:r>
      <w:r>
        <w:rPr/>
        <w:t>with I/O. Unlike the default prelude, we must explicitly</w:t>
      </w:r>
      <w:ins w:id="378" w:author="Carol Nichols" w:date="2017-07-11T18:28:00Z">
        <w:r>
          <w:rPr/>
          <w:t xml:space="preserve"> </w:t>
        </w:r>
      </w:ins>
      <w:del w:id="379" w:author="Carol Nichols" w:date="2017-07-11T18:28:00Z">
        <w:r>
          <w:rPr/>
          <w:delText> </w:delText>
        </w:r>
      </w:del>
      <w:r>
        <w:rPr>
          <w:rStyle w:val="Literal"/>
        </w:rPr>
        <w:t>use</w:t>
      </w:r>
      <w:del w:id="380" w:author="Carol Nichols" w:date="2017-07-11T18:28:00Z">
        <w:r>
          <w:rPr>
            <w:rStyle w:val="Literal"/>
          </w:rPr>
          <w:delText> </w:delText>
        </w:r>
      </w:del>
      <w:ins w:id="381" w:author="Carol Nichols" w:date="2017-07-11T18:28:00Z">
        <w:r>
          <w:rPr/>
          <w:t xml:space="preserve"> </w:t>
        </w:r>
      </w:ins>
      <w:r>
        <w:rPr/>
        <w:t xml:space="preserve">the prelude </w:t>
      </w:r>
      <w:del w:id="382" w:author="Carol Nichols" w:date="2017-07-11T18:28:00Z">
        <w:r>
          <w:rPr/>
          <w:delText>in</w:delText>
        </w:r>
      </w:del>
      <w:ins w:id="383" w:author="Carol Nichols" w:date="2017-07-11T18:28:00Z">
        <w:r>
          <w:rPr/>
          <w:t>from</w:t>
        </w:r>
      </w:ins>
      <w:r>
        <w:rPr>
          <w:rFonts w:eastAsia="Microsoft YaHei"/>
        </w:rPr>
        <w:t xml:space="preserve"> </w:t>
      </w:r>
      <w:r>
        <w:rPr>
          <w:rStyle w:val="Literal"/>
        </w:rPr>
        <w:t>std::io</w:t>
      </w:r>
      <w:r>
        <w:rPr/>
        <w:t>.</w:t>
      </w:r>
    </w:p>
    <w:p>
      <w:pPr>
        <w:pStyle w:val="Body"/>
        <w:rPr/>
      </w:pPr>
      <w:r>
        <w:rPr/>
        <w:t>In</w:t>
      </w:r>
      <w:ins w:id="384" w:author="Carol Nichols" w:date="2017-07-11T18:28:00Z">
        <w:r>
          <w:rPr/>
          <w:t xml:space="preserve"> </w:t>
        </w:r>
      </w:ins>
      <w:del w:id="385" w:author="Carol Nichols" w:date="2017-07-11T18:28:00Z">
        <w:r>
          <w:rPr/>
          <w:delText> </w:delText>
        </w:r>
      </w:del>
      <w:r>
        <w:rPr>
          <w:rStyle w:val="Literal"/>
        </w:rPr>
        <w:t>main</w:t>
      </w:r>
      <w:r>
        <w:rPr/>
        <w:t>, we’ve added three things: first, we get a mutable handle to the file</w:t>
      </w:r>
      <w:r>
        <w:rPr>
          <w:rFonts w:eastAsia="Microsoft YaHei"/>
        </w:rPr>
        <w:t xml:space="preserve"> </w:t>
      </w:r>
      <w:r>
        <w:rPr/>
        <w:t>by calling the</w:t>
      </w:r>
      <w:ins w:id="386" w:author="Carol Nichols" w:date="2017-07-11T18:28:00Z">
        <w:r>
          <w:rPr/>
          <w:t xml:space="preserve"> </w:t>
        </w:r>
      </w:ins>
      <w:del w:id="387" w:author="Carol Nichols" w:date="2017-07-11T18:28:00Z">
        <w:r>
          <w:rPr/>
          <w:delText> </w:delText>
        </w:r>
      </w:del>
      <w:r>
        <w:rPr>
          <w:rStyle w:val="Literal"/>
        </w:rPr>
        <w:t>File::open</w:t>
      </w:r>
      <w:del w:id="388" w:author="Carol Nichols" w:date="2017-07-11T18:28:00Z">
        <w:r>
          <w:rPr>
            <w:rStyle w:val="Literal"/>
          </w:rPr>
          <w:delText> </w:delText>
        </w:r>
      </w:del>
      <w:ins w:id="389" w:author="Carol Nichols" w:date="2017-07-11T18:28:00Z">
        <w:r>
          <w:rPr/>
          <w:t xml:space="preserve"> </w:t>
        </w:r>
      </w:ins>
      <w:r>
        <w:rPr/>
        <w:t>function and passing it the value of the</w:t>
      </w:r>
      <w:ins w:id="390" w:author="Carol Nichols" w:date="2017-07-11T18:28:00Z">
        <w:r>
          <w:rPr/>
          <w:t xml:space="preserve"> </w:t>
        </w:r>
      </w:ins>
      <w:del w:id="391" w:author="Carol Nichols" w:date="2017-07-11T18:28:00Z">
        <w:r>
          <w:rPr/>
          <w:delText> </w:delText>
        </w:r>
      </w:del>
      <w:r>
        <w:rPr>
          <w:rStyle w:val="Literal"/>
        </w:rPr>
        <w:t>filename</w:t>
      </w:r>
      <w:r>
        <w:rPr>
          <w:rFonts w:eastAsia="Microsoft YaHei"/>
        </w:rPr>
        <w:t xml:space="preserve"> </w:t>
      </w:r>
      <w:r>
        <w:rPr/>
        <w:t>variable. Second, we create a variable called</w:t>
      </w:r>
      <w:ins w:id="392" w:author="Carol Nichols" w:date="2017-07-11T18:29:00Z">
        <w:r>
          <w:rPr/>
          <w:t xml:space="preserve"> </w:t>
        </w:r>
      </w:ins>
      <w:del w:id="393" w:author="Carol Nichols" w:date="2017-07-11T18:29:00Z">
        <w:r>
          <w:rPr/>
          <w:delText> </w:delText>
        </w:r>
      </w:del>
      <w:r>
        <w:rPr>
          <w:rStyle w:val="Literal"/>
        </w:rPr>
        <w:t>contents</w:t>
      </w:r>
      <w:del w:id="394" w:author="Carol Nichols" w:date="2017-07-11T18:29:00Z">
        <w:r>
          <w:rPr>
            <w:rStyle w:val="Literal"/>
          </w:rPr>
          <w:delText> </w:delText>
        </w:r>
      </w:del>
      <w:ins w:id="395" w:author="Carol Nichols" w:date="2017-07-11T18:29:00Z">
        <w:r>
          <w:rPr/>
          <w:t xml:space="preserve"> </w:t>
        </w:r>
      </w:ins>
      <w:r>
        <w:rPr/>
        <w:t>and set it to a mutable, empty</w:t>
      </w:r>
      <w:ins w:id="396" w:author="Carol Nichols" w:date="2017-07-11T18:29:00Z">
        <w:r>
          <w:rPr/>
          <w:t xml:space="preserve"> </w:t>
        </w:r>
      </w:ins>
      <w:del w:id="397" w:author="Carol Nichols" w:date="2017-07-11T18:29:00Z">
        <w:r>
          <w:rPr/>
          <w:delText> </w:delText>
        </w:r>
      </w:del>
      <w:r>
        <w:rPr>
          <w:rStyle w:val="Literal"/>
        </w:rPr>
        <w:t>String</w:t>
      </w:r>
      <w:r>
        <w:rPr/>
        <w:t>. This will hold the content of the file after we read it in. Third, we call</w:t>
      </w:r>
      <w:ins w:id="398" w:author="Carol Nichols" w:date="2017-07-11T18:29:00Z">
        <w:r>
          <w:rPr/>
          <w:t xml:space="preserve"> </w:t>
        </w:r>
      </w:ins>
      <w:del w:id="399" w:author="Carol Nichols" w:date="2017-07-11T18:29:00Z">
        <w:r>
          <w:rPr/>
          <w:delText> </w:delText>
        </w:r>
      </w:del>
      <w:r>
        <w:rPr>
          <w:rStyle w:val="Literal"/>
        </w:rPr>
        <w:t>read_to_string</w:t>
      </w:r>
      <w:del w:id="400" w:author="Carol Nichols" w:date="2017-07-11T18:29:00Z">
        <w:r>
          <w:rPr>
            <w:rStyle w:val="Literal"/>
          </w:rPr>
          <w:delText> </w:delText>
        </w:r>
      </w:del>
      <w:ins w:id="401" w:author="Carol Nichols" w:date="2017-07-11T18:29:00Z">
        <w:r>
          <w:rPr/>
          <w:t xml:space="preserve"> </w:t>
        </w:r>
      </w:ins>
      <w:r>
        <w:rPr/>
        <w:t>on our file handle and pass a mutable reference to</w:t>
      </w:r>
      <w:ins w:id="402" w:author="Carol Nichols" w:date="2017-07-11T18:29:00Z">
        <w:r>
          <w:rPr/>
          <w:t xml:space="preserve"> </w:t>
        </w:r>
      </w:ins>
      <w:del w:id="403" w:author="Carol Nichols" w:date="2017-07-11T18:29:00Z">
        <w:r>
          <w:rPr/>
          <w:delText> </w:delText>
        </w:r>
      </w:del>
      <w:r>
        <w:rPr>
          <w:rStyle w:val="Literal"/>
        </w:rPr>
        <w:t>contents</w:t>
      </w:r>
      <w:del w:id="404" w:author="Carol Nichols" w:date="2017-07-11T18:29:00Z">
        <w:r>
          <w:rPr>
            <w:rStyle w:val="Literal"/>
          </w:rPr>
          <w:delText> </w:delText>
        </w:r>
      </w:del>
      <w:ins w:id="405" w:author="Carol Nichols" w:date="2017-07-11T18:29:00Z">
        <w:r>
          <w:rPr/>
          <w:t xml:space="preserve"> </w:t>
        </w:r>
      </w:ins>
      <w:r>
        <w:rPr/>
        <w:t>as an argument.</w:t>
      </w:r>
    </w:p>
    <w:p>
      <w:pPr>
        <w:pStyle w:val="Body"/>
        <w:rPr/>
      </w:pPr>
      <w:r>
        <w:rPr/>
        <w:t>After those lines, we’ve again added</w:t>
      </w:r>
      <w:del w:id="406" w:author="Carol Nichols" w:date="2017-07-11T18:29:00Z">
        <w:r>
          <w:rPr/>
          <w:delText xml:space="preserve"> temporary </w:delText>
        </w:r>
      </w:del>
      <w:ins w:id="407" w:author="Carol Nichols" w:date="2017-07-11T18:29:00Z">
        <w:r>
          <w:rPr/>
          <w:t xml:space="preserve"> </w:t>
        </w:r>
      </w:ins>
      <w:ins w:id="408" w:author="Liz2" w:date="2017-06-27T12:08:00Z">
        <w:r>
          <w:rPr/>
          <w:t>a</w:t>
        </w:r>
      </w:ins>
      <w:ins w:id="409" w:author="Carol Nichols" w:date="2017-07-11T18:29:00Z">
        <w:r>
          <w:rPr/>
          <w:t xml:space="preserve"> temporary</w:t>
        </w:r>
      </w:ins>
      <w:ins w:id="410" w:author="Liz2" w:date="2017-06-27T12:08:00Z">
        <w:r>
          <w:rPr/>
          <w:t xml:space="preserve"> </w:t>
        </w:r>
      </w:ins>
      <w:r>
        <w:rPr>
          <w:rStyle w:val="Literal"/>
        </w:rPr>
        <w:t>println!</w:t>
      </w:r>
      <w:r>
        <w:rPr/>
        <w:t xml:space="preserve"> </w:t>
      </w:r>
      <w:ins w:id="411" w:author="Liz2" w:date="2017-06-27T12:08:00Z">
        <w:r>
          <w:rPr/>
          <w:t xml:space="preserve">statement </w:t>
        </w:r>
      </w:ins>
      <w:r>
        <w:rPr/>
        <w:t xml:space="preserve">that prints out the value </w:t>
      </w:r>
      <w:del w:id="412" w:author="Liz2" w:date="2017-06-27T12:08:00Z">
        <w:r>
          <w:rPr/>
          <w:delText>in</w:delText>
        </w:r>
      </w:del>
      <w:ins w:id="413" w:author="Liz2" w:date="2017-06-27T12:08:00Z">
        <w:r>
          <w:rPr/>
          <w:t>of</w:t>
        </w:r>
      </w:ins>
      <w:ins w:id="414" w:author="Carol Nichols" w:date="2017-07-11T18:29:00Z">
        <w:r>
          <w:rPr/>
          <w:t xml:space="preserve"> </w:t>
        </w:r>
      </w:ins>
      <w:del w:id="415" w:author="Carol Nichols" w:date="2017-07-11T18:29:00Z">
        <w:r>
          <w:rPr/>
          <w:delText> </w:delText>
        </w:r>
      </w:del>
      <w:r>
        <w:rPr>
          <w:rStyle w:val="Literal"/>
        </w:rPr>
        <w:t>contents</w:t>
      </w:r>
      <w:r>
        <w:rPr>
          <w:rFonts w:eastAsia="Microsoft YaHei"/>
        </w:rPr>
        <w:t xml:space="preserve"> </w:t>
      </w:r>
      <w:r>
        <w:rPr/>
        <w:t xml:space="preserve">after </w:t>
      </w:r>
      <w:del w:id="416" w:author="Liz2" w:date="2017-06-27T12:08:00Z">
        <w:r>
          <w:rPr/>
          <w:delText xml:space="preserve">we’ve read </w:delText>
        </w:r>
      </w:del>
      <w:r>
        <w:rPr/>
        <w:t xml:space="preserve">the file </w:t>
      </w:r>
      <w:ins w:id="417" w:author="Liz2" w:date="2017-06-27T12:08:00Z">
        <w:r>
          <w:rPr/>
          <w:t xml:space="preserve">is read, </w:t>
        </w:r>
      </w:ins>
      <w:r>
        <w:rPr/>
        <w:t>so</w:t>
      </w:r>
      <w:ins w:id="418" w:author="Carol Nichols" w:date="2017-07-11T18:29:00Z">
        <w:r>
          <w:rPr/>
          <w:t xml:space="preserve"> that</w:t>
        </w:r>
      </w:ins>
      <w:r>
        <w:rPr/>
        <w:t xml:space="preserve"> we can check that our program is working so far.</w:t>
      </w:r>
    </w:p>
    <w:p>
      <w:pPr>
        <w:pStyle w:val="Body"/>
        <w:rPr/>
      </w:pPr>
      <w:r>
        <w:rPr/>
        <w:t>Let’s try running this code with any string as the first command line argument (since</w:t>
      </w:r>
      <w:r>
        <w:rPr>
          <w:rFonts w:eastAsia="Microsoft YaHei"/>
        </w:rPr>
        <w:t xml:space="preserve"> </w:t>
      </w:r>
      <w:r>
        <w:rPr/>
        <w:t>we haven’t implemented the searching part yet) and our</w:t>
      </w:r>
      <w:ins w:id="419" w:author="Carol Nichols" w:date="2017-07-11T18:29:00Z">
        <w:r>
          <w:rPr/>
          <w:t xml:space="preserve"> </w:t>
        </w:r>
      </w:ins>
      <w:del w:id="420" w:author="Carol Nichols" w:date="2017-07-11T18:30:00Z">
        <w:r>
          <w:rPr/>
          <w:delText> </w:delText>
        </w:r>
      </w:del>
      <w:r>
        <w:rPr>
          <w:rStyle w:val="EmphasisItalic"/>
        </w:rPr>
        <w:t>poem.txt</w:t>
      </w:r>
      <w:del w:id="421" w:author="Carol Nichols" w:date="2017-07-11T18:30:00Z">
        <w:r>
          <w:rPr>
            <w:rStyle w:val="EmphasisItalic"/>
          </w:rPr>
          <w:delText> </w:delText>
        </w:r>
      </w:del>
      <w:ins w:id="422" w:author="Carol Nichols" w:date="2017-07-11T18:30:00Z">
        <w:r>
          <w:rPr/>
          <w:t xml:space="preserve"> </w:t>
        </w:r>
      </w:ins>
      <w:r>
        <w:rPr/>
        <w:t>file as the</w:t>
      </w:r>
      <w:r>
        <w:rPr>
          <w:rFonts w:eastAsia="Microsoft YaHei"/>
        </w:rPr>
        <w:t xml:space="preserve"> </w:t>
      </w:r>
      <w:r>
        <w:rPr/>
        <w:t>second argument:</w:t>
      </w:r>
    </w:p>
    <w:p>
      <w:pPr>
        <w:pStyle w:val="CodeA"/>
        <w:rPr/>
      </w:pPr>
      <w:r>
        <w:rPr/>
        <w:t>$ cargo run the poem.txt</w:t>
      </w:r>
    </w:p>
    <w:p>
      <w:pPr>
        <w:pStyle w:val="CodeB"/>
        <w:rPr/>
      </w:pPr>
      <w:r>
        <w:rPr/>
        <w:t xml:space="preserve">  </w:t>
      </w:r>
      <w:r>
        <w:rPr/>
        <w:t>Finished de</w:t>
      </w:r>
      <w:del w:id="423" w:author="Carol Nichols" w:date="2017-07-12T09:00:00Z">
        <w:r>
          <w:rPr/>
          <w:delText>bug</w:delText>
        </w:r>
      </w:del>
      <w:ins w:id="424" w:author="Carol Nichols" w:date="2017-07-12T09:00:00Z">
        <w:r>
          <w:rPr/>
          <w:t>v</w:t>
        </w:r>
      </w:ins>
      <w:r>
        <w:rPr/>
        <w:t xml:space="preserve"> [unoptimized + debuginfo] target(s) in 0.0 secs</w:t>
      </w:r>
    </w:p>
    <w:p>
      <w:pPr>
        <w:pStyle w:val="CodeB"/>
        <w:rPr/>
      </w:pPr>
      <w:r>
        <w:rPr/>
        <w:t xml:space="preserve">   </w:t>
      </w:r>
      <w:r>
        <w:rPr/>
        <w:t>Running `target/debug/</w:t>
      </w:r>
      <w:del w:id="425" w:author="Carol Nichols" w:date="2017-07-11T18:03:00Z">
        <w:r>
          <w:rPr/>
          <w:delText>greprs</w:delText>
        </w:r>
      </w:del>
      <w:ins w:id="426" w:author="Carol Nichols" w:date="2017-07-11T18:03:00Z">
        <w:r>
          <w:rPr>
            <w:rFonts w:eastAsia="Times New Roman" w:cs="Times New Roman"/>
            <w:sz w:val="20"/>
            <w:szCs w:val="20"/>
          </w:rPr>
          <w:t>minigrep</w:t>
        </w:r>
      </w:ins>
      <w:r>
        <w:rPr/>
        <w:t xml:space="preserve"> the poem.txt`</w:t>
      </w:r>
    </w:p>
    <w:p>
      <w:pPr>
        <w:pStyle w:val="CodeB"/>
        <w:rPr/>
      </w:pPr>
      <w:r>
        <w:rPr/>
        <w:t>Searching for the</w:t>
      </w:r>
    </w:p>
    <w:p>
      <w:pPr>
        <w:pStyle w:val="CodeB"/>
        <w:rPr/>
      </w:pPr>
      <w:r>
        <w:rPr/>
        <w:t>In file poem.txt</w:t>
      </w:r>
    </w:p>
    <w:p>
      <w:pPr>
        <w:pStyle w:val="CodeB"/>
        <w:rPr/>
      </w:pPr>
      <w:r>
        <w:rPr/>
        <w:t>With text:</w:t>
      </w:r>
    </w:p>
    <w:p>
      <w:pPr>
        <w:pStyle w:val="CodeB"/>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Body"/>
        <w:rPr/>
      </w:pPr>
      <w:r>
        <w:rPr/>
        <w:t>Great! Our code read in and printed out the content of the file.</w:t>
      </w:r>
      <w:r>
        <w:rPr>
          <w:rFonts w:eastAsia="Microsoft YaHei"/>
        </w:rPr>
        <w:t xml:space="preserve"> </w:t>
      </w:r>
      <w:r>
        <w:rPr/>
        <w:t xml:space="preserve"> We’ve got a few flaws though</w:t>
      </w:r>
      <w:del w:id="427" w:author="Carol Nichols" w:date="2017-07-11T18:30:00Z">
        <w:r>
          <w:rPr/>
          <w:delText>:</w:delText>
        </w:r>
      </w:del>
      <w:ins w:id="428" w:author="Carol Nichols" w:date="2017-07-11T18:30:00Z">
        <w:r>
          <w:rPr/>
          <w:t>.</w:t>
        </w:r>
      </w:ins>
      <w:r>
        <w:rPr/>
        <w:t xml:space="preserve"> </w:t>
      </w:r>
      <w:del w:id="429" w:author="Carol Nichols" w:date="2017-07-11T18:30:00Z">
        <w:r>
          <w:rPr/>
          <w:delText>t</w:delText>
        </w:r>
      </w:del>
      <w:ins w:id="430" w:author="Carol Nichols" w:date="2017-07-11T18:30:00Z">
        <w:r>
          <w:rPr/>
          <w:t>T</w:t>
        </w:r>
      </w:ins>
      <w:r>
        <w:rPr/>
        <w:t>he</w:t>
      </w:r>
      <w:ins w:id="431" w:author="Carol Nichols" w:date="2017-07-11T18:30:00Z">
        <w:r>
          <w:rPr/>
          <w:t xml:space="preserve"> </w:t>
        </w:r>
      </w:ins>
      <w:del w:id="432" w:author="Carol Nichols" w:date="2017-07-11T18:30:00Z">
        <w:r>
          <w:rPr/>
          <w:delText> </w:delText>
        </w:r>
      </w:del>
      <w:r>
        <w:rPr>
          <w:rStyle w:val="Literal"/>
        </w:rPr>
        <w:t>main</w:t>
      </w:r>
      <w:del w:id="433" w:author="Carol Nichols" w:date="2017-07-11T18:30:00Z">
        <w:r>
          <w:rPr>
            <w:rStyle w:val="Literal"/>
          </w:rPr>
          <w:delText> </w:delText>
        </w:r>
      </w:del>
      <w:ins w:id="434" w:author="Carol Nichols" w:date="2017-07-11T18:30:00Z">
        <w:r>
          <w:rPr/>
          <w:t xml:space="preserve"> </w:t>
        </w:r>
      </w:ins>
      <w:commentRangeStart w:id="20"/>
      <w:commentRangeStart w:id="21"/>
      <w:r>
        <w:rPr/>
        <w:t>function has multiple responsibilities</w:t>
      </w:r>
      <w:ins w:id="435" w:author="Carol Nichols" w:date="2017-07-11T18:31:00Z">
        <w:r>
          <w:rPr/>
          <w:t>; generally functions are clearer and easier to maintain if each function is responsible for only one idea.</w:t>
        </w:r>
      </w:ins>
      <w:del w:id="436" w:author="Carol Nichols" w:date="2017-07-11T18:31:00Z">
        <w:r>
          <w:rPr/>
          <w:delText xml:space="preserve">, </w:delText>
        </w:r>
      </w:del>
      <w:r>
        <w:rPr/>
      </w:r>
      <w:commentRangeEnd w:id="21"/>
      <w:r>
        <w:commentReference w:id="21"/>
      </w:r>
      <w:r>
        <w:rPr/>
      </w:r>
      <w:commentRangeEnd w:id="20"/>
      <w:r>
        <w:commentReference w:id="20"/>
      </w:r>
      <w:r>
        <w:rPr/>
        <w:commentReference w:id="22"/>
      </w:r>
      <w:ins w:id="437" w:author="Carol Nichols" w:date="2017-07-11T18:31:00Z">
        <w:r>
          <w:rPr/>
          <w:t xml:space="preserve"> </w:t>
        </w:r>
      </w:ins>
      <w:del w:id="438" w:author="Carol Nichols" w:date="2017-07-11T18:32:00Z">
        <w:r>
          <w:rPr/>
          <w:delText xml:space="preserve">and </w:delText>
        </w:r>
      </w:del>
      <w:ins w:id="439" w:author="Carol Nichols" w:date="2017-07-11T18:32:00Z">
        <w:r>
          <w:rPr/>
          <w:t xml:space="preserve">The other problem is that </w:t>
        </w:r>
      </w:ins>
      <w:r>
        <w:rPr/>
        <w:t>we’re not handling errors as well as we could be. While our program is still small, these flaws aren’t a big problem, but as our program grows, it will be harder to fix them cleanly. It’s good practice to begin refactoring early on when developing a program, as it’s much easier to refactor smaller amounts of code, so we’ll do that now.</w:t>
      </w:r>
    </w:p>
    <w:p>
      <w:pPr>
        <w:pStyle w:val="HeadA"/>
        <w:rPr/>
      </w:pPr>
      <w:bookmarkStart w:id="15" w:name="refactoring-to-improve-modularity-and-er"/>
      <w:bookmarkStart w:id="16" w:name="__RefHeading___Toc14986_1865893667"/>
      <w:bookmarkEnd w:id="15"/>
      <w:bookmarkEnd w:id="16"/>
      <w:r>
        <w:rPr>
          <w:rFonts w:eastAsia="Microsoft YaHei"/>
        </w:rPr>
        <w:t xml:space="preserve"> </w:t>
      </w:r>
      <w:bookmarkStart w:id="17" w:name="_Toc486341775"/>
      <w:bookmarkEnd w:id="17"/>
      <w:r>
        <w:rPr/>
        <w:t>Refactoring to Improve Modularity and Error Handling</w:t>
      </w:r>
    </w:p>
    <w:p>
      <w:pPr>
        <w:pStyle w:val="BodyFirst"/>
        <w:pPrChange w:id="0" w:author="Eddy" w:date="2017-06-29T12:26:00Z"/>
        <w:rPr/>
      </w:pPr>
      <w:r>
        <w:rPr/>
        <w:t>There are four problems that we’d like to fix to improve our program, and they have to do with the way the program is structured</w:t>
      </w:r>
      <w:r>
        <w:rPr>
          <w:rFonts w:eastAsia="Microsoft YaHei"/>
        </w:rPr>
        <w:t xml:space="preserve"> </w:t>
      </w:r>
      <w:r>
        <w:rPr/>
        <w:t>and how it’s handling</w:t>
      </w:r>
      <w:r>
        <w:rPr>
          <w:rFonts w:eastAsia="Microsoft YaHei"/>
        </w:rPr>
        <w:t xml:space="preserve"> </w:t>
      </w:r>
      <w:r>
        <w:rPr/>
        <w:t>potential errors.</w:t>
      </w:r>
    </w:p>
    <w:p>
      <w:pPr>
        <w:pStyle w:val="Body"/>
        <w:rPr/>
      </w:pPr>
      <w:r>
        <w:rPr/>
        <w:t>First, our</w:t>
      </w:r>
      <w:ins w:id="440" w:author="Carol Nichols" w:date="2017-07-11T18:32:00Z">
        <w:r>
          <w:rPr/>
          <w:t xml:space="preserve"> </w:t>
        </w:r>
      </w:ins>
      <w:del w:id="441" w:author="Carol Nichols" w:date="2017-07-11T18:32:00Z">
        <w:r>
          <w:rPr/>
          <w:delText> </w:delText>
        </w:r>
      </w:del>
      <w:r>
        <w:rPr>
          <w:rStyle w:val="Literal"/>
        </w:rPr>
        <w:t>main</w:t>
      </w:r>
      <w:del w:id="442" w:author="Carol Nichols" w:date="2017-07-11T18:32:00Z">
        <w:r>
          <w:rPr>
            <w:rStyle w:val="Literal"/>
          </w:rPr>
          <w:delText> </w:delText>
        </w:r>
      </w:del>
      <w:ins w:id="443" w:author="Carol Nichols" w:date="2017-07-11T18:32:00Z">
        <w:r>
          <w:rPr/>
          <w:t xml:space="preserve"> </w:t>
        </w:r>
      </w:ins>
      <w:r>
        <w:rPr/>
        <w:t>function now performs two tasks: it parses</w:t>
      </w:r>
      <w:r>
        <w:rPr>
          <w:rFonts w:eastAsia="Microsoft YaHei"/>
        </w:rPr>
        <w:t xml:space="preserve"> </w:t>
      </w:r>
      <w:r>
        <w:rPr/>
        <w:t>arguments and opens up files. For such a small function, this isn’t a huge</w:t>
      </w:r>
      <w:r>
        <w:rPr>
          <w:rFonts w:eastAsia="Microsoft YaHei"/>
        </w:rPr>
        <w:t xml:space="preserve"> </w:t>
      </w:r>
      <w:r>
        <w:rPr/>
        <w:t>problem. However, if we keep growing our program inside of</w:t>
      </w:r>
      <w:ins w:id="444" w:author="Carol Nichols" w:date="2017-07-11T18:32:00Z">
        <w:r>
          <w:rPr/>
          <w:t xml:space="preserve"> </w:t>
        </w:r>
      </w:ins>
      <w:del w:id="445" w:author="Carol Nichols" w:date="2017-07-11T18:32:00Z">
        <w:r>
          <w:rPr/>
          <w:delText> </w:delText>
        </w:r>
      </w:del>
      <w:r>
        <w:rPr>
          <w:rStyle w:val="Literal"/>
        </w:rPr>
        <w:t>main</w:t>
      </w:r>
      <w:r>
        <w:rPr/>
        <w:t>, the number of</w:t>
      </w:r>
      <w:r>
        <w:rPr>
          <w:rFonts w:eastAsia="Microsoft YaHei"/>
        </w:rPr>
        <w:t xml:space="preserve"> </w:t>
      </w:r>
      <w:r>
        <w:rPr/>
        <w:t>separate tasks the</w:t>
      </w:r>
      <w:ins w:id="446" w:author="Carol Nichols" w:date="2017-07-11T18:32:00Z">
        <w:r>
          <w:rPr/>
          <w:t xml:space="preserve"> </w:t>
        </w:r>
      </w:ins>
      <w:del w:id="447" w:author="Carol Nichols" w:date="2017-07-11T18:32:00Z">
        <w:r>
          <w:rPr/>
          <w:delText> </w:delText>
        </w:r>
      </w:del>
      <w:r>
        <w:rPr>
          <w:rStyle w:val="Literal"/>
        </w:rPr>
        <w:t>main</w:t>
      </w:r>
      <w:del w:id="448" w:author="Carol Nichols" w:date="2017-07-11T18:32:00Z">
        <w:r>
          <w:rPr>
            <w:rStyle w:val="Literal"/>
          </w:rPr>
          <w:delText> </w:delText>
        </w:r>
      </w:del>
      <w:ins w:id="449" w:author="Carol Nichols" w:date="2017-07-11T18:32:00Z">
        <w:r>
          <w:rPr/>
          <w:t xml:space="preserve"> </w:t>
        </w:r>
      </w:ins>
      <w:r>
        <w:rPr/>
        <w:t>function handles will grow. As a</w:t>
      </w:r>
      <w:r>
        <w:rPr>
          <w:rFonts w:eastAsia="Microsoft YaHei"/>
        </w:rPr>
        <w:t xml:space="preserve"> </w:t>
      </w:r>
      <w:r>
        <w:rPr/>
        <w:t>function gains responsibilities, it gets harder to reason about, harder to</w:t>
      </w:r>
      <w:r>
        <w:rPr>
          <w:rFonts w:eastAsia="Microsoft YaHei"/>
        </w:rPr>
        <w:t xml:space="preserve"> </w:t>
      </w:r>
      <w:r>
        <w:rPr/>
        <w:t>test, and harder to change without breaking one of its parts. It’s better to separate out functionality so that each function is responsible for one task.</w:t>
      </w:r>
    </w:p>
    <w:p>
      <w:pPr>
        <w:pStyle w:val="Body"/>
        <w:rPr/>
      </w:pPr>
      <w:r>
        <w:rPr/>
        <w:t>This also ties into our second problem: while</w:t>
      </w:r>
      <w:ins w:id="450" w:author="Carol Nichols" w:date="2017-07-11T18:32:00Z">
        <w:r>
          <w:rPr/>
          <w:t xml:space="preserve"> </w:t>
        </w:r>
      </w:ins>
      <w:del w:id="451" w:author="Carol Nichols" w:date="2017-07-11T18:32:00Z">
        <w:r>
          <w:rPr/>
          <w:delText> </w:delText>
        </w:r>
      </w:del>
      <w:r>
        <w:rPr>
          <w:rStyle w:val="Literal"/>
        </w:rPr>
        <w:t>query</w:t>
      </w:r>
      <w:del w:id="452" w:author="Carol Nichols" w:date="2017-07-11T18:32:00Z">
        <w:r>
          <w:rPr>
            <w:rStyle w:val="Literal"/>
          </w:rPr>
          <w:delText> </w:delText>
        </w:r>
      </w:del>
      <w:ins w:id="453" w:author="Carol Nichols" w:date="2017-07-11T18:32:00Z">
        <w:r>
          <w:rPr/>
          <w:t xml:space="preserve"> </w:t>
        </w:r>
      </w:ins>
      <w:r>
        <w:rPr/>
        <w:t>and</w:t>
      </w:r>
      <w:ins w:id="454" w:author="Carol Nichols" w:date="2017-07-11T18:32:00Z">
        <w:r>
          <w:rPr/>
          <w:t xml:space="preserve"> </w:t>
        </w:r>
      </w:ins>
      <w:del w:id="455" w:author="Carol Nichols" w:date="2017-07-11T18:32:00Z">
        <w:r>
          <w:rPr/>
          <w:delText> </w:delText>
        </w:r>
      </w:del>
      <w:r>
        <w:rPr>
          <w:rStyle w:val="Literal"/>
        </w:rPr>
        <w:t>filename</w:t>
      </w:r>
      <w:del w:id="456" w:author="Carol Nichols" w:date="2017-07-11T18:32:00Z">
        <w:r>
          <w:rPr>
            <w:rStyle w:val="Literal"/>
          </w:rPr>
          <w:delText> </w:delText>
        </w:r>
      </w:del>
      <w:ins w:id="457" w:author="Carol Nichols" w:date="2017-07-11T18:32:00Z">
        <w:r>
          <w:rPr/>
          <w:t xml:space="preserve"> </w:t>
        </w:r>
      </w:ins>
      <w:r>
        <w:rPr/>
        <w:t>are configuration variables to our program, variables like</w:t>
      </w:r>
      <w:ins w:id="458" w:author="Carol Nichols" w:date="2017-07-11T18:33:00Z">
        <w:r>
          <w:rPr/>
          <w:t xml:space="preserve"> </w:t>
        </w:r>
      </w:ins>
      <w:del w:id="459" w:author="Carol Nichols" w:date="2017-07-11T18:33:00Z">
        <w:r>
          <w:rPr/>
          <w:delText> </w:delText>
        </w:r>
      </w:del>
      <w:r>
        <w:rPr>
          <w:rStyle w:val="Literal"/>
        </w:rPr>
        <w:t>f</w:t>
      </w:r>
      <w:del w:id="460" w:author="Carol Nichols" w:date="2017-07-11T18:33:00Z">
        <w:r>
          <w:rPr>
            <w:rStyle w:val="Literal"/>
          </w:rPr>
          <w:delText> </w:delText>
        </w:r>
      </w:del>
      <w:ins w:id="461" w:author="Carol Nichols" w:date="2017-07-11T18:33:00Z">
        <w:r>
          <w:rPr/>
          <w:t xml:space="preserve"> </w:t>
        </w:r>
      </w:ins>
      <w:r>
        <w:rPr/>
        <w:t>and</w:t>
      </w:r>
      <w:ins w:id="462" w:author="Carol Nichols" w:date="2017-07-11T18:33:00Z">
        <w:r>
          <w:rPr/>
          <w:t xml:space="preserve"> </w:t>
        </w:r>
      </w:ins>
      <w:del w:id="463" w:author="Carol Nichols" w:date="2017-07-11T18:33:00Z">
        <w:r>
          <w:rPr/>
          <w:delText> </w:delText>
        </w:r>
      </w:del>
      <w:r>
        <w:rPr>
          <w:rStyle w:val="Literal"/>
        </w:rPr>
        <w:t>contents</w:t>
      </w:r>
      <w:del w:id="464" w:author="Carol Nichols" w:date="2017-07-11T18:33:00Z">
        <w:r>
          <w:rPr>
            <w:rStyle w:val="Literal"/>
          </w:rPr>
          <w:delText> </w:delText>
        </w:r>
      </w:del>
      <w:ins w:id="465" w:author="Carol Nichols" w:date="2017-07-11T18:33:00Z">
        <w:r>
          <w:rPr/>
          <w:t xml:space="preserve"> </w:t>
        </w:r>
      </w:ins>
      <w:r>
        <w:rPr/>
        <w:t>are used to perform our program’s logic. The longer</w:t>
      </w:r>
      <w:ins w:id="466" w:author="Carol Nichols" w:date="2017-07-11T18:33:00Z">
        <w:r>
          <w:rPr/>
          <w:t xml:space="preserve"> </w:t>
        </w:r>
      </w:ins>
      <w:del w:id="467" w:author="Carol Nichols" w:date="2017-07-11T18:33:00Z">
        <w:r>
          <w:rPr/>
          <w:delText> </w:delText>
        </w:r>
      </w:del>
      <w:r>
        <w:rPr>
          <w:rStyle w:val="Literal"/>
        </w:rPr>
        <w:t>main</w:t>
      </w:r>
      <w:del w:id="468" w:author="Carol Nichols" w:date="2017-07-11T18:33:00Z">
        <w:r>
          <w:rPr>
            <w:rStyle w:val="Literal"/>
          </w:rPr>
          <w:delText> </w:delText>
        </w:r>
      </w:del>
      <w:ins w:id="469" w:author="Carol Nichols" w:date="2017-07-11T18:33:00Z">
        <w:r>
          <w:rPr/>
          <w:t xml:space="preserve"> </w:t>
        </w:r>
      </w:ins>
      <w:r>
        <w:rPr/>
        <w:t>gets, the more variables we’re going to need to bring into scope; the more variables we have in scope, the</w:t>
      </w:r>
      <w:r>
        <w:rPr>
          <w:rFonts w:eastAsia="Microsoft YaHei"/>
        </w:rPr>
        <w:t xml:space="preserve"> </w:t>
      </w:r>
      <w:r>
        <w:rPr/>
        <w:t>harder it is to keep track of the purpose of each. It’s</w:t>
      </w:r>
      <w:r>
        <w:rPr>
          <w:rFonts w:eastAsia="Microsoft YaHei"/>
        </w:rPr>
        <w:t xml:space="preserve"> </w:t>
      </w:r>
      <w:r>
        <w:rPr/>
        <w:t>better to group the configuration variables into one structure to make</w:t>
      </w:r>
      <w:r>
        <w:rPr>
          <w:rFonts w:eastAsia="Microsoft YaHei"/>
        </w:rPr>
        <w:t xml:space="preserve"> </w:t>
      </w:r>
      <w:r>
        <w:rPr/>
        <w:t>their purpose clear.</w:t>
      </w:r>
    </w:p>
    <w:p>
      <w:pPr>
        <w:pStyle w:val="Body"/>
        <w:rPr/>
      </w:pPr>
      <w:r>
        <w:rPr/>
        <w:t>The third problem is that we’ve used</w:t>
      </w:r>
      <w:ins w:id="470" w:author="Carol Nichols" w:date="2017-07-11T18:33:00Z">
        <w:r>
          <w:rPr/>
          <w:t xml:space="preserve"> </w:t>
        </w:r>
      </w:ins>
      <w:del w:id="471" w:author="Carol Nichols" w:date="2017-07-11T18:33:00Z">
        <w:r>
          <w:rPr/>
          <w:delText> </w:delText>
        </w:r>
      </w:del>
      <w:r>
        <w:rPr>
          <w:rStyle w:val="Literal"/>
        </w:rPr>
        <w:t>expect</w:t>
      </w:r>
      <w:del w:id="472" w:author="Carol Nichols" w:date="2017-07-11T18:33:00Z">
        <w:r>
          <w:rPr>
            <w:rStyle w:val="Literal"/>
          </w:rPr>
          <w:delText> </w:delText>
        </w:r>
      </w:del>
      <w:ins w:id="473" w:author="Carol Nichols" w:date="2017-07-11T18:33:00Z">
        <w:r>
          <w:rPr/>
          <w:t xml:space="preserve"> </w:t>
        </w:r>
      </w:ins>
      <w:r>
        <w:rPr/>
        <w:t xml:space="preserve">to print out an error message </w:t>
      </w:r>
      <w:del w:id="474" w:author="Liz2" w:date="2017-06-27T12:19:00Z">
        <w:r>
          <w:rPr/>
          <w:delText>if</w:delText>
        </w:r>
      </w:del>
      <w:ins w:id="475" w:author="Liz2" w:date="2017-06-27T12:19:00Z">
        <w:r>
          <w:rPr/>
          <w:t>when</w:t>
        </w:r>
      </w:ins>
      <w:r>
        <w:rPr/>
        <w:t xml:space="preserve"> opening the file fails, but the error message only says</w:t>
      </w:r>
      <w:ins w:id="476" w:author="Carol Nichols" w:date="2017-07-11T18:33:00Z">
        <w:r>
          <w:rPr/>
          <w:t xml:space="preserve"> </w:t>
        </w:r>
      </w:ins>
      <w:del w:id="477" w:author="Carol Nichols" w:date="2017-07-11T18:33:00Z">
        <w:r>
          <w:rPr/>
          <w:delText> </w:delText>
        </w:r>
      </w:del>
      <w:r>
        <w:rPr>
          <w:rStyle w:val="Literal"/>
        </w:rPr>
        <w:t>file not found</w:t>
      </w:r>
      <w:r>
        <w:rPr/>
        <w:t xml:space="preserve">. There are a number of ways that opening a file can fail besides </w:t>
      </w:r>
      <w:del w:id="478" w:author="Liz2" w:date="2017-06-27T12:20:00Z">
        <w:r>
          <w:rPr/>
          <w:delText xml:space="preserve">a missing </w:delText>
        </w:r>
      </w:del>
      <w:ins w:id="479" w:author="Liz2" w:date="2017-06-27T12:20:00Z">
        <w:r>
          <w:rPr/>
          <w:t xml:space="preserve">the </w:t>
        </w:r>
      </w:ins>
      <w:r>
        <w:rPr/>
        <w:t>file</w:t>
      </w:r>
      <w:ins w:id="480" w:author="Liz2" w:date="2017-06-27T12:20:00Z">
        <w:r>
          <w:rPr/>
          <w:t xml:space="preserve"> being missing</w:t>
        </w:r>
      </w:ins>
      <w:r>
        <w:rPr/>
        <w:t>: for example, the file might exist, but we might not have permission to open it. Right now, if we’re in that situation, we’d print the</w:t>
      </w:r>
      <w:ins w:id="481" w:author="Carol Nichols" w:date="2017-07-11T18:33:00Z">
        <w:r>
          <w:rPr/>
          <w:t xml:space="preserve"> </w:t>
        </w:r>
      </w:ins>
      <w:del w:id="482" w:author="Carol Nichols" w:date="2017-07-11T18:33:00Z">
        <w:r>
          <w:rPr/>
          <w:delText> </w:delText>
        </w:r>
      </w:del>
      <w:r>
        <w:rPr>
          <w:rStyle w:val="Literal"/>
        </w:rPr>
        <w:t>file not found</w:t>
      </w:r>
      <w:del w:id="483" w:author="Carol Nichols" w:date="2017-07-11T18:33:00Z">
        <w:r>
          <w:rPr>
            <w:rStyle w:val="Literal"/>
          </w:rPr>
          <w:delText> </w:delText>
        </w:r>
      </w:del>
      <w:ins w:id="484" w:author="Carol Nichols" w:date="2017-07-11T18:33:00Z">
        <w:r>
          <w:rPr/>
          <w:t xml:space="preserve"> </w:t>
        </w:r>
      </w:ins>
      <w:r>
        <w:rPr/>
        <w:t>error message that would give the user the wrong advice!</w:t>
      </w:r>
    </w:p>
    <w:p>
      <w:pPr>
        <w:pStyle w:val="Body"/>
        <w:rPr/>
      </w:pPr>
      <w:r>
        <w:rPr/>
        <w:t>Fourth, we use</w:t>
      </w:r>
      <w:ins w:id="485" w:author="Carol Nichols" w:date="2017-07-11T18:33:00Z">
        <w:r>
          <w:rPr/>
          <w:t xml:space="preserve"> </w:t>
        </w:r>
      </w:ins>
      <w:del w:id="486" w:author="Carol Nichols" w:date="2017-07-11T18:33:00Z">
        <w:r>
          <w:rPr/>
          <w:delText> </w:delText>
        </w:r>
      </w:del>
      <w:r>
        <w:rPr>
          <w:rStyle w:val="Literal"/>
        </w:rPr>
        <w:t>expect</w:t>
      </w:r>
      <w:del w:id="487" w:author="Carol Nichols" w:date="2017-07-11T18:33:00Z">
        <w:r>
          <w:rPr>
            <w:rStyle w:val="Literal"/>
          </w:rPr>
          <w:delText> </w:delText>
        </w:r>
      </w:del>
      <w:ins w:id="488" w:author="Carol Nichols" w:date="2017-07-11T18:33:00Z">
        <w:r>
          <w:rPr/>
          <w:t xml:space="preserve"> </w:t>
        </w:r>
      </w:ins>
      <w:r>
        <w:rPr/>
        <w:t>repeatedly to deal with different errors, and if the user runs our programs without specifying enough arguments, they’ll get an “index out of bounds” error from Rust that doesn’t clearly explain the problem. It would be better if all our error handling code was in one place so that future maintainers only have one place to consult in the code if the error handling logic needs to change. Having all the error handling code in one place will also help us to ensure that we’re printing messages that will be meaningful to our end users.</w:t>
      </w:r>
    </w:p>
    <w:p>
      <w:pPr>
        <w:pStyle w:val="Body"/>
        <w:rPr/>
      </w:pPr>
      <w:r>
        <w:rPr/>
        <w:t>Let’s address these problems by refactoring our project.</w:t>
      </w:r>
    </w:p>
    <w:p>
      <w:pPr>
        <w:pStyle w:val="HeadB"/>
        <w:rPr/>
      </w:pPr>
      <w:bookmarkStart w:id="18" w:name="separation-of-concerns-for-binary-projec"/>
      <w:bookmarkStart w:id="19" w:name="_Toc486341776"/>
      <w:bookmarkStart w:id="20" w:name="__RefHeading___Toc14988_1865893667"/>
      <w:bookmarkEnd w:id="18"/>
      <w:bookmarkEnd w:id="19"/>
      <w:bookmarkEnd w:id="20"/>
      <w:r>
        <w:rPr/>
        <w:t>Separation of Concerns for Binary Projects</w:t>
      </w:r>
    </w:p>
    <w:p>
      <w:pPr>
        <w:pStyle w:val="BodyFirst"/>
        <w:rPr/>
      </w:pPr>
      <w:r>
        <w:rPr/>
        <w:t xml:space="preserve">The organizational problem of </w:t>
      </w:r>
      <w:del w:id="489" w:author="Liz2" w:date="2017-06-27T12:22:00Z">
        <w:r>
          <w:rPr/>
          <w:delText xml:space="preserve">having </w:delText>
        </w:r>
      </w:del>
      <w:ins w:id="490" w:author="Liz2" w:date="2017-06-27T12:22:00Z">
        <w:r>
          <w:rPr/>
          <w:t xml:space="preserve">allocating responsibility for multiple tasks to </w:t>
        </w:r>
      </w:ins>
      <w:r>
        <w:rPr/>
        <w:t>the</w:t>
      </w:r>
      <w:ins w:id="491" w:author="Carol Nichols" w:date="2017-07-11T18:34:00Z">
        <w:r>
          <w:rPr/>
          <w:t xml:space="preserve"> </w:t>
        </w:r>
      </w:ins>
      <w:del w:id="492" w:author="Carol Nichols" w:date="2017-07-11T18:34:00Z">
        <w:r>
          <w:rPr/>
          <w:delText> </w:delText>
        </w:r>
      </w:del>
      <w:r>
        <w:rPr>
          <w:rStyle w:val="Literal"/>
        </w:rPr>
        <w:t>main</w:t>
      </w:r>
      <w:del w:id="493" w:author="Carol Nichols" w:date="2017-07-11T18:34:00Z">
        <w:r>
          <w:rPr>
            <w:rStyle w:val="Literal"/>
          </w:rPr>
          <w:delText> </w:delText>
        </w:r>
      </w:del>
      <w:ins w:id="494" w:author="Carol Nichols" w:date="2017-07-11T18:34:00Z">
        <w:r>
          <w:rPr/>
          <w:t xml:space="preserve"> </w:t>
        </w:r>
      </w:ins>
      <w:r>
        <w:rPr/>
        <w:t>function responsible</w:t>
      </w:r>
      <w:del w:id="495" w:author="Liz2" w:date="2017-06-27T12:22:00Z">
        <w:r>
          <w:rPr/>
          <w:delText xml:space="preserve"> for multiple tasks is</w:delText>
        </w:r>
      </w:del>
      <w:ins w:id="496" w:author="Liz2" w:date="2017-06-27T12:22:00Z">
        <w:r>
          <w:rPr/>
          <w:t xml:space="preserve"> is</w:t>
        </w:r>
      </w:ins>
      <w:r>
        <w:rPr/>
        <w:t xml:space="preserve"> common to many binary projects, so the Rust community has developed a kind of guideline process for splitting up the</w:t>
      </w:r>
      <w:r>
        <w:rPr>
          <w:rFonts w:eastAsia="Microsoft YaHei"/>
        </w:rPr>
        <w:t xml:space="preserve"> </w:t>
      </w:r>
      <w:r>
        <w:rPr/>
        <w:t>separate concerns of a binary program when</w:t>
      </w:r>
      <w:ins w:id="497" w:author="Carol Nichols" w:date="2017-07-11T18:34:00Z">
        <w:r>
          <w:rPr/>
          <w:t xml:space="preserve"> </w:t>
        </w:r>
      </w:ins>
      <w:del w:id="498" w:author="Carol Nichols" w:date="2017-07-11T18:34:00Z">
        <w:r>
          <w:rPr/>
          <w:delText> </w:delText>
        </w:r>
      </w:del>
      <w:r>
        <w:rPr>
          <w:rStyle w:val="Literal"/>
        </w:rPr>
        <w:t>main</w:t>
      </w:r>
      <w:del w:id="499" w:author="Carol Nichols" w:date="2017-07-11T18:34:00Z">
        <w:r>
          <w:rPr>
            <w:rStyle w:val="Literal"/>
          </w:rPr>
          <w:delText> </w:delText>
        </w:r>
      </w:del>
      <w:ins w:id="500" w:author="Carol Nichols" w:date="2017-07-11T18:34:00Z">
        <w:r>
          <w:rPr>
            <w:rStyle w:val="Literal"/>
          </w:rPr>
          <w:t xml:space="preserve"> </w:t>
        </w:r>
      </w:ins>
      <w:r>
        <w:rPr/>
        <w:t>starts getting large. The process has the following steps:</w:t>
      </w:r>
    </w:p>
    <w:p>
      <w:pPr>
        <w:pStyle w:val="BulletB"/>
        <w:rPr/>
      </w:pPr>
      <w:r>
        <w:rPr/>
        <w:t>Split your program into both a</w:t>
      </w:r>
      <w:ins w:id="501" w:author="Carol Nichols" w:date="2017-07-11T18:34:00Z">
        <w:r>
          <w:rPr/>
          <w:t xml:space="preserve"> </w:t>
        </w:r>
      </w:ins>
      <w:del w:id="502" w:author="Carol Nichols" w:date="2017-07-11T18:34:00Z">
        <w:r>
          <w:rPr/>
          <w:delText> </w:delText>
        </w:r>
      </w:del>
      <w:r>
        <w:rPr>
          <w:rStyle w:val="EmphasisItalic"/>
        </w:rPr>
        <w:t>main.rs</w:t>
      </w:r>
      <w:del w:id="503" w:author="Carol Nichols" w:date="2017-07-11T18:34:00Z">
        <w:r>
          <w:rPr>
            <w:rStyle w:val="EmphasisItalic"/>
          </w:rPr>
          <w:delText> </w:delText>
        </w:r>
      </w:del>
      <w:ins w:id="504" w:author="Carol Nichols" w:date="2017-07-11T18:34:00Z">
        <w:r>
          <w:rPr/>
          <w:t xml:space="preserve"> </w:t>
        </w:r>
      </w:ins>
      <w:r>
        <w:rPr/>
        <w:t>and a</w:t>
      </w:r>
      <w:ins w:id="505" w:author="Carol Nichols" w:date="2017-07-11T18:34:00Z">
        <w:r>
          <w:rPr/>
          <w:t xml:space="preserve"> </w:t>
        </w:r>
      </w:ins>
      <w:del w:id="506" w:author="Carol Nichols" w:date="2017-07-11T18:34:00Z">
        <w:r>
          <w:rPr/>
          <w:delText> </w:delText>
        </w:r>
      </w:del>
      <w:r>
        <w:rPr>
          <w:rStyle w:val="EmphasisItalic"/>
        </w:rPr>
        <w:t>lib.rs</w:t>
      </w:r>
      <w:del w:id="507" w:author="Carol Nichols" w:date="2017-07-11T18:34:00Z">
        <w:r>
          <w:rPr>
            <w:rStyle w:val="EmphasisItalic"/>
          </w:rPr>
          <w:delText> </w:delText>
        </w:r>
      </w:del>
      <w:ins w:id="508" w:author="Carol Nichols" w:date="2017-07-11T18:34:00Z">
        <w:r>
          <w:rPr/>
          <w:t xml:space="preserve"> </w:t>
        </w:r>
      </w:ins>
      <w:r>
        <w:rPr/>
        <w:t>and move your program’s logic into</w:t>
      </w:r>
      <w:ins w:id="509" w:author="Carol Nichols" w:date="2017-07-11T18:34:00Z">
        <w:r>
          <w:rPr/>
          <w:t xml:space="preserve"> </w:t>
        </w:r>
      </w:ins>
      <w:del w:id="510" w:author="Carol Nichols" w:date="2017-07-11T18:34:00Z">
        <w:r>
          <w:rPr/>
          <w:delText> </w:delText>
        </w:r>
      </w:del>
      <w:r>
        <w:rPr>
          <w:rStyle w:val="EmphasisItalic"/>
        </w:rPr>
        <w:t>lib.rs</w:t>
      </w:r>
      <w:r>
        <w:rPr/>
        <w:t>.</w:t>
      </w:r>
    </w:p>
    <w:p>
      <w:pPr>
        <w:pStyle w:val="BulletB"/>
        <w:rPr/>
      </w:pPr>
      <w:r>
        <w:rPr/>
        <w:t>While your command line parsing logic is small, it can remain in</w:t>
      </w:r>
      <w:ins w:id="511" w:author="Carol Nichols" w:date="2017-07-11T18:34:00Z">
        <w:r>
          <w:rPr/>
          <w:t xml:space="preserve"> </w:t>
        </w:r>
      </w:ins>
      <w:del w:id="512" w:author="Carol Nichols" w:date="2017-07-11T18:34:00Z">
        <w:r>
          <w:rPr/>
          <w:delText> </w:delText>
        </w:r>
      </w:del>
      <w:r>
        <w:rPr>
          <w:rStyle w:val="EmphasisItalic"/>
        </w:rPr>
        <w:t>main.rs</w:t>
      </w:r>
      <w:r>
        <w:rPr/>
        <w:t>.</w:t>
      </w:r>
    </w:p>
    <w:p>
      <w:pPr>
        <w:pStyle w:val="BulletB"/>
        <w:rPr/>
      </w:pPr>
      <w:del w:id="513" w:author="Carol Nichols" w:date="2017-07-11T18:34:00Z">
        <w:r>
          <w:rPr>
            <w:rFonts w:eastAsia="Microsoft YaHei"/>
          </w:rPr>
          <w:delText>’</w:delText>
        </w:r>
      </w:del>
      <w:r>
        <w:rPr/>
        <w:t>When the command line parsing logic starts getting complicated, extract it from</w:t>
      </w:r>
      <w:ins w:id="514" w:author="Carol Nichols" w:date="2017-07-11T18:34:00Z">
        <w:r>
          <w:rPr/>
          <w:t xml:space="preserve"> </w:t>
        </w:r>
      </w:ins>
      <w:del w:id="515" w:author="Carol Nichols" w:date="2017-07-11T18:34:00Z">
        <w:r>
          <w:rPr/>
          <w:delText> </w:delText>
        </w:r>
      </w:del>
      <w:r>
        <w:rPr>
          <w:rStyle w:val="EmphasisItalic"/>
        </w:rPr>
        <w:t>main.rs</w:t>
      </w:r>
      <w:del w:id="516" w:author="Carol Nichols" w:date="2017-07-11T18:35:00Z">
        <w:r>
          <w:rPr>
            <w:rStyle w:val="EmphasisItalic"/>
          </w:rPr>
          <w:delText> </w:delText>
        </w:r>
      </w:del>
      <w:ins w:id="517" w:author="Carol Nichols" w:date="2017-07-11T18:34:00Z">
        <w:r>
          <w:rPr/>
          <w:t xml:space="preserve"> </w:t>
        </w:r>
      </w:ins>
      <w:r>
        <w:rPr/>
        <w:t>into</w:t>
      </w:r>
      <w:ins w:id="518" w:author="Carol Nichols" w:date="2017-07-11T18:35:00Z">
        <w:r>
          <w:rPr/>
          <w:t xml:space="preserve"> </w:t>
        </w:r>
      </w:ins>
      <w:del w:id="519" w:author="Carol Nichols" w:date="2017-07-11T18:35:00Z">
        <w:r>
          <w:rPr/>
          <w:delText> </w:delText>
        </w:r>
      </w:del>
      <w:r>
        <w:rPr>
          <w:rStyle w:val="EmphasisItalic"/>
        </w:rPr>
        <w:t>lib.rs</w:t>
      </w:r>
      <w:del w:id="520" w:author="Carol Nichols" w:date="2017-07-11T18:35:00Z">
        <w:r>
          <w:rPr>
            <w:rStyle w:val="EmphasisItalic"/>
          </w:rPr>
          <w:delText> </w:delText>
        </w:r>
      </w:del>
      <w:ins w:id="521" w:author="Carol Nichols" w:date="2017-07-11T18:35:00Z">
        <w:r>
          <w:rPr/>
          <w:t xml:space="preserve"> </w:t>
        </w:r>
      </w:ins>
      <w:r>
        <w:rPr/>
        <w:t>as well.</w:t>
      </w:r>
    </w:p>
    <w:p>
      <w:pPr>
        <w:pStyle w:val="BulletB"/>
        <w:rPr/>
      </w:pPr>
      <w:r>
        <w:rPr/>
        <w:t>The responsibilities that remain in the</w:t>
      </w:r>
      <w:ins w:id="522" w:author="Carol Nichols" w:date="2017-07-11T18:35:00Z">
        <w:r>
          <w:rPr/>
          <w:t xml:space="preserve"> </w:t>
        </w:r>
      </w:ins>
      <w:del w:id="523" w:author="Carol Nichols" w:date="2017-07-11T18:35:00Z">
        <w:r>
          <w:rPr/>
          <w:delText> </w:delText>
        </w:r>
      </w:del>
      <w:r>
        <w:rPr>
          <w:rStyle w:val="Literal"/>
        </w:rPr>
        <w:t>main</w:t>
      </w:r>
      <w:del w:id="524" w:author="Carol Nichols" w:date="2017-07-11T18:35:00Z">
        <w:r>
          <w:rPr>
            <w:rStyle w:val="Literal"/>
          </w:rPr>
          <w:delText> </w:delText>
        </w:r>
      </w:del>
      <w:ins w:id="525" w:author="Carol Nichols" w:date="2017-07-11T18:35:00Z">
        <w:r>
          <w:rPr/>
          <w:t xml:space="preserve"> </w:t>
        </w:r>
      </w:ins>
      <w:r>
        <w:rPr/>
        <w:t>function after this process should be</w:t>
      </w:r>
      <w:ins w:id="526" w:author="Liz2" w:date="2017-06-27T12:27:00Z">
        <w:r>
          <w:rPr>
            <w:rFonts w:eastAsia="Microsoft YaHei"/>
          </w:rPr>
          <w:t xml:space="preserve"> limited to</w:t>
        </w:r>
      </w:ins>
      <w:r>
        <w:rPr/>
        <w:t>:</w:t>
      </w:r>
    </w:p>
    <w:p>
      <w:pPr>
        <w:pStyle w:val="SubBullet"/>
        <w:rPr/>
      </w:pPr>
      <w:r>
        <w:rPr/>
        <w:t>Calling the command line parsing logic with the argument values</w:t>
      </w:r>
    </w:p>
    <w:p>
      <w:pPr>
        <w:pStyle w:val="SubBullet"/>
        <w:rPr/>
      </w:pPr>
      <w:r>
        <w:rPr/>
        <w:t>Setting up any other configuration</w:t>
      </w:r>
    </w:p>
    <w:p>
      <w:pPr>
        <w:pStyle w:val="SubBullet"/>
        <w:rPr/>
      </w:pPr>
      <w:r>
        <w:rPr/>
        <w:t>Calling a</w:t>
      </w:r>
      <w:ins w:id="527" w:author="Carol Nichols" w:date="2017-07-11T18:35:00Z">
        <w:r>
          <w:rPr/>
          <w:t xml:space="preserve"> </w:t>
        </w:r>
      </w:ins>
      <w:del w:id="528" w:author="Carol Nichols" w:date="2017-07-11T18:35:00Z">
        <w:r>
          <w:rPr/>
          <w:delText> </w:delText>
        </w:r>
      </w:del>
      <w:r>
        <w:rPr>
          <w:rStyle w:val="Literal"/>
        </w:rPr>
        <w:t>run</w:t>
      </w:r>
      <w:del w:id="529" w:author="Carol Nichols" w:date="2017-07-11T18:35:00Z">
        <w:r>
          <w:rPr>
            <w:rStyle w:val="Literal"/>
          </w:rPr>
          <w:delText> </w:delText>
        </w:r>
      </w:del>
      <w:ins w:id="530" w:author="Carol Nichols" w:date="2017-07-11T18:35:00Z">
        <w:r>
          <w:rPr/>
          <w:t xml:space="preserve"> </w:t>
        </w:r>
      </w:ins>
      <w:r>
        <w:rPr/>
        <w:t>function in</w:t>
      </w:r>
      <w:ins w:id="531" w:author="Carol Nichols" w:date="2017-07-11T18:35:00Z">
        <w:r>
          <w:rPr/>
          <w:t xml:space="preserve"> </w:t>
        </w:r>
      </w:ins>
      <w:del w:id="532" w:author="Carol Nichols" w:date="2017-07-11T18:35:00Z">
        <w:r>
          <w:rPr/>
          <w:delText> </w:delText>
        </w:r>
      </w:del>
      <w:r>
        <w:rPr>
          <w:rStyle w:val="EmphasisItalic"/>
        </w:rPr>
        <w:t>lib.rs</w:t>
      </w:r>
    </w:p>
    <w:p>
      <w:pPr>
        <w:pStyle w:val="SubBullet"/>
        <w:rPr/>
      </w:pPr>
      <w:r>
        <w:rPr/>
        <w:t>If</w:t>
      </w:r>
      <w:ins w:id="533" w:author="Carol Nichols" w:date="2017-07-11T18:35:00Z">
        <w:r>
          <w:rPr/>
          <w:t xml:space="preserve"> </w:t>
        </w:r>
      </w:ins>
      <w:del w:id="534" w:author="Carol Nichols" w:date="2017-07-11T18:35:00Z">
        <w:r>
          <w:rPr/>
          <w:delText> </w:delText>
        </w:r>
      </w:del>
      <w:r>
        <w:rPr>
          <w:rStyle w:val="Literal"/>
        </w:rPr>
        <w:t>run</w:t>
      </w:r>
      <w:del w:id="535" w:author="Carol Nichols" w:date="2017-07-11T18:35:00Z">
        <w:r>
          <w:rPr>
            <w:rStyle w:val="Literal"/>
          </w:rPr>
          <w:delText> </w:delText>
        </w:r>
      </w:del>
      <w:ins w:id="536" w:author="Carol Nichols" w:date="2017-07-11T18:35:00Z">
        <w:r>
          <w:rPr/>
          <w:t xml:space="preserve"> </w:t>
        </w:r>
      </w:ins>
      <w:r>
        <w:rPr/>
        <w:t>returns an error, handling that error</w:t>
      </w:r>
    </w:p>
    <w:p>
      <w:pPr>
        <w:pStyle w:val="Body"/>
        <w:rPr/>
      </w:pPr>
      <w:r>
        <w:rPr/>
        <w:t>This pattern is</w:t>
      </w:r>
      <w:del w:id="537" w:author="Carol Nichols" w:date="2017-07-11T18:35:00Z">
        <w:r>
          <w:rPr>
            <w:rFonts w:eastAsia="Microsoft YaHei"/>
          </w:rPr>
          <w:delText>’</w:delText>
        </w:r>
      </w:del>
      <w:r>
        <w:rPr/>
        <w:t xml:space="preserve"> all about</w:t>
      </w:r>
      <w:r>
        <w:rPr>
          <w:rFonts w:eastAsia="Microsoft YaHei"/>
        </w:rPr>
        <w:t xml:space="preserve"> </w:t>
      </w:r>
      <w:r>
        <w:rPr/>
        <w:t>separating concerns:</w:t>
      </w:r>
      <w:ins w:id="538" w:author="Carol Nichols" w:date="2017-07-11T18:35:00Z">
        <w:r>
          <w:rPr/>
          <w:t xml:space="preserve"> </w:t>
        </w:r>
      </w:ins>
      <w:del w:id="539" w:author="Carol Nichols" w:date="2017-07-11T18:35:00Z">
        <w:r>
          <w:rPr/>
          <w:delText> </w:delText>
        </w:r>
      </w:del>
      <w:r>
        <w:rPr>
          <w:rStyle w:val="EmphasisItalic"/>
        </w:rPr>
        <w:t>main.rs</w:t>
      </w:r>
      <w:del w:id="540" w:author="Carol Nichols" w:date="2017-07-11T18:35:00Z">
        <w:r>
          <w:rPr>
            <w:rStyle w:val="EmphasisItalic"/>
          </w:rPr>
          <w:delText> </w:delText>
        </w:r>
      </w:del>
      <w:ins w:id="541" w:author="Carol Nichols" w:date="2017-07-11T18:35:00Z">
        <w:r>
          <w:rPr/>
          <w:t xml:space="preserve"> </w:t>
        </w:r>
      </w:ins>
      <w:r>
        <w:rPr/>
        <w:t>handles running the program, and</w:t>
      </w:r>
      <w:r>
        <w:rPr>
          <w:rFonts w:eastAsia="Microsoft YaHei"/>
        </w:rPr>
        <w:t xml:space="preserve"> </w:t>
      </w:r>
      <w:r>
        <w:rPr>
          <w:rStyle w:val="EmphasisItalic"/>
        </w:rPr>
        <w:t>lib.rs</w:t>
      </w:r>
      <w:del w:id="542" w:author="Carol Nichols" w:date="2017-07-11T18:35:00Z">
        <w:r>
          <w:rPr>
            <w:rStyle w:val="EmphasisItalic"/>
          </w:rPr>
          <w:delText> </w:delText>
        </w:r>
      </w:del>
      <w:ins w:id="543" w:author="Carol Nichols" w:date="2017-07-11T18:35:00Z">
        <w:r>
          <w:rPr/>
          <w:t xml:space="preserve"> </w:t>
        </w:r>
      </w:ins>
      <w:r>
        <w:rPr/>
        <w:t>handles all of the logic of the task at hand. Because we can’t test the</w:t>
      </w:r>
      <w:ins w:id="544" w:author="Carol Nichols" w:date="2017-07-11T18:35:00Z">
        <w:r>
          <w:rPr/>
          <w:t xml:space="preserve"> </w:t>
        </w:r>
      </w:ins>
      <w:del w:id="545" w:author="Carol Nichols" w:date="2017-07-11T18:35:00Z">
        <w:r>
          <w:rPr/>
          <w:delText> </w:delText>
        </w:r>
      </w:del>
      <w:r>
        <w:rPr>
          <w:rStyle w:val="Literal"/>
        </w:rPr>
        <w:t>main</w:t>
      </w:r>
      <w:del w:id="546" w:author="Carol Nichols" w:date="2017-07-11T18:35:00Z">
        <w:r>
          <w:rPr>
            <w:rStyle w:val="Literal"/>
          </w:rPr>
          <w:delText> </w:delText>
        </w:r>
      </w:del>
      <w:ins w:id="547" w:author="Carol Nichols" w:date="2017-07-11T18:35:00Z">
        <w:r>
          <w:rPr/>
          <w:t xml:space="preserve"> </w:t>
        </w:r>
      </w:ins>
      <w:r>
        <w:rPr/>
        <w:t>function directly, this structure lets us test all of our program’s logic by moving it into functions in</w:t>
      </w:r>
      <w:ins w:id="548" w:author="Carol Nichols" w:date="2017-07-11T18:35:00Z">
        <w:r>
          <w:rPr/>
          <w:t xml:space="preserve"> </w:t>
        </w:r>
      </w:ins>
      <w:del w:id="549" w:author="Carol Nichols" w:date="2017-07-11T18:35:00Z">
        <w:r>
          <w:rPr/>
          <w:delText> </w:delText>
        </w:r>
      </w:del>
      <w:r>
        <w:rPr>
          <w:rStyle w:val="EmphasisItalic"/>
        </w:rPr>
        <w:t>lib.rs</w:t>
      </w:r>
      <w:r>
        <w:rPr/>
        <w:t>. The only code that remains in</w:t>
      </w:r>
      <w:ins w:id="550" w:author="Carol Nichols" w:date="2017-07-11T18:35:00Z">
        <w:r>
          <w:rPr/>
          <w:t xml:space="preserve"> </w:t>
        </w:r>
      </w:ins>
      <w:del w:id="551" w:author="Carol Nichols" w:date="2017-07-11T18:36:00Z">
        <w:r>
          <w:rPr/>
          <w:delText> </w:delText>
        </w:r>
      </w:del>
      <w:r>
        <w:rPr>
          <w:rStyle w:val="EmphasisItalic"/>
        </w:rPr>
        <w:t>main.rs</w:t>
      </w:r>
      <w:del w:id="552" w:author="Carol Nichols" w:date="2017-07-11T18:36:00Z">
        <w:r>
          <w:rPr>
            <w:rStyle w:val="EmphasisItalic"/>
          </w:rPr>
          <w:delText> </w:delText>
        </w:r>
      </w:del>
      <w:ins w:id="553" w:author="Carol Nichols" w:date="2017-07-11T18:36:00Z">
        <w:r>
          <w:rPr/>
          <w:t xml:space="preserve"> </w:t>
        </w:r>
      </w:ins>
      <w:r>
        <w:rPr/>
        <w:t>will be small enough to verify its correctness by reading it. Let’s re-work our</w:t>
      </w:r>
      <w:r>
        <w:rPr>
          <w:rFonts w:eastAsia="Microsoft YaHei"/>
        </w:rPr>
        <w:t xml:space="preserve"> </w:t>
      </w:r>
      <w:r>
        <w:rPr/>
        <w:t>program by following this process.</w:t>
      </w:r>
    </w:p>
    <w:p>
      <w:pPr>
        <w:pStyle w:val="HeadC"/>
        <w:rPr/>
      </w:pPr>
      <w:del w:id="554" w:author="Carol Nichols" w:date="2017-07-12T11:36:00Z">
        <w:r>
          <w:rPr/>
          <w:delText xml:space="preserve"> </w:delText>
        </w:r>
      </w:del>
      <w:bookmarkStart w:id="21" w:name="__RefHeading___Toc14990_1865893667"/>
      <w:bookmarkStart w:id="22" w:name="extracting-the-argument-parser"/>
      <w:bookmarkStart w:id="23" w:name="_Toc486341777"/>
      <w:bookmarkEnd w:id="21"/>
      <w:bookmarkEnd w:id="22"/>
      <w:bookmarkEnd w:id="23"/>
      <w:r>
        <w:rPr/>
        <w:t>Extracting the Argument Parser</w:t>
      </w:r>
    </w:p>
    <w:p>
      <w:pPr>
        <w:pStyle w:val="BodyFirst"/>
        <w:rPr/>
      </w:pPr>
      <w:r>
        <w:rPr/>
        <w:t>First, we’ll extract the functionality for</w:t>
      </w:r>
      <w:r>
        <w:rPr>
          <w:rFonts w:eastAsia="Microsoft YaHei"/>
        </w:rPr>
        <w:t xml:space="preserve"> </w:t>
      </w:r>
      <w:r>
        <w:rPr/>
        <w:t>parsing arguments. Listing 12-5 shows the new start of</w:t>
      </w:r>
      <w:ins w:id="555" w:author="Carol Nichols" w:date="2017-07-11T18:36:00Z">
        <w:r>
          <w:rPr/>
          <w:t xml:space="preserve"> </w:t>
        </w:r>
      </w:ins>
      <w:del w:id="556" w:author="Carol Nichols" w:date="2017-07-11T18:36:00Z">
        <w:r>
          <w:rPr/>
          <w:delText> </w:delText>
        </w:r>
      </w:del>
      <w:r>
        <w:rPr>
          <w:rStyle w:val="Literal"/>
        </w:rPr>
        <w:t>main</w:t>
      </w:r>
      <w:del w:id="557" w:author="Carol Nichols" w:date="2017-07-11T18:36:00Z">
        <w:r>
          <w:rPr>
            <w:rStyle w:val="Literal"/>
          </w:rPr>
          <w:delText> </w:delText>
        </w:r>
      </w:del>
      <w:ins w:id="558" w:author="Carol Nichols" w:date="2017-07-11T18:36:00Z">
        <w:r>
          <w:rPr/>
          <w:t xml:space="preserve"> </w:t>
        </w:r>
      </w:ins>
      <w:r>
        <w:rPr/>
        <w:t>that calls</w:t>
      </w:r>
      <w:r>
        <w:rPr>
          <w:rFonts w:eastAsia="Microsoft YaHei"/>
        </w:rPr>
        <w:t xml:space="preserve"> </w:t>
      </w:r>
      <w:r>
        <w:rPr/>
        <w:t>a new function</w:t>
      </w:r>
      <w:ins w:id="559" w:author="Carol Nichols" w:date="2017-07-11T18:36:00Z">
        <w:r>
          <w:rPr/>
          <w:t xml:space="preserve"> </w:t>
        </w:r>
      </w:ins>
      <w:del w:id="560" w:author="Carol Nichols" w:date="2017-07-11T18:36:00Z">
        <w:r>
          <w:rPr/>
          <w:delText> </w:delText>
        </w:r>
      </w:del>
      <w:r>
        <w:rPr>
          <w:rStyle w:val="Literal"/>
        </w:rPr>
        <w:t>parse_config</w:t>
      </w:r>
      <w:r>
        <w:rPr/>
        <w:t>, which we’re still going to define in</w:t>
      </w:r>
      <w:r>
        <w:rPr>
          <w:rFonts w:eastAsia="Microsoft YaHei"/>
        </w:rPr>
        <w:t xml:space="preserve"> </w:t>
      </w:r>
      <w:r>
        <w:rPr>
          <w:rStyle w:val="EmphasisItalic"/>
        </w:rPr>
        <w:t>src/main.rs</w:t>
      </w:r>
      <w:del w:id="561" w:author="Carol Nichols" w:date="2017-07-11T18:36:00Z">
        <w:r>
          <w:rPr>
            <w:rStyle w:val="EmphasisItalic"/>
          </w:rPr>
          <w:delText> </w:delText>
        </w:r>
      </w:del>
      <w:ins w:id="562" w:author="Carol Nichols" w:date="2017-07-11T18:36:00Z">
        <w:r>
          <w:rPr/>
          <w:t xml:space="preserve"> </w:t>
        </w:r>
      </w:ins>
      <w:r>
        <w:rPr/>
        <w:t>for the moment:</w:t>
      </w:r>
    </w:p>
    <w:p>
      <w:pPr>
        <w:pStyle w:val="ProductionDirective"/>
        <w:rPr/>
      </w:pPr>
      <w:r>
        <w:rPr/>
        <w:t>Filename: src/main.rs</w:t>
      </w:r>
    </w:p>
    <w:p>
      <w:pPr>
        <w:pStyle w:val="CodeA"/>
        <w:rPr/>
      </w:pPr>
      <w:r>
        <w:rPr>
          <w:rStyle w:val="LiteralGray"/>
          <w:rPrChange w:id="0" w:author="Carol Nichols" w:date="2017-07-11T18:36:00Z"/>
        </w:rPr>
        <w:t>fn main() {</w:t>
      </w:r>
    </w:p>
    <w:p>
      <w:pPr>
        <w:pStyle w:val="CodeB"/>
        <w:rPr/>
      </w:pPr>
      <w:ins w:id="564"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let args: Vec&lt;String&gt; = env::args().collect();</w:t>
      </w:r>
    </w:p>
    <w:p>
      <w:pPr>
        <w:pStyle w:val="CodeB"/>
        <w:rPr/>
      </w:pPr>
      <w:r>
        <w:rPr/>
      </w:r>
    </w:p>
    <w:p>
      <w:pPr>
        <w:pStyle w:val="CodeB"/>
        <w:rPr/>
      </w:pPr>
      <w:ins w:id="567" w:author="Carol Nichols" w:date="2017-07-11T18:58:00Z">
        <w:r>
          <w:rPr/>
          <w:t xml:space="preserve">  </w:t>
        </w:r>
      </w:ins>
      <w:r>
        <w:rPr/>
        <w:t xml:space="preserve">  </w:t>
      </w:r>
      <w:r>
        <w:rPr/>
        <w:t>let (query, filename) = parse_config(&amp;args);</w:t>
      </w:r>
    </w:p>
    <w:p>
      <w:pPr>
        <w:pStyle w:val="CodeB"/>
        <w:rPr/>
      </w:pPr>
      <w:r>
        <w:rPr/>
      </w:r>
    </w:p>
    <w:p>
      <w:pPr>
        <w:pStyle w:val="CodeB"/>
        <w:rPr/>
      </w:pPr>
      <w:ins w:id="568"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 ...snip...</w:t>
      </w:r>
    </w:p>
    <w:p>
      <w:pPr>
        <w:pStyle w:val="CodeB"/>
        <w:rPr/>
      </w:pPr>
      <w:r>
        <w:rPr>
          <w:rStyle w:val="LiteralGray"/>
          <w:rPrChange w:id="0" w:author="Carol Nichols" w:date="2017-07-11T18:36:00Z"/>
        </w:rPr>
        <w:t>}</w:t>
      </w:r>
    </w:p>
    <w:p>
      <w:pPr>
        <w:pStyle w:val="CodeB"/>
        <w:rPr/>
      </w:pPr>
      <w:r>
        <w:rPr/>
      </w:r>
    </w:p>
    <w:p>
      <w:pPr>
        <w:pStyle w:val="CodeB"/>
        <w:rPr/>
      </w:pPr>
      <w:r>
        <w:rPr/>
        <w:t>fn parse_config(args: &amp;[String]) -&gt; (&amp;str, &amp;str) {</w:t>
      </w:r>
    </w:p>
    <w:p>
      <w:pPr>
        <w:pStyle w:val="CodeB"/>
        <w:rPr/>
      </w:pPr>
      <w:ins w:id="572" w:author="Carol Nichols" w:date="2017-07-11T18:58:00Z">
        <w:r>
          <w:rPr/>
          <w:t xml:space="preserve">  </w:t>
        </w:r>
      </w:ins>
      <w:r>
        <w:rPr/>
        <w:t xml:space="preserve">  </w:t>
      </w:r>
      <w:r>
        <w:rPr/>
        <w:t>let query = &amp;args[1];</w:t>
      </w:r>
    </w:p>
    <w:p>
      <w:pPr>
        <w:pStyle w:val="CodeB"/>
        <w:rPr/>
      </w:pPr>
      <w:ins w:id="573" w:author="Carol Nichols" w:date="2017-07-11T18:58:00Z">
        <w:r>
          <w:rPr/>
          <w:t xml:space="preserve">  </w:t>
        </w:r>
      </w:ins>
      <w:r>
        <w:rPr/>
        <w:t xml:space="preserve">  </w:t>
      </w:r>
      <w:r>
        <w:rPr/>
        <w:t>let filename = &amp;args[2];</w:t>
      </w:r>
    </w:p>
    <w:p>
      <w:pPr>
        <w:pStyle w:val="CodeB"/>
        <w:rPr/>
      </w:pPr>
      <w:r>
        <w:rPr/>
      </w:r>
    </w:p>
    <w:p>
      <w:pPr>
        <w:pStyle w:val="CodeB"/>
        <w:rPr/>
      </w:pPr>
      <w:ins w:id="574" w:author="Carol Nichols" w:date="2017-07-11T18:58:00Z">
        <w:r>
          <w:rPr/>
          <w:t xml:space="preserve">  </w:t>
        </w:r>
      </w:ins>
      <w:r>
        <w:rPr/>
        <w:t xml:space="preserve">  </w:t>
      </w:r>
      <w:r>
        <w:rPr/>
        <w:t>(query, filename)</w:t>
      </w:r>
    </w:p>
    <w:p>
      <w:pPr>
        <w:pStyle w:val="CodeC"/>
        <w:rPr/>
      </w:pPr>
      <w:r>
        <w:rPr/>
        <w:t>}</w:t>
      </w:r>
    </w:p>
    <w:p>
      <w:pPr>
        <w:pStyle w:val="Listing"/>
        <w:rPr/>
      </w:pPr>
      <w:r>
        <w:rPr/>
        <w:t>Listing 12-5: Extract a</w:t>
      </w:r>
      <w:ins w:id="575" w:author="Carol Nichols" w:date="2017-07-11T18:36:00Z">
        <w:r>
          <w:rPr/>
          <w:t xml:space="preserve"> </w:t>
        </w:r>
      </w:ins>
      <w:del w:id="576" w:author="Carol Nichols" w:date="2017-07-11T18:36:00Z">
        <w:r>
          <w:rPr/>
          <w:delText> </w:delText>
        </w:r>
      </w:del>
      <w:r>
        <w:rPr>
          <w:rStyle w:val="Literal"/>
        </w:rPr>
        <w:t>parse_config</w:t>
      </w:r>
      <w:del w:id="577" w:author="Carol Nichols" w:date="2017-07-11T18:36:00Z">
        <w:r>
          <w:rPr>
            <w:rStyle w:val="Literal"/>
          </w:rPr>
          <w:delText> </w:delText>
        </w:r>
      </w:del>
      <w:ins w:id="578" w:author="Carol Nichols" w:date="2017-07-11T18:36:00Z">
        <w:r>
          <w:rPr/>
          <w:t xml:space="preserve"> </w:t>
        </w:r>
      </w:ins>
      <w:r>
        <w:rPr/>
        <w:t>function from</w:t>
      </w:r>
      <w:ins w:id="579" w:author="Carol Nichols" w:date="2017-07-11T18:37:00Z">
        <w:r>
          <w:rPr/>
          <w:t xml:space="preserve"> </w:t>
        </w:r>
      </w:ins>
      <w:del w:id="580" w:author="Carol Nichols" w:date="2017-07-11T18:37:00Z">
        <w:r>
          <w:rPr/>
          <w:delText> </w:delText>
        </w:r>
      </w:del>
      <w:r>
        <w:rPr>
          <w:rStyle w:val="Literal"/>
        </w:rPr>
        <w:t>main</w:t>
      </w:r>
    </w:p>
    <w:p>
      <w:pPr>
        <w:pStyle w:val="Body"/>
        <w:rPr/>
      </w:pPr>
      <w:r>
        <w:rPr/>
        <w:t xml:space="preserve">We’re still collecting the command line arguments into a vector, but instead of assigning the argument value at index </w:t>
      </w:r>
      <w:r>
        <w:rPr>
          <w:rStyle w:val="Literal"/>
        </w:rPr>
        <w:t>1</w:t>
      </w:r>
      <w:r>
        <w:rPr/>
        <w:t xml:space="preserve"> to the variable</w:t>
      </w:r>
      <w:ins w:id="581" w:author="Carol Nichols" w:date="2017-07-11T18:37:00Z">
        <w:r>
          <w:rPr/>
          <w:t xml:space="preserve"> </w:t>
        </w:r>
      </w:ins>
      <w:del w:id="582" w:author="Carol Nichols" w:date="2017-07-11T18:37:00Z">
        <w:r>
          <w:rPr/>
          <w:delText> </w:delText>
        </w:r>
      </w:del>
      <w:r>
        <w:rPr>
          <w:rStyle w:val="Literal"/>
        </w:rPr>
        <w:t>query</w:t>
      </w:r>
      <w:del w:id="583" w:author="Carol Nichols" w:date="2017-07-11T18:37:00Z">
        <w:r>
          <w:rPr>
            <w:rStyle w:val="Literal"/>
          </w:rPr>
          <w:delText> </w:delText>
        </w:r>
      </w:del>
      <w:ins w:id="584" w:author="Carol Nichols" w:date="2017-07-11T18:37:00Z">
        <w:r>
          <w:rPr/>
          <w:t xml:space="preserve"> </w:t>
        </w:r>
      </w:ins>
      <w:r>
        <w:rPr/>
        <w:t xml:space="preserve">and the argument value at index </w:t>
      </w:r>
      <w:r>
        <w:rPr>
          <w:rStyle w:val="Literal"/>
        </w:rPr>
        <w:t>2</w:t>
      </w:r>
      <w:r>
        <w:rPr/>
        <w:t xml:space="preserve"> to the variable</w:t>
      </w:r>
      <w:ins w:id="585" w:author="Carol Nichols" w:date="2017-07-11T18:37:00Z">
        <w:r>
          <w:rPr/>
          <w:t xml:space="preserve"> </w:t>
        </w:r>
      </w:ins>
      <w:del w:id="586" w:author="Carol Nichols" w:date="2017-07-11T18:37:00Z">
        <w:r>
          <w:rPr/>
          <w:delText> </w:delText>
        </w:r>
      </w:del>
      <w:r>
        <w:rPr>
          <w:rStyle w:val="Literal"/>
        </w:rPr>
        <w:t>filename</w:t>
      </w:r>
      <w:del w:id="587" w:author="Carol Nichols" w:date="2017-07-11T18:37:00Z">
        <w:r>
          <w:rPr>
            <w:rStyle w:val="Literal"/>
          </w:rPr>
          <w:delText> </w:delText>
        </w:r>
      </w:del>
      <w:ins w:id="588" w:author="Carol Nichols" w:date="2017-07-11T18:37:00Z">
        <w:r>
          <w:rPr/>
          <w:t xml:space="preserve"> </w:t>
        </w:r>
      </w:ins>
      <w:r>
        <w:rPr/>
        <w:t>within the</w:t>
      </w:r>
      <w:ins w:id="589" w:author="Carol Nichols" w:date="2017-07-11T18:37:00Z">
        <w:r>
          <w:rPr/>
          <w:t xml:space="preserve"> </w:t>
        </w:r>
      </w:ins>
      <w:del w:id="590" w:author="Carol Nichols" w:date="2017-07-11T18:37:00Z">
        <w:r>
          <w:rPr/>
          <w:delText> </w:delText>
        </w:r>
      </w:del>
      <w:r>
        <w:rPr>
          <w:rStyle w:val="Literal"/>
        </w:rPr>
        <w:t>main</w:t>
      </w:r>
      <w:r>
        <w:rPr/>
        <w:t xml:space="preserve"> function, we pass the whole vector to the</w:t>
      </w:r>
      <w:ins w:id="591" w:author="Carol Nichols" w:date="2017-07-11T18:37:00Z">
        <w:r>
          <w:rPr/>
          <w:t xml:space="preserve"> </w:t>
        </w:r>
      </w:ins>
      <w:del w:id="592" w:author="Carol Nichols" w:date="2017-07-11T18:37:00Z">
        <w:r>
          <w:rPr/>
          <w:delText> </w:delText>
        </w:r>
      </w:del>
      <w:r>
        <w:rPr>
          <w:rStyle w:val="Literal"/>
        </w:rPr>
        <w:t>parse_config</w:t>
      </w:r>
      <w:del w:id="593" w:author="Carol Nichols" w:date="2017-07-11T18:37:00Z">
        <w:r>
          <w:rPr>
            <w:rStyle w:val="Literal"/>
          </w:rPr>
          <w:delText> </w:delText>
        </w:r>
      </w:del>
      <w:ins w:id="594" w:author="Carol Nichols" w:date="2017-07-11T18:37:00Z">
        <w:r>
          <w:rPr/>
          <w:t xml:space="preserve"> </w:t>
        </w:r>
      </w:ins>
      <w:r>
        <w:rPr/>
        <w:t xml:space="preserve">function. The </w:t>
      </w:r>
      <w:r>
        <w:rPr>
          <w:rStyle w:val="Literal"/>
        </w:rPr>
        <w:t>parse_config</w:t>
      </w:r>
      <w:del w:id="595" w:author="Carol Nichols" w:date="2017-07-11T18:37:00Z">
        <w:r>
          <w:rPr>
            <w:rStyle w:val="Literal"/>
          </w:rPr>
          <w:delText> </w:delText>
        </w:r>
      </w:del>
      <w:ins w:id="596" w:author="Carol Nichols" w:date="2017-07-11T18:37:00Z">
        <w:r>
          <w:rPr/>
          <w:t xml:space="preserve"> </w:t>
        </w:r>
      </w:ins>
      <w:r>
        <w:rPr/>
        <w:t xml:space="preserve">function then holds the logic that </w:t>
      </w:r>
      <w:del w:id="597" w:author="Liz2" w:date="2017-06-27T12:32:00Z">
        <w:r>
          <w:rPr/>
          <w:delText xml:space="preserve">knows </w:delText>
        </w:r>
      </w:del>
      <w:ins w:id="598" w:author="Liz2" w:date="2017-06-27T12:32:00Z">
        <w:r>
          <w:rPr/>
          <w:t xml:space="preserve">determines </w:t>
        </w:r>
      </w:ins>
      <w:r>
        <w:rPr/>
        <w:t>which argument goes in which variable, and passes the values back to</w:t>
      </w:r>
      <w:ins w:id="599" w:author="Carol Nichols" w:date="2017-07-11T18:37:00Z">
        <w:r>
          <w:rPr/>
          <w:t xml:space="preserve"> </w:t>
        </w:r>
      </w:ins>
      <w:del w:id="600" w:author="Carol Nichols" w:date="2017-07-11T18:37:00Z">
        <w:r>
          <w:rPr/>
          <w:delText> </w:delText>
        </w:r>
      </w:del>
      <w:r>
        <w:rPr>
          <w:rStyle w:val="Literal"/>
        </w:rPr>
        <w:t>main</w:t>
      </w:r>
      <w:r>
        <w:rPr/>
        <w:t xml:space="preserve">. We still create the </w:t>
      </w:r>
      <w:r>
        <w:rPr>
          <w:rStyle w:val="Literal"/>
        </w:rPr>
        <w:t>query</w:t>
      </w:r>
      <w:del w:id="601" w:author="Carol Nichols" w:date="2017-07-11T18:37:00Z">
        <w:r>
          <w:rPr>
            <w:rStyle w:val="Literal"/>
          </w:rPr>
          <w:delText> </w:delText>
        </w:r>
      </w:del>
      <w:ins w:id="602" w:author="Carol Nichols" w:date="2017-07-11T18:37:00Z">
        <w:r>
          <w:rPr/>
          <w:t xml:space="preserve"> </w:t>
        </w:r>
      </w:ins>
      <w:r>
        <w:rPr/>
        <w:t>and</w:t>
      </w:r>
      <w:ins w:id="603" w:author="Carol Nichols" w:date="2017-07-11T18:37:00Z">
        <w:r>
          <w:rPr/>
          <w:t xml:space="preserve"> </w:t>
        </w:r>
      </w:ins>
      <w:del w:id="604" w:author="Carol Nichols" w:date="2017-07-11T18:37:00Z">
        <w:r>
          <w:rPr/>
          <w:delText> </w:delText>
        </w:r>
      </w:del>
      <w:r>
        <w:rPr>
          <w:rStyle w:val="Literal"/>
        </w:rPr>
        <w:t>filename</w:t>
      </w:r>
      <w:del w:id="605" w:author="Carol Nichols" w:date="2017-07-11T18:37:00Z">
        <w:r>
          <w:rPr>
            <w:rStyle w:val="Literal"/>
          </w:rPr>
          <w:delText> </w:delText>
        </w:r>
      </w:del>
      <w:ins w:id="606" w:author="Carol Nichols" w:date="2017-07-11T18:37:00Z">
        <w:r>
          <w:rPr/>
          <w:t xml:space="preserve"> </w:t>
        </w:r>
      </w:ins>
      <w:r>
        <w:rPr/>
        <w:t>variables in</w:t>
      </w:r>
      <w:ins w:id="607" w:author="Carol Nichols" w:date="2017-07-11T18:37:00Z">
        <w:r>
          <w:rPr/>
          <w:t xml:space="preserve"> </w:t>
        </w:r>
      </w:ins>
      <w:del w:id="608" w:author="Carol Nichols" w:date="2017-07-11T18:37:00Z">
        <w:r>
          <w:rPr/>
          <w:delText> </w:delText>
        </w:r>
      </w:del>
      <w:r>
        <w:rPr>
          <w:rStyle w:val="Literal"/>
        </w:rPr>
        <w:t>main</w:t>
      </w:r>
      <w:r>
        <w:rPr/>
        <w:t>, but</w:t>
      </w:r>
      <w:ins w:id="609" w:author="Carol Nichols" w:date="2017-07-11T18:37:00Z">
        <w:r>
          <w:rPr/>
          <w:t xml:space="preserve"> </w:t>
        </w:r>
      </w:ins>
      <w:del w:id="610" w:author="Carol Nichols" w:date="2017-07-11T18:37:00Z">
        <w:r>
          <w:rPr/>
          <w:delText> </w:delText>
        </w:r>
      </w:del>
      <w:r>
        <w:rPr>
          <w:rStyle w:val="Literal"/>
        </w:rPr>
        <w:t>main</w:t>
      </w:r>
      <w:del w:id="611" w:author="Carol Nichols" w:date="2017-07-11T18:37:00Z">
        <w:r>
          <w:rPr>
            <w:rStyle w:val="Literal"/>
          </w:rPr>
          <w:delText> </w:delText>
        </w:r>
      </w:del>
      <w:ins w:id="612" w:author="Carol Nichols" w:date="2017-07-11T18:37:00Z">
        <w:r>
          <w:rPr/>
          <w:t xml:space="preserve"> </w:t>
        </w:r>
      </w:ins>
      <w:r>
        <w:rPr/>
        <w:t xml:space="preserve">no longer has the responsibility of </w:t>
      </w:r>
      <w:del w:id="613" w:author="Liz2" w:date="2017-06-27T12:32:00Z">
        <w:r>
          <w:rPr/>
          <w:delText>knowing</w:delText>
        </w:r>
      </w:del>
      <w:ins w:id="614" w:author="Liz2" w:date="2017-06-27T12:32:00Z">
        <w:r>
          <w:rPr/>
          <w:t>determining</w:t>
        </w:r>
      </w:ins>
      <w:r>
        <w:rPr/>
        <w:t xml:space="preserve"> how the command line arguments and variables correspond.</w:t>
      </w:r>
    </w:p>
    <w:p>
      <w:pPr>
        <w:pStyle w:val="Body"/>
        <w:rPr/>
      </w:pPr>
      <w:r>
        <w:rPr/>
        <w:t>This may seem like overkill for our small program, but we’re refactoring in small, incremental steps. After making</w:t>
      </w:r>
      <w:r>
        <w:rPr>
          <w:rFonts w:eastAsia="Microsoft YaHei"/>
        </w:rPr>
        <w:t xml:space="preserve"> </w:t>
      </w:r>
      <w:r>
        <w:rPr/>
        <w:t>this change, run the program again to verify that the argument parsing still</w:t>
      </w:r>
      <w:r>
        <w:rPr>
          <w:rFonts w:eastAsia="Microsoft YaHei"/>
        </w:rPr>
        <w:t xml:space="preserve"> </w:t>
      </w:r>
      <w:r>
        <w:rPr/>
        <w:t>works. It’s good to check your progress often, as that will help you identify</w:t>
      </w:r>
      <w:r>
        <w:rPr>
          <w:rFonts w:eastAsia="Microsoft YaHei"/>
        </w:rPr>
        <w:t xml:space="preserve"> </w:t>
      </w:r>
      <w:r>
        <w:rPr/>
        <w:t>the cause of problems when they occur.</w:t>
      </w:r>
    </w:p>
    <w:p>
      <w:pPr>
        <w:pStyle w:val="HeadC"/>
        <w:rPr/>
      </w:pPr>
      <w:bookmarkStart w:id="24" w:name="grouping-configuration-values"/>
      <w:bookmarkStart w:id="25" w:name="_Toc486341778"/>
      <w:bookmarkStart w:id="26" w:name="__RefHeading___Toc14992_1865893667"/>
      <w:bookmarkEnd w:id="24"/>
      <w:bookmarkEnd w:id="25"/>
      <w:bookmarkEnd w:id="26"/>
      <w:r>
        <w:rPr/>
        <w:t>Grouping Configuration Values</w:t>
      </w:r>
    </w:p>
    <w:p>
      <w:pPr>
        <w:pStyle w:val="BodyFirst"/>
        <w:rPr/>
      </w:pPr>
      <w:r>
        <w:rPr/>
        <w:t>We can take another small step to improve this function further. At the moment, we’re returning a tuple, but then we immediately</w:t>
      </w:r>
      <w:r>
        <w:rPr>
          <w:rFonts w:eastAsia="Microsoft YaHei"/>
        </w:rPr>
        <w:t xml:space="preserve"> </w:t>
      </w:r>
      <w:r>
        <w:rPr/>
        <w:t>break that tuple up into individual parts again. This is a sign that perhaps we don’t have the right abstraction yet.</w:t>
      </w:r>
    </w:p>
    <w:p>
      <w:pPr>
        <w:pStyle w:val="Body"/>
        <w:rPr/>
      </w:pPr>
      <w:r>
        <w:rPr/>
        <w:t>Another indicator that there’s room for improvement is the</w:t>
      </w:r>
      <w:r>
        <w:rPr>
          <w:rFonts w:eastAsia="Microsoft YaHei"/>
        </w:rPr>
        <w:t xml:space="preserve"> </w:t>
      </w:r>
      <w:r>
        <w:rPr>
          <w:rStyle w:val="Literal"/>
        </w:rPr>
        <w:t>config</w:t>
      </w:r>
      <w:del w:id="615" w:author="Carol Nichols" w:date="2017-07-11T18:38:00Z">
        <w:r>
          <w:rPr>
            <w:rStyle w:val="Literal"/>
          </w:rPr>
          <w:delText> </w:delText>
        </w:r>
      </w:del>
      <w:ins w:id="616" w:author="Carol Nichols" w:date="2017-07-11T18:38:00Z">
        <w:r>
          <w:rPr/>
          <w:t xml:space="preserve"> </w:t>
        </w:r>
      </w:ins>
      <w:r>
        <w:rPr/>
        <w:t xml:space="preserve">part of </w:t>
      </w:r>
      <w:r>
        <w:rPr>
          <w:rStyle w:val="Literal"/>
        </w:rPr>
        <w:t>parse_config</w:t>
      </w:r>
      <w:r>
        <w:rPr/>
        <w:t>, which implies that the two values</w:t>
      </w:r>
      <w:r>
        <w:rPr>
          <w:rFonts w:eastAsia="Microsoft YaHei"/>
        </w:rPr>
        <w:t xml:space="preserve"> </w:t>
      </w:r>
      <w:r>
        <w:rPr/>
        <w:t xml:space="preserve">we return </w:t>
      </w:r>
      <w:del w:id="617" w:author="Carol Nichols" w:date="2017-07-11T18:38:00Z">
        <w:r>
          <w:rPr>
            <w:rFonts w:eastAsia="Microsoft YaHei"/>
          </w:rPr>
          <w:delText>’</w:delText>
        </w:r>
      </w:del>
      <w:r>
        <w:rPr/>
        <w:t>are related and are both part of one</w:t>
      </w:r>
      <w:r>
        <w:rPr>
          <w:rFonts w:eastAsia="Microsoft YaHei"/>
        </w:rPr>
        <w:t xml:space="preserve"> </w:t>
      </w:r>
      <w:r>
        <w:rPr/>
        <w:t>configuration value. We’re not currently conveying this meaning in the structure of the data other than grouping the two values into a tuple: we could put the two values into one struct and give each of the struct fields a meaningful name. This will make it easier for future maintainers of this code to understand how the different values relate to each other and what their purpose is.</w:t>
      </w:r>
    </w:p>
    <w:p>
      <w:pPr>
        <w:pStyle w:val="Note"/>
        <w:rPr/>
      </w:pPr>
      <w:r>
        <w:rPr/>
        <w:t>Note: some people call this anti-pattern of using primitive values when a complex type would be more appropriate</w:t>
      </w:r>
      <w:ins w:id="618" w:author="Carol Nichols" w:date="2017-07-11T18:38:00Z">
        <w:r>
          <w:rPr/>
          <w:t xml:space="preserve"> </w:t>
        </w:r>
      </w:ins>
      <w:del w:id="619" w:author="Carol Nichols" w:date="2017-07-11T18:38:00Z">
        <w:r>
          <w:rPr/>
          <w:delText> </w:delText>
        </w:r>
      </w:del>
      <w:r>
        <w:rPr>
          <w:rStyle w:val="EmphasisItalic"/>
        </w:rPr>
        <w:t>primitive obsession</w:t>
      </w:r>
      <w:r>
        <w:rPr/>
        <w:t>.</w:t>
      </w:r>
    </w:p>
    <w:p>
      <w:pPr>
        <w:pStyle w:val="Body"/>
        <w:rPr>
          <w:rFonts w:eastAsia="Microsoft YaHei"/>
          <w:del w:id="621" w:author="Liz2" w:date="2017-06-27T11:59:00Z"/>
        </w:rPr>
      </w:pPr>
      <w:del w:id="620" w:author="Carol Nichols" w:date="2017-07-11T18:38:00Z">
        <w:r>
          <w:rPr>
            <w:rFonts w:eastAsia="Microsoft YaHei"/>
          </w:rPr>
          <w:delText xml:space="preserve">’ </w:delText>
        </w:r>
      </w:del>
    </w:p>
    <w:p>
      <w:pPr>
        <w:pStyle w:val="Body"/>
        <w:rPr/>
      </w:pPr>
      <w:r>
        <w:rPr/>
        <w:t>Listing 12-6 shows</w:t>
      </w:r>
      <w:r>
        <w:rPr>
          <w:rFonts w:eastAsia="Microsoft YaHei"/>
        </w:rPr>
        <w:t xml:space="preserve"> </w:t>
      </w:r>
      <w:r>
        <w:rPr/>
        <w:t>the addition of a struct named</w:t>
      </w:r>
      <w:ins w:id="622" w:author="Carol Nichols" w:date="2017-07-11T18:38:00Z">
        <w:r>
          <w:rPr/>
          <w:t xml:space="preserve"> </w:t>
        </w:r>
      </w:ins>
      <w:del w:id="623" w:author="Carol Nichols" w:date="2017-07-11T18:38:00Z">
        <w:r>
          <w:rPr/>
          <w:delText> </w:delText>
        </w:r>
      </w:del>
      <w:r>
        <w:rPr>
          <w:rStyle w:val="Literal"/>
        </w:rPr>
        <w:t>Config</w:t>
      </w:r>
      <w:r>
        <w:rPr>
          <w:rFonts w:eastAsia="Microsoft YaHei"/>
        </w:rPr>
        <w:t xml:space="preserve"> </w:t>
      </w:r>
      <w:r>
        <w:rPr/>
        <w:t>defined to have fields named</w:t>
      </w:r>
      <w:ins w:id="624" w:author="Carol Nichols" w:date="2017-07-11T18:38:00Z">
        <w:r>
          <w:rPr/>
          <w:t xml:space="preserve"> </w:t>
        </w:r>
      </w:ins>
      <w:del w:id="625" w:author="Carol Nichols" w:date="2017-07-11T18:38:00Z">
        <w:r>
          <w:rPr/>
          <w:delText> </w:delText>
        </w:r>
      </w:del>
      <w:r>
        <w:rPr>
          <w:rStyle w:val="Literal"/>
        </w:rPr>
        <w:t>query</w:t>
      </w:r>
      <w:del w:id="626" w:author="Carol Nichols" w:date="2017-07-11T18:38:00Z">
        <w:r>
          <w:rPr>
            <w:rStyle w:val="Literal"/>
          </w:rPr>
          <w:delText> </w:delText>
        </w:r>
      </w:del>
      <w:ins w:id="627" w:author="Carol Nichols" w:date="2017-07-11T18:38:00Z">
        <w:r>
          <w:rPr/>
          <w:t xml:space="preserve"> </w:t>
        </w:r>
      </w:ins>
      <w:r>
        <w:rPr/>
        <w:t>and</w:t>
      </w:r>
      <w:ins w:id="628" w:author="Carol Nichols" w:date="2017-07-11T18:38:00Z">
        <w:r>
          <w:rPr/>
          <w:t xml:space="preserve"> </w:t>
        </w:r>
      </w:ins>
      <w:del w:id="629" w:author="Carol Nichols" w:date="2017-07-11T18:38:00Z">
        <w:r>
          <w:rPr/>
          <w:delText> </w:delText>
        </w:r>
      </w:del>
      <w:r>
        <w:rPr>
          <w:rStyle w:val="Literal"/>
        </w:rPr>
        <w:t>filename</w:t>
      </w:r>
      <w:r>
        <w:rPr/>
        <w:t>. We’ve also changed the</w:t>
      </w:r>
      <w:ins w:id="630" w:author="Carol Nichols" w:date="2017-07-11T18:38:00Z">
        <w:r>
          <w:rPr/>
          <w:t xml:space="preserve"> </w:t>
        </w:r>
      </w:ins>
      <w:del w:id="631" w:author="Carol Nichols" w:date="2017-07-11T18:38:00Z">
        <w:r>
          <w:rPr/>
          <w:delText> </w:delText>
        </w:r>
      </w:del>
      <w:r>
        <w:rPr>
          <w:rStyle w:val="Literal"/>
        </w:rPr>
        <w:t>parse_config</w:t>
      </w:r>
      <w:r>
        <w:rPr/>
        <w:t xml:space="preserve"> function to return an instance of the</w:t>
      </w:r>
      <w:ins w:id="632" w:author="Carol Nichols" w:date="2017-07-11T18:38:00Z">
        <w:r>
          <w:rPr/>
          <w:t xml:space="preserve"> </w:t>
        </w:r>
      </w:ins>
      <w:del w:id="633" w:author="Carol Nichols" w:date="2017-07-11T18:38:00Z">
        <w:r>
          <w:rPr/>
          <w:delText> </w:delText>
        </w:r>
      </w:del>
      <w:r>
        <w:rPr>
          <w:rStyle w:val="Literal"/>
        </w:rPr>
        <w:t>Config</w:t>
      </w:r>
      <w:del w:id="634" w:author="Carol Nichols" w:date="2017-07-11T18:39:00Z">
        <w:r>
          <w:rPr>
            <w:rStyle w:val="Literal"/>
          </w:rPr>
          <w:delText> </w:delText>
        </w:r>
      </w:del>
      <w:ins w:id="635" w:author="Carol Nichols" w:date="2017-07-11T18:39:00Z">
        <w:r>
          <w:rPr/>
          <w:t xml:space="preserve"> </w:t>
        </w:r>
      </w:ins>
      <w:r>
        <w:rPr/>
        <w:t>struct, and updated</w:t>
      </w:r>
      <w:ins w:id="636" w:author="Carol Nichols" w:date="2017-07-11T18:39:00Z">
        <w:r>
          <w:rPr/>
          <w:t xml:space="preserve"> </w:t>
        </w:r>
      </w:ins>
      <w:del w:id="637" w:author="Carol Nichols" w:date="2017-07-11T18:39:00Z">
        <w:r>
          <w:rPr/>
          <w:delText> </w:delText>
        </w:r>
      </w:del>
      <w:r>
        <w:rPr>
          <w:rStyle w:val="Literal"/>
        </w:rPr>
        <w:t>main</w:t>
      </w:r>
      <w:del w:id="638" w:author="Carol Nichols" w:date="2017-07-11T18:39:00Z">
        <w:r>
          <w:rPr>
            <w:rStyle w:val="Literal"/>
            <w:rFonts w:eastAsia="Microsoft YaHei"/>
          </w:rPr>
          <w:delText>’ </w:delText>
        </w:r>
      </w:del>
      <w:ins w:id="639" w:author="Carol Nichols" w:date="2017-07-11T18:39:00Z">
        <w:r>
          <w:rPr/>
          <w:t xml:space="preserve"> </w:t>
        </w:r>
      </w:ins>
      <w:r>
        <w:rPr/>
        <w:t>to use the struct fields rather than having separate variables:</w:t>
      </w:r>
    </w:p>
    <w:p>
      <w:pPr>
        <w:pStyle w:val="ProductionDirective"/>
        <w:rPr/>
      </w:pPr>
      <w:r>
        <w:rPr/>
        <w:t>Filename: src/main.rs</w:t>
      </w:r>
    </w:p>
    <w:p>
      <w:pPr>
        <w:pStyle w:val="CodeA"/>
        <w:rPr/>
      </w:pPr>
      <w:r>
        <w:rPr>
          <w:rStyle w:val="LiteralGray"/>
          <w:rPrChange w:id="0" w:author="Carol Nichols" w:date="2017-07-11T18:39:00Z"/>
        </w:rPr>
        <w:t>fn main() {</w:t>
      </w:r>
    </w:p>
    <w:p>
      <w:pPr>
        <w:pStyle w:val="CodeB"/>
        <w:rPr/>
      </w:pPr>
      <w:r>
        <w:rPr>
          <w:rStyle w:val="LiteralGray"/>
          <w:rPrChange w:id="0" w:author="Carol Nichols" w:date="2017-07-11T18:39:00Z"/>
        </w:rPr>
        <w:t xml:space="preserve">  </w:t>
      </w:r>
      <w:ins w:id="642" w:author="Carol Nichols" w:date="2017-07-11T18:39:00Z">
        <w:r>
          <w:rPr>
            <w:rStyle w:val="LiteralGray"/>
          </w:rPr>
          <w:t xml:space="preserve">  </w:t>
        </w:r>
      </w:ins>
      <w:r>
        <w:rPr>
          <w:rStyle w:val="LiteralGray"/>
          <w:rPrChange w:id="0" w:author="Carol Nichols" w:date="2017-07-11T18:39:00Z"/>
        </w:rPr>
        <w:t>let args: Vec&lt;String&gt; = env::args().collect();</w:t>
      </w:r>
    </w:p>
    <w:p>
      <w:pPr>
        <w:pStyle w:val="CodeB"/>
        <w:rPr>
          <w:rStyle w:val="LiteralGray"/>
        </w:rPr>
      </w:pPr>
      <w:r>
        <w:rPr/>
      </w:r>
    </w:p>
    <w:p>
      <w:pPr>
        <w:pStyle w:val="CodeB"/>
        <w:rPr/>
      </w:pPr>
      <w:ins w:id="644" w:author="Carol Nichols" w:date="2017-07-11T18:40:00Z">
        <w:r>
          <w:rPr/>
          <w:t xml:space="preserve">  </w:t>
        </w:r>
      </w:ins>
      <w:r>
        <w:rPr/>
        <w:t xml:space="preserve">  </w:t>
      </w:r>
      <w:r>
        <w:rPr/>
        <w:t>let config = parse_config(&amp;args);</w:t>
      </w:r>
    </w:p>
    <w:p>
      <w:pPr>
        <w:pStyle w:val="CodeB"/>
        <w:rPr/>
      </w:pPr>
      <w:r>
        <w:rPr/>
      </w:r>
    </w:p>
    <w:p>
      <w:pPr>
        <w:pStyle w:val="CodeB"/>
        <w:rPr/>
      </w:pPr>
      <w:ins w:id="645" w:author="Carol Nichols" w:date="2017-07-11T18:40:00Z">
        <w:r>
          <w:rPr/>
          <w:t xml:space="preserve">  </w:t>
        </w:r>
      </w:ins>
      <w:r>
        <w:rPr/>
        <w:t xml:space="preserve">  </w:t>
      </w:r>
      <w:r>
        <w:rPr/>
        <w:t>println!("Searching for {}", config.query);</w:t>
      </w:r>
    </w:p>
    <w:p>
      <w:pPr>
        <w:pStyle w:val="CodeB"/>
        <w:rPr/>
      </w:pPr>
      <w:ins w:id="646" w:author="Carol Nichols" w:date="2017-07-11T18:40:00Z">
        <w:r>
          <w:rPr/>
          <w:t xml:space="preserve">  </w:t>
        </w:r>
      </w:ins>
      <w:r>
        <w:rPr/>
        <w:t xml:space="preserve">  </w:t>
      </w:r>
      <w:r>
        <w:rPr/>
        <w:t>println!("In file {}", config.filename);</w:t>
      </w:r>
    </w:p>
    <w:p>
      <w:pPr>
        <w:pStyle w:val="CodeB"/>
        <w:rPr/>
      </w:pPr>
      <w:r>
        <w:rPr/>
      </w:r>
    </w:p>
    <w:p>
      <w:pPr>
        <w:pStyle w:val="CodeB"/>
        <w:rPr/>
      </w:pPr>
      <w:ins w:id="647" w:author="Carol Nichols" w:date="2017-07-11T18:40:00Z">
        <w:r>
          <w:rPr/>
          <w:t xml:space="preserve">  </w:t>
        </w:r>
      </w:ins>
      <w:r>
        <w:rPr/>
        <w:t xml:space="preserve">  </w:t>
      </w:r>
      <w:r>
        <w:rPr/>
        <w:t>let mut f = File::open(config.filename).expect("file not found");</w:t>
      </w:r>
    </w:p>
    <w:p>
      <w:pPr>
        <w:pStyle w:val="CodeB"/>
        <w:rPr/>
      </w:pPr>
      <w:r>
        <w:rPr/>
      </w:r>
    </w:p>
    <w:p>
      <w:pPr>
        <w:pStyle w:val="CodeB"/>
        <w:rPr/>
      </w:pPr>
      <w:ins w:id="648" w:author="Carol Nichols" w:date="2017-07-11T18:40:00Z">
        <w:r>
          <w:rPr/>
          <w:t xml:space="preserve">  </w:t>
        </w:r>
      </w:ins>
      <w:r>
        <w:rPr/>
        <w:t xml:space="preserve">  </w:t>
      </w:r>
      <w:r>
        <w:rPr>
          <w:rStyle w:val="LiteralGray"/>
          <w:rPrChange w:id="0" w:author="Carol Nichols" w:date="2017-07-11T18:40:00Z"/>
        </w:rPr>
        <w:t>// ...snip...</w:t>
      </w:r>
    </w:p>
    <w:p>
      <w:pPr>
        <w:pStyle w:val="CodeB"/>
        <w:rPr/>
      </w:pPr>
      <w:r>
        <w:rPr>
          <w:rStyle w:val="LiteralGray"/>
          <w:rPrChange w:id="0" w:author="Carol Nichols" w:date="2017-07-11T18:40:00Z"/>
        </w:rPr>
        <w:t>}</w:t>
      </w:r>
    </w:p>
    <w:p>
      <w:pPr>
        <w:pStyle w:val="CodeB"/>
        <w:rPr/>
      </w:pPr>
      <w:r>
        <w:rPr/>
      </w:r>
    </w:p>
    <w:p>
      <w:pPr>
        <w:pStyle w:val="CodeB"/>
        <w:rPr/>
      </w:pPr>
      <w:r>
        <w:rPr/>
        <w:t>struct Config {</w:t>
      </w:r>
    </w:p>
    <w:p>
      <w:pPr>
        <w:pStyle w:val="CodeB"/>
        <w:rPr/>
      </w:pPr>
      <w:ins w:id="651" w:author="Carol Nichols" w:date="2017-07-11T18:40:00Z">
        <w:r>
          <w:rPr/>
          <w:t xml:space="preserve">  </w:t>
        </w:r>
      </w:ins>
      <w:r>
        <w:rPr/>
        <w:t xml:space="preserve">  </w:t>
      </w:r>
      <w:r>
        <w:rPr/>
        <w:t>query: String,</w:t>
      </w:r>
    </w:p>
    <w:p>
      <w:pPr>
        <w:pStyle w:val="CodeB"/>
        <w:rPr/>
      </w:pPr>
      <w:ins w:id="652" w:author="Carol Nichols" w:date="2017-07-11T18:40:00Z">
        <w:r>
          <w:rPr/>
          <w:t xml:space="preserve">  </w:t>
        </w:r>
      </w:ins>
      <w:r>
        <w:rPr/>
        <w:t xml:space="preserve">  </w:t>
      </w:r>
      <w:r>
        <w:rPr/>
        <w:t>filename: String,</w:t>
      </w:r>
    </w:p>
    <w:p>
      <w:pPr>
        <w:pStyle w:val="CodeB"/>
        <w:rPr/>
      </w:pPr>
      <w:r>
        <w:rPr/>
        <w:t>}</w:t>
      </w:r>
    </w:p>
    <w:p>
      <w:pPr>
        <w:pStyle w:val="CodeB"/>
        <w:rPr/>
      </w:pPr>
      <w:r>
        <w:rPr/>
      </w:r>
    </w:p>
    <w:p>
      <w:pPr>
        <w:pStyle w:val="CodeB"/>
        <w:rPr/>
      </w:pPr>
      <w:r>
        <w:rPr/>
        <w:t>fn parse_config(args: &amp;[String]) -&gt; Config {</w:t>
      </w:r>
    </w:p>
    <w:p>
      <w:pPr>
        <w:pStyle w:val="CodeB"/>
        <w:rPr/>
      </w:pPr>
      <w:r>
        <w:rPr/>
        <w:t xml:space="preserve">  </w:t>
      </w:r>
      <w:ins w:id="653" w:author="Carol Nichols" w:date="2017-07-11T18:40:00Z">
        <w:r>
          <w:rPr/>
          <w:t xml:space="preserve">  </w:t>
        </w:r>
      </w:ins>
      <w:r>
        <w:rPr/>
        <w:t>let query = args[1].clone();</w:t>
      </w:r>
    </w:p>
    <w:p>
      <w:pPr>
        <w:pStyle w:val="CodeB"/>
        <w:rPr/>
      </w:pPr>
      <w:r>
        <w:rPr/>
        <w:t xml:space="preserve"> </w:t>
      </w:r>
      <w:ins w:id="654" w:author="Carol Nichols" w:date="2017-07-11T18:40:00Z">
        <w:r>
          <w:rPr/>
          <w:t xml:space="preserve">  </w:t>
        </w:r>
      </w:ins>
      <w:r>
        <w:rPr/>
        <w:t xml:space="preserve"> </w:t>
      </w:r>
      <w:r>
        <w:rPr/>
        <w:t>let filename = args[2].clone();</w:t>
      </w:r>
    </w:p>
    <w:p>
      <w:pPr>
        <w:pStyle w:val="CodeB"/>
        <w:rPr/>
      </w:pPr>
      <w:r>
        <w:rPr/>
      </w:r>
    </w:p>
    <w:p>
      <w:pPr>
        <w:pStyle w:val="CodeB"/>
        <w:rPr/>
      </w:pPr>
      <w:ins w:id="655" w:author="Carol Nichols" w:date="2017-07-11T18:40:00Z">
        <w:r>
          <w:rPr/>
          <w:t xml:space="preserve">  </w:t>
        </w:r>
      </w:ins>
      <w:r>
        <w:rPr/>
        <w:t xml:space="preserve">  </w:t>
      </w:r>
      <w:commentRangeStart w:id="23"/>
      <w:r>
        <w:rPr/>
        <w:t>Config {</w:t>
      </w:r>
    </w:p>
    <w:p>
      <w:pPr>
        <w:pStyle w:val="CodeB"/>
        <w:rPr/>
      </w:pPr>
      <w:del w:id="657" w:author="Carol Nichols" w:date="2017-07-12T09:19:00Z">
        <w:r>
          <w:rPr/>
          <w:delText xml:space="preserve">    </w:delText>
        </w:r>
      </w:del>
      <w:del w:id="658" w:author="Carol Nichols" w:date="2017-07-12T09:19:00Z">
        <w:r>
          <w:rPr/>
          <w:delText>q</w:delText>
        </w:r>
      </w:del>
      <w:del w:id="659" w:author="Carol Nichols" w:date="2017-07-12T09:18:00Z">
        <w:r>
          <w:rPr/>
          <w:delText xml:space="preserve">uery: </w:delText>
        </w:r>
      </w:del>
      <w:ins w:id="660" w:author="Carol Nichols" w:date="2017-07-12T09:19:00Z">
        <w:r>
          <w:rPr/>
          <w:t xml:space="preserve"> </w:t>
        </w:r>
      </w:ins>
      <w:r>
        <w:rPr/>
        <w:t>query,</w:t>
      </w:r>
    </w:p>
    <w:p>
      <w:pPr>
        <w:pStyle w:val="CodeB"/>
        <w:rPr/>
      </w:pPr>
      <w:del w:id="662" w:author="Carol Nichols" w:date="2017-07-12T09:19:00Z">
        <w:r>
          <w:rPr/>
          <w:delText xml:space="preserve">    </w:delText>
        </w:r>
      </w:del>
      <w:del w:id="663" w:author="Carol Nichols" w:date="2017-07-12T09:19:00Z">
        <w:r>
          <w:rPr/>
          <w:delText xml:space="preserve">filename: </w:delText>
        </w:r>
      </w:del>
      <w:ins w:id="664" w:author="Carol Nichols" w:date="2017-07-12T09:19:00Z">
        <w:r>
          <w:rPr/>
          <w:t xml:space="preserve"> </w:t>
        </w:r>
      </w:ins>
      <w:r>
        <w:rPr/>
        <w:t>filename</w:t>
      </w:r>
      <w:del w:id="665" w:author="Carol Nichols" w:date="2017-07-12T09:19:00Z">
        <w:r>
          <w:rPr/>
          <w:delText>,</w:delText>
        </w:r>
      </w:del>
    </w:p>
    <w:p>
      <w:pPr>
        <w:pStyle w:val="CodeB"/>
        <w:rPr/>
      </w:pPr>
      <w:del w:id="667" w:author="Carol Nichols" w:date="2017-07-12T09:19:00Z">
        <w:r>
          <w:rPr/>
          <w:delText xml:space="preserve">  </w:delText>
        </w:r>
      </w:del>
      <w:ins w:id="668" w:author="Carol Nichols" w:date="2017-07-12T11:37:00Z">
        <w:r>
          <w:rPr/>
          <w:t xml:space="preserve"> </w:t>
        </w:r>
      </w:ins>
      <w:r>
        <w:rPr/>
        <w:t>}</w:t>
      </w:r>
      <w:ins w:id="669" w:author="Carol Nichols" w:date="2017-07-12T11:37:00Z">
        <w:commentRangeEnd w:id="23"/>
        <w:r>
          <w:commentReference w:id="23"/>
        </w:r>
        <w:r>
          <w:rPr/>
        </w:r>
      </w:ins>
    </w:p>
    <w:p>
      <w:pPr>
        <w:pStyle w:val="CodeC"/>
        <w:rPr/>
      </w:pPr>
      <w:r>
        <w:rPr/>
        <w:t>}</w:t>
      </w:r>
    </w:p>
    <w:p>
      <w:pPr>
        <w:pStyle w:val="Listing"/>
        <w:rPr/>
      </w:pPr>
      <w:r>
        <w:rPr/>
        <w:t>Listing 12-6: Refactoring</w:t>
      </w:r>
      <w:ins w:id="670" w:author="Carol Nichols" w:date="2017-07-11T18:40:00Z">
        <w:r>
          <w:rPr/>
          <w:t xml:space="preserve"> </w:t>
        </w:r>
      </w:ins>
      <w:del w:id="671" w:author="Carol Nichols" w:date="2017-07-11T18:40:00Z">
        <w:r>
          <w:rPr/>
          <w:delText> </w:delText>
        </w:r>
      </w:del>
      <w:r>
        <w:rPr>
          <w:rStyle w:val="Literal"/>
        </w:rPr>
        <w:t>parse_config</w:t>
      </w:r>
      <w:del w:id="672" w:author="Carol Nichols" w:date="2017-07-11T18:40:00Z">
        <w:r>
          <w:rPr>
            <w:rStyle w:val="Literal"/>
          </w:rPr>
          <w:delText> </w:delText>
        </w:r>
      </w:del>
      <w:ins w:id="673" w:author="Carol Nichols" w:date="2017-07-11T18:40:00Z">
        <w:r>
          <w:rPr/>
          <w:t xml:space="preserve"> </w:t>
        </w:r>
      </w:ins>
      <w:r>
        <w:rPr/>
        <w:t>to return an instance of a</w:t>
      </w:r>
      <w:ins w:id="674" w:author="Carol Nichols" w:date="2017-07-11T18:40:00Z">
        <w:r>
          <w:rPr/>
          <w:t xml:space="preserve"> </w:t>
        </w:r>
      </w:ins>
      <w:del w:id="675" w:author="Carol Nichols" w:date="2017-07-11T18:40:00Z">
        <w:r>
          <w:rPr/>
          <w:delText> </w:delText>
        </w:r>
      </w:del>
      <w:r>
        <w:rPr>
          <w:rStyle w:val="Literal"/>
        </w:rPr>
        <w:t>Config</w:t>
      </w:r>
      <w:r>
        <w:rPr/>
        <w:t xml:space="preserve"> struct</w:t>
      </w:r>
    </w:p>
    <w:p>
      <w:pPr>
        <w:pStyle w:val="Body"/>
        <w:rPr/>
      </w:pPr>
      <w:del w:id="676" w:author="Carol Nichols" w:date="2017-07-11T18:40:00Z">
        <w:r>
          <w:rPr>
            <w:rFonts w:eastAsia="Microsoft YaHei"/>
          </w:rPr>
          <w:delText xml:space="preserve"> </w:delText>
        </w:r>
      </w:del>
      <w:r>
        <w:rPr/>
        <w:t>The signature of</w:t>
      </w:r>
      <w:ins w:id="677" w:author="Carol Nichols" w:date="2017-07-11T18:40:00Z">
        <w:r>
          <w:rPr/>
          <w:t xml:space="preserve"> </w:t>
        </w:r>
      </w:ins>
      <w:del w:id="678" w:author="Carol Nichols" w:date="2017-07-11T18:40:00Z">
        <w:r>
          <w:rPr/>
          <w:delText> </w:delText>
        </w:r>
      </w:del>
      <w:r>
        <w:rPr>
          <w:rStyle w:val="Literal"/>
        </w:rPr>
        <w:t>parse_config</w:t>
      </w:r>
      <w:del w:id="679" w:author="Carol Nichols" w:date="2017-07-11T18:40:00Z">
        <w:r>
          <w:rPr>
            <w:rStyle w:val="Literal"/>
          </w:rPr>
          <w:delText> </w:delText>
        </w:r>
      </w:del>
      <w:ins w:id="680" w:author="Carol Nichols" w:date="2017-07-11T18:40:00Z">
        <w:r>
          <w:rPr/>
          <w:t xml:space="preserve"> </w:t>
        </w:r>
      </w:ins>
      <w:r>
        <w:rPr/>
        <w:t>now indicates that it returns a</w:t>
      </w:r>
      <w:ins w:id="681" w:author="Carol Nichols" w:date="2017-07-11T18:41:00Z">
        <w:r>
          <w:rPr/>
          <w:t xml:space="preserve"> </w:t>
        </w:r>
      </w:ins>
      <w:del w:id="682" w:author="Carol Nichols" w:date="2017-07-11T18:41:00Z">
        <w:r>
          <w:rPr/>
          <w:delText> </w:delText>
        </w:r>
      </w:del>
      <w:r>
        <w:rPr>
          <w:rStyle w:val="Literal"/>
        </w:rPr>
        <w:t>Config</w:t>
      </w:r>
      <w:del w:id="683" w:author="Carol Nichols" w:date="2017-07-11T18:41:00Z">
        <w:r>
          <w:rPr>
            <w:rStyle w:val="Literal"/>
          </w:rPr>
          <w:delText> </w:delText>
        </w:r>
      </w:del>
      <w:ins w:id="684" w:author="Carol Nichols" w:date="2017-07-11T18:41:00Z">
        <w:r>
          <w:rPr/>
          <w:t xml:space="preserve"> </w:t>
        </w:r>
      </w:ins>
      <w:r>
        <w:rPr/>
        <w:t>value. In the body of</w:t>
      </w:r>
      <w:ins w:id="685" w:author="Carol Nichols" w:date="2017-07-11T18:41:00Z">
        <w:r>
          <w:rPr/>
          <w:t xml:space="preserve"> </w:t>
        </w:r>
      </w:ins>
      <w:del w:id="686" w:author="Carol Nichols" w:date="2017-07-11T18:41:00Z">
        <w:r>
          <w:rPr/>
          <w:delText> </w:delText>
        </w:r>
      </w:del>
      <w:r>
        <w:rPr>
          <w:rStyle w:val="Literal"/>
        </w:rPr>
        <w:t>parse_config</w:t>
      </w:r>
      <w:r>
        <w:rPr/>
        <w:t>, where we used to return string slices that reference</w:t>
      </w:r>
      <w:ins w:id="687" w:author="Carol Nichols" w:date="2017-07-11T18:41:00Z">
        <w:r>
          <w:rPr/>
          <w:t xml:space="preserve"> </w:t>
        </w:r>
      </w:ins>
      <w:del w:id="688" w:author="Carol Nichols" w:date="2017-07-11T18:41:00Z">
        <w:r>
          <w:rPr/>
          <w:delText> </w:delText>
        </w:r>
      </w:del>
      <w:r>
        <w:rPr>
          <w:rStyle w:val="Literal"/>
        </w:rPr>
        <w:t>String</w:t>
      </w:r>
      <w:del w:id="689" w:author="Carol Nichols" w:date="2017-07-11T18:41:00Z">
        <w:r>
          <w:rPr>
            <w:rStyle w:val="Literal"/>
          </w:rPr>
          <w:delText> </w:delText>
        </w:r>
      </w:del>
      <w:ins w:id="690" w:author="Carol Nichols" w:date="2017-07-11T18:41:00Z">
        <w:r>
          <w:rPr/>
          <w:t xml:space="preserve"> </w:t>
        </w:r>
      </w:ins>
      <w:r>
        <w:rPr/>
        <w:t>values in</w:t>
      </w:r>
      <w:ins w:id="691" w:author="Carol Nichols" w:date="2017-07-11T18:41:00Z">
        <w:r>
          <w:rPr/>
          <w:t xml:space="preserve"> </w:t>
        </w:r>
      </w:ins>
      <w:del w:id="692" w:author="Carol Nichols" w:date="2017-07-11T18:41:00Z">
        <w:r>
          <w:rPr/>
          <w:delText> </w:delText>
        </w:r>
      </w:del>
      <w:r>
        <w:rPr>
          <w:rStyle w:val="Literal"/>
        </w:rPr>
        <w:t>args</w:t>
      </w:r>
      <w:r>
        <w:rPr/>
        <w:t>,</w:t>
      </w:r>
      <w:r>
        <w:rPr>
          <w:rFonts w:eastAsia="Microsoft YaHei"/>
        </w:rPr>
        <w:t xml:space="preserve"> </w:t>
      </w:r>
      <w:r>
        <w:rPr/>
        <w:t>we’ve now chosen to define</w:t>
      </w:r>
      <w:ins w:id="693" w:author="Carol Nichols" w:date="2017-07-11T18:41:00Z">
        <w:r>
          <w:rPr/>
          <w:t xml:space="preserve"> </w:t>
        </w:r>
      </w:ins>
      <w:del w:id="694" w:author="Carol Nichols" w:date="2017-07-11T18:41:00Z">
        <w:r>
          <w:rPr/>
          <w:delText> </w:delText>
        </w:r>
      </w:del>
      <w:r>
        <w:rPr>
          <w:rStyle w:val="Literal"/>
        </w:rPr>
        <w:t>Config</w:t>
      </w:r>
      <w:del w:id="695" w:author="Carol Nichols" w:date="2017-07-11T18:41:00Z">
        <w:r>
          <w:rPr>
            <w:rStyle w:val="Literal"/>
          </w:rPr>
          <w:delText> </w:delText>
        </w:r>
      </w:del>
      <w:ins w:id="696" w:author="Carol Nichols" w:date="2017-07-11T18:41:00Z">
        <w:r>
          <w:rPr/>
          <w:t xml:space="preserve"> </w:t>
        </w:r>
      </w:ins>
      <w:r>
        <w:rPr/>
        <w:t>to contain</w:t>
      </w:r>
      <w:r>
        <w:rPr>
          <w:rFonts w:eastAsia="Microsoft YaHei"/>
        </w:rPr>
        <w:t xml:space="preserve"> </w:t>
      </w:r>
      <w:r>
        <w:rPr/>
        <w:t>owned</w:t>
      </w:r>
      <w:ins w:id="697" w:author="Carol Nichols" w:date="2017-07-11T18:41:00Z">
        <w:r>
          <w:rPr/>
          <w:t xml:space="preserve"> </w:t>
        </w:r>
      </w:ins>
      <w:del w:id="698" w:author="Carol Nichols" w:date="2017-07-11T18:41:00Z">
        <w:r>
          <w:rPr/>
          <w:delText> </w:delText>
        </w:r>
      </w:del>
      <w:r>
        <w:rPr>
          <w:rStyle w:val="Literal"/>
        </w:rPr>
        <w:t>String</w:t>
      </w:r>
      <w:del w:id="699" w:author="Carol Nichols" w:date="2017-07-11T18:41:00Z">
        <w:r>
          <w:rPr>
            <w:rStyle w:val="Literal"/>
          </w:rPr>
          <w:delText> </w:delText>
        </w:r>
      </w:del>
      <w:ins w:id="700" w:author="Carol Nichols" w:date="2017-07-11T18:41:00Z">
        <w:r>
          <w:rPr/>
          <w:t xml:space="preserve"> </w:t>
        </w:r>
      </w:ins>
      <w:r>
        <w:rPr/>
        <w:t>values. The</w:t>
      </w:r>
      <w:ins w:id="701" w:author="Carol Nichols" w:date="2017-07-11T18:41:00Z">
        <w:r>
          <w:rPr/>
          <w:t xml:space="preserve"> </w:t>
        </w:r>
      </w:ins>
      <w:del w:id="702" w:author="Carol Nichols" w:date="2017-07-11T18:41:00Z">
        <w:r>
          <w:rPr/>
          <w:delText> </w:delText>
        </w:r>
      </w:del>
      <w:r>
        <w:rPr>
          <w:rStyle w:val="Literal"/>
        </w:rPr>
        <w:t>args</w:t>
      </w:r>
      <w:del w:id="703" w:author="Carol Nichols" w:date="2017-07-11T18:41:00Z">
        <w:r>
          <w:rPr>
            <w:rStyle w:val="Literal"/>
          </w:rPr>
          <w:delText> </w:delText>
        </w:r>
      </w:del>
      <w:ins w:id="704" w:author="Carol Nichols" w:date="2017-07-11T18:41:00Z">
        <w:r>
          <w:rPr/>
          <w:t xml:space="preserve"> </w:t>
        </w:r>
      </w:ins>
      <w:r>
        <w:rPr/>
        <w:t>variable in</w:t>
      </w:r>
      <w:r>
        <w:rPr>
          <w:rFonts w:eastAsia="Microsoft YaHei"/>
        </w:rPr>
        <w:t xml:space="preserve"> </w:t>
      </w:r>
      <w:r>
        <w:rPr>
          <w:rStyle w:val="Literal"/>
        </w:rPr>
        <w:t>main</w:t>
      </w:r>
      <w:del w:id="705" w:author="Carol Nichols" w:date="2017-07-11T18:41:00Z">
        <w:r>
          <w:rPr>
            <w:rStyle w:val="Literal"/>
          </w:rPr>
          <w:delText> </w:delText>
        </w:r>
      </w:del>
      <w:ins w:id="706" w:author="Carol Nichols" w:date="2017-07-11T18:41:00Z">
        <w:r>
          <w:rPr/>
          <w:t xml:space="preserve"> </w:t>
        </w:r>
      </w:ins>
      <w:r>
        <w:rPr/>
        <w:t>is the owner of the argument values and is only letting the</w:t>
      </w:r>
      <w:ins w:id="707" w:author="Carol Nichols" w:date="2017-07-11T18:41:00Z">
        <w:r>
          <w:rPr/>
          <w:t xml:space="preserve"> </w:t>
        </w:r>
      </w:ins>
      <w:del w:id="708" w:author="Carol Nichols" w:date="2017-07-11T18:41:00Z">
        <w:r>
          <w:rPr/>
          <w:delText> </w:delText>
        </w:r>
      </w:del>
      <w:r>
        <w:rPr>
          <w:rStyle w:val="Literal"/>
        </w:rPr>
        <w:t>parse_config</w:t>
      </w:r>
      <w:del w:id="709" w:author="Carol Nichols" w:date="2017-07-11T18:41:00Z">
        <w:r>
          <w:rPr>
            <w:rStyle w:val="Literal"/>
          </w:rPr>
          <w:delText> </w:delText>
        </w:r>
      </w:del>
      <w:ins w:id="710" w:author="Carol Nichols" w:date="2017-07-11T18:41:00Z">
        <w:r>
          <w:rPr/>
          <w:t xml:space="preserve"> </w:t>
        </w:r>
      </w:ins>
      <w:r>
        <w:rPr/>
        <w:t>function</w:t>
      </w:r>
      <w:r>
        <w:rPr>
          <w:rFonts w:eastAsia="Microsoft YaHei"/>
        </w:rPr>
        <w:t xml:space="preserve"> </w:t>
      </w:r>
      <w:r>
        <w:rPr/>
        <w:t>borrow them, though, which means we’d violate Rust’s borrowing rules if</w:t>
      </w:r>
      <w:ins w:id="711" w:author="Carol Nichols" w:date="2017-07-11T18:42:00Z">
        <w:r>
          <w:rPr/>
          <w:t xml:space="preserve"> </w:t>
        </w:r>
      </w:ins>
      <w:del w:id="712" w:author="Carol Nichols" w:date="2017-07-11T18:42:00Z">
        <w:r>
          <w:rPr/>
          <w:delText> </w:delText>
        </w:r>
      </w:del>
      <w:r>
        <w:rPr>
          <w:rStyle w:val="Literal"/>
        </w:rPr>
        <w:t>Config</w:t>
      </w:r>
      <w:del w:id="713" w:author="Carol Nichols" w:date="2017-07-11T18:42:00Z">
        <w:r>
          <w:rPr>
            <w:rStyle w:val="Literal"/>
          </w:rPr>
          <w:delText> </w:delText>
        </w:r>
      </w:del>
      <w:ins w:id="714" w:author="Carol Nichols" w:date="2017-07-11T18:42:00Z">
        <w:r>
          <w:rPr/>
          <w:t xml:space="preserve"> </w:t>
        </w:r>
      </w:ins>
      <w:r>
        <w:rPr/>
        <w:t>tried to take ownership of the values in</w:t>
      </w:r>
      <w:ins w:id="715" w:author="Carol Nichols" w:date="2017-07-11T18:42:00Z">
        <w:r>
          <w:rPr/>
          <w:t xml:space="preserve"> </w:t>
        </w:r>
      </w:ins>
      <w:del w:id="716" w:author="Carol Nichols" w:date="2017-07-11T18:42:00Z">
        <w:r>
          <w:rPr/>
          <w:delText> </w:delText>
        </w:r>
      </w:del>
      <w:r>
        <w:rPr>
          <w:rStyle w:val="Literal"/>
        </w:rPr>
        <w:t>args</w:t>
      </w:r>
      <w:r>
        <w:rPr/>
        <w:t>.</w:t>
      </w:r>
    </w:p>
    <w:p>
      <w:pPr>
        <w:pStyle w:val="Body"/>
        <w:rPr/>
      </w:pPr>
      <w:r>
        <w:rPr/>
        <w:t>There are a number of different ways we could manage the</w:t>
      </w:r>
      <w:ins w:id="717" w:author="Carol Nichols" w:date="2017-07-11T18:42:00Z">
        <w:r>
          <w:rPr/>
          <w:t xml:space="preserve"> </w:t>
        </w:r>
      </w:ins>
      <w:del w:id="718" w:author="Carol Nichols" w:date="2017-07-11T18:42:00Z">
        <w:r>
          <w:rPr/>
          <w:delText> </w:delText>
        </w:r>
      </w:del>
      <w:r>
        <w:rPr>
          <w:rStyle w:val="Literal"/>
        </w:rPr>
        <w:t>String</w:t>
      </w:r>
      <w:del w:id="719" w:author="Carol Nichols" w:date="2017-07-11T18:42:00Z">
        <w:r>
          <w:rPr>
            <w:rStyle w:val="Literal"/>
          </w:rPr>
          <w:delText> </w:delText>
        </w:r>
      </w:del>
      <w:ins w:id="720" w:author="Carol Nichols" w:date="2017-07-11T18:42:00Z">
        <w:r>
          <w:rPr/>
          <w:t xml:space="preserve"> </w:t>
        </w:r>
      </w:ins>
      <w:r>
        <w:rPr/>
        <w:t>data, and the easiest, though somewhat inefficient, route is to call the</w:t>
      </w:r>
      <w:ins w:id="721" w:author="Carol Nichols" w:date="2017-07-11T18:42:00Z">
        <w:r>
          <w:rPr/>
          <w:t xml:space="preserve"> </w:t>
        </w:r>
      </w:ins>
      <w:del w:id="722" w:author="Carol Nichols" w:date="2017-07-11T18:42:00Z">
        <w:r>
          <w:rPr/>
          <w:delText> </w:delText>
        </w:r>
      </w:del>
      <w:r>
        <w:rPr>
          <w:rStyle w:val="Literal"/>
        </w:rPr>
        <w:t>clone</w:t>
      </w:r>
      <w:del w:id="723" w:author="Carol Nichols" w:date="2017-07-11T18:42:00Z">
        <w:r>
          <w:rPr>
            <w:rStyle w:val="Literal"/>
          </w:rPr>
          <w:delText> </w:delText>
        </w:r>
      </w:del>
      <w:ins w:id="724" w:author="Carol Nichols" w:date="2017-07-11T18:42:00Z">
        <w:r>
          <w:rPr/>
          <w:t xml:space="preserve"> </w:t>
        </w:r>
      </w:ins>
      <w:r>
        <w:rPr/>
        <w:t>method</w:t>
      </w:r>
      <w:r>
        <w:rPr>
          <w:rFonts w:eastAsia="Microsoft YaHei"/>
        </w:rPr>
        <w:t xml:space="preserve"> </w:t>
      </w:r>
      <w:r>
        <w:rPr/>
        <w:t>on the values. This will make a full copy of the</w:t>
      </w:r>
      <w:del w:id="725" w:author="Carol Nichols" w:date="2017-07-11T18:42:00Z">
        <w:r>
          <w:rPr/>
          <w:delText xml:space="preserve"> </w:delText>
        </w:r>
      </w:del>
      <w:del w:id="726" w:author="Carol Nichols" w:date="2017-07-11T18:42:00Z">
        <w:r>
          <w:rPr>
            <w:rFonts w:eastAsia="Microsoft YaHei"/>
          </w:rPr>
          <w:delText xml:space="preserve">’ </w:delText>
        </w:r>
      </w:del>
      <w:ins w:id="727" w:author="Carol Nichols" w:date="2017-07-11T18:42:00Z">
        <w:r>
          <w:rPr>
            <w:rFonts w:eastAsia="Microsoft YaHei"/>
          </w:rPr>
          <w:t xml:space="preserve"> </w:t>
        </w:r>
      </w:ins>
      <w:r>
        <w:rPr/>
        <w:t>data for the</w:t>
      </w:r>
      <w:ins w:id="728" w:author="Carol Nichols" w:date="2017-07-11T18:42:00Z">
        <w:r>
          <w:rPr/>
          <w:t xml:space="preserve"> </w:t>
        </w:r>
      </w:ins>
      <w:del w:id="729" w:author="Carol Nichols" w:date="2017-07-11T18:42:00Z">
        <w:r>
          <w:rPr/>
          <w:delText> </w:delText>
        </w:r>
      </w:del>
      <w:r>
        <w:rPr>
          <w:rStyle w:val="Literal"/>
        </w:rPr>
        <w:t>Config</w:t>
      </w:r>
      <w:del w:id="730" w:author="Carol Nichols" w:date="2017-07-11T18:42:00Z">
        <w:r>
          <w:rPr>
            <w:rStyle w:val="Literal"/>
          </w:rPr>
          <w:delText> </w:delText>
        </w:r>
      </w:del>
      <w:ins w:id="731" w:author="Carol Nichols" w:date="2017-07-11T18:42:00Z">
        <w:r>
          <w:rPr/>
          <w:t xml:space="preserve"> </w:t>
        </w:r>
      </w:ins>
      <w:r>
        <w:rPr/>
        <w:t>instance to own, which does take more time and memory</w:t>
      </w:r>
      <w:r>
        <w:rPr>
          <w:rFonts w:eastAsia="Microsoft YaHei"/>
        </w:rPr>
        <w:t xml:space="preserve"> </w:t>
      </w:r>
      <w:r>
        <w:rPr/>
        <w:t>than storing a reference to the string data. However, cloning the data also makes our</w:t>
      </w:r>
      <w:r>
        <w:rPr>
          <w:rFonts w:eastAsia="Microsoft YaHei"/>
        </w:rPr>
        <w:t xml:space="preserve"> </w:t>
      </w:r>
      <w:r>
        <w:rPr/>
        <w:t>code very straightforward since we don’t have to manage the lifetimes of the references, so in this circumstance giving up a little performance to gain simplicity is a worthwhile trade-off.</w:t>
      </w:r>
    </w:p>
    <w:p>
      <w:pPr>
        <w:pStyle w:val="HeadC"/>
        <w:rPr/>
      </w:pPr>
      <w:bookmarkStart w:id="27" w:name="_Toc486341779"/>
      <w:bookmarkStart w:id="28" w:name="the-tradeoffs-of-using-`clone`"/>
      <w:bookmarkStart w:id="29" w:name="__RefHeading___Toc14994_1865893667"/>
      <w:bookmarkEnd w:id="28"/>
      <w:bookmarkEnd w:id="29"/>
      <w:r>
        <w:rPr/>
        <w:t>The Tradeoffs of Using</w:t>
      </w:r>
      <w:ins w:id="732" w:author="Carol Nichols" w:date="2017-07-11T18:42:00Z">
        <w:r>
          <w:rPr/>
          <w:t xml:space="preserve"> </w:t>
        </w:r>
      </w:ins>
      <w:del w:id="733" w:author="Carol Nichols" w:date="2017-07-11T18:42:00Z">
        <w:r>
          <w:rPr/>
          <w:delText> </w:delText>
        </w:r>
      </w:del>
      <w:bookmarkEnd w:id="27"/>
      <w:r>
        <w:rPr>
          <w:rStyle w:val="Literal"/>
        </w:rPr>
        <w:t>clone</w:t>
      </w:r>
    </w:p>
    <w:p>
      <w:pPr>
        <w:pStyle w:val="BodyFirst"/>
        <w:rPr/>
      </w:pPr>
      <w:r>
        <w:rPr/>
        <w:t>There’s a tendency among</w:t>
      </w:r>
      <w:del w:id="734" w:author="Carol Nichols" w:date="2017-07-12T09:23:00Z">
        <w:r>
          <w:rPr/>
          <w:delText>st</w:delText>
        </w:r>
      </w:del>
      <w:r>
        <w:rPr/>
        <w:t xml:space="preserve"> many Rustaceans to avoid using</w:t>
      </w:r>
      <w:ins w:id="735" w:author="Carol Nichols" w:date="2017-07-11T18:42:00Z">
        <w:r>
          <w:rPr/>
          <w:t xml:space="preserve"> </w:t>
        </w:r>
      </w:ins>
      <w:del w:id="736" w:author="Carol Nichols" w:date="2017-07-11T18:42:00Z">
        <w:r>
          <w:rPr/>
          <w:delText> </w:delText>
        </w:r>
      </w:del>
      <w:r>
        <w:rPr>
          <w:rStyle w:val="Literal"/>
        </w:rPr>
        <w:t>clone</w:t>
      </w:r>
      <w:del w:id="737" w:author="Carol Nichols" w:date="2017-07-11T18:42:00Z">
        <w:r>
          <w:rPr>
            <w:rStyle w:val="Literal"/>
          </w:rPr>
          <w:delText> </w:delText>
        </w:r>
      </w:del>
      <w:ins w:id="738" w:author="Carol Nichols" w:date="2017-07-11T18:42:00Z">
        <w:r>
          <w:rPr/>
          <w:t xml:space="preserve"> </w:t>
        </w:r>
      </w:ins>
      <w:r>
        <w:rPr/>
        <w:t>to fix ownership problems because of its runtime cost. In Chapter 13 on iterators, you’ll</w:t>
      </w:r>
      <w:r>
        <w:rPr>
          <w:rFonts w:eastAsia="Microsoft YaHei"/>
        </w:rPr>
        <w:t xml:space="preserve"> </w:t>
      </w:r>
      <w:r>
        <w:rPr/>
        <w:t>learn how to use more efficient methods in this kind of situation, but for now, it’s okay to copy a</w:t>
      </w:r>
      <w:r>
        <w:rPr>
          <w:rFonts w:eastAsia="Microsoft YaHei"/>
        </w:rPr>
        <w:t xml:space="preserve"> </w:t>
      </w:r>
      <w:r>
        <w:rPr/>
        <w:t>few strings to keep making progress since we’ll only make these</w:t>
      </w:r>
      <w:r>
        <w:rPr>
          <w:rFonts w:eastAsia="Microsoft YaHei"/>
        </w:rPr>
        <w:t xml:space="preserve"> </w:t>
      </w:r>
      <w:r>
        <w:rPr/>
        <w:t>copies once, and our filename and query string are both very small. It’s</w:t>
      </w:r>
      <w:r>
        <w:rPr>
          <w:rFonts w:eastAsia="Microsoft YaHei"/>
        </w:rPr>
        <w:t xml:space="preserve"> </w:t>
      </w:r>
      <w:r>
        <w:rPr/>
        <w:t>better to have a working program that’s a bit inefficient than try to</w:t>
      </w:r>
      <w:r>
        <w:rPr>
          <w:rFonts w:eastAsia="Microsoft YaHei"/>
        </w:rPr>
        <w:t xml:space="preserve"> </w:t>
      </w:r>
      <w:r>
        <w:rPr/>
        <w:t>hyper-optimize code on your first pass. As you get more experienced with Rust,</w:t>
      </w:r>
      <w:r>
        <w:rPr>
          <w:rFonts w:eastAsia="Microsoft YaHei"/>
        </w:rPr>
        <w:t xml:space="preserve"> </w:t>
      </w:r>
      <w:r>
        <w:rPr/>
        <w:t>it’ll be easier to go straight to the desirable method, but for now it’s perfectly acceptable to</w:t>
      </w:r>
      <w:r>
        <w:rPr>
          <w:rFonts w:eastAsia="Microsoft YaHei"/>
        </w:rPr>
        <w:t xml:space="preserve"> </w:t>
      </w:r>
      <w:r>
        <w:rPr/>
        <w:t>call</w:t>
      </w:r>
      <w:ins w:id="739" w:author="Carol Nichols" w:date="2017-07-11T18:43:00Z">
        <w:r>
          <w:rPr/>
          <w:t xml:space="preserve"> </w:t>
        </w:r>
      </w:ins>
      <w:del w:id="740" w:author="Carol Nichols" w:date="2017-07-11T18:43:00Z">
        <w:r>
          <w:rPr/>
          <w:delText> </w:delText>
        </w:r>
      </w:del>
      <w:r>
        <w:rPr>
          <w:rStyle w:val="Literal"/>
        </w:rPr>
        <w:t>clone</w:t>
      </w:r>
      <w:r>
        <w:rPr/>
        <w:t>.</w:t>
      </w:r>
    </w:p>
    <w:p>
      <w:pPr>
        <w:pStyle w:val="Body"/>
        <w:rPr/>
      </w:pPr>
      <w:r>
        <w:rPr/>
        <w:t>We’ve updated</w:t>
      </w:r>
      <w:ins w:id="741" w:author="Carol Nichols" w:date="2017-07-11T18:43:00Z">
        <w:r>
          <w:rPr/>
          <w:t xml:space="preserve"> </w:t>
        </w:r>
      </w:ins>
      <w:del w:id="742" w:author="Carol Nichols" w:date="2017-07-11T18:43:00Z">
        <w:r>
          <w:rPr/>
          <w:delText> </w:delText>
        </w:r>
      </w:del>
      <w:r>
        <w:rPr>
          <w:rStyle w:val="Literal"/>
        </w:rPr>
        <w:t>main</w:t>
      </w:r>
      <w:del w:id="743" w:author="Carol Nichols" w:date="2017-07-11T18:43:00Z">
        <w:r>
          <w:rPr>
            <w:rStyle w:val="Literal"/>
          </w:rPr>
          <w:delText> </w:delText>
        </w:r>
      </w:del>
      <w:ins w:id="744" w:author="Carol Nichols" w:date="2017-07-11T18:43:00Z">
        <w:r>
          <w:rPr/>
          <w:t xml:space="preserve"> </w:t>
        </w:r>
      </w:ins>
      <w:r>
        <w:rPr/>
        <w:t>so that it places the instance of</w:t>
      </w:r>
      <w:ins w:id="745" w:author="Carol Nichols" w:date="2017-07-11T18:43:00Z">
        <w:r>
          <w:rPr/>
          <w:t xml:space="preserve"> </w:t>
        </w:r>
      </w:ins>
      <w:del w:id="746" w:author="Carol Nichols" w:date="2017-07-11T18:43:00Z">
        <w:r>
          <w:rPr/>
          <w:delText> </w:delText>
        </w:r>
      </w:del>
      <w:r>
        <w:rPr>
          <w:rStyle w:val="Literal"/>
        </w:rPr>
        <w:t>Config</w:t>
      </w:r>
      <w:del w:id="747" w:author="Carol Nichols" w:date="2017-07-11T18:43:00Z">
        <w:r>
          <w:rPr>
            <w:rStyle w:val="Literal"/>
          </w:rPr>
          <w:delText> </w:delText>
        </w:r>
      </w:del>
      <w:del w:id="748" w:author="Liz2" w:date="2017-06-27T12:39:00Z">
        <w:r>
          <w:rPr>
            <w:rStyle w:val="Literal"/>
          </w:rPr>
          <w:delText>that</w:delText>
        </w:r>
      </w:del>
      <w:ins w:id="749" w:author="Carol Nichols" w:date="2017-07-11T18:43:00Z">
        <w:r>
          <w:rPr/>
          <w:t xml:space="preserve"> </w:t>
        </w:r>
      </w:ins>
      <w:ins w:id="750" w:author="Liz2" w:date="2017-06-27T12:39:00Z">
        <w:r>
          <w:rPr/>
          <w:t>returned by</w:t>
        </w:r>
      </w:ins>
      <w:r>
        <w:rPr/>
        <w:t xml:space="preserve"> </w:t>
      </w:r>
      <w:r>
        <w:rPr>
          <w:rStyle w:val="Literal"/>
        </w:rPr>
        <w:t>parse_config</w:t>
      </w:r>
      <w:del w:id="751" w:author="Carol Nichols" w:date="2017-07-11T18:43:00Z">
        <w:r>
          <w:rPr>
            <w:rStyle w:val="Literal"/>
          </w:rPr>
          <w:delText> </w:delText>
        </w:r>
      </w:del>
      <w:del w:id="752" w:author="Liz2" w:date="2017-06-27T12:39:00Z">
        <w:r>
          <w:rPr>
            <w:rStyle w:val="Literal"/>
          </w:rPr>
          <w:delText>returns</w:delText>
        </w:r>
      </w:del>
      <w:r>
        <w:rPr/>
        <w:t xml:space="preserve"> into a variable named</w:t>
      </w:r>
      <w:ins w:id="753" w:author="Carol Nichols" w:date="2017-07-11T18:43:00Z">
        <w:r>
          <w:rPr/>
          <w:t xml:space="preserve"> </w:t>
        </w:r>
      </w:ins>
      <w:del w:id="754" w:author="Carol Nichols" w:date="2017-07-11T18:43:00Z">
        <w:r>
          <w:rPr/>
          <w:delText> </w:delText>
        </w:r>
      </w:del>
      <w:r>
        <w:rPr>
          <w:rStyle w:val="Literal"/>
        </w:rPr>
        <w:t>config</w:t>
      </w:r>
      <w:r>
        <w:rPr/>
        <w:t>, and updated the code that previously used the separate</w:t>
      </w:r>
      <w:ins w:id="755" w:author="Carol Nichols" w:date="2017-07-11T18:43:00Z">
        <w:r>
          <w:rPr/>
          <w:t xml:space="preserve"> </w:t>
        </w:r>
      </w:ins>
      <w:del w:id="756" w:author="Carol Nichols" w:date="2017-07-11T18:43:00Z">
        <w:r>
          <w:rPr/>
          <w:delText> </w:delText>
        </w:r>
      </w:del>
      <w:r>
        <w:rPr>
          <w:rStyle w:val="Literal"/>
        </w:rPr>
        <w:t>query</w:t>
      </w:r>
      <w:del w:id="757" w:author="Carol Nichols" w:date="2017-07-11T18:43:00Z">
        <w:r>
          <w:rPr>
            <w:rStyle w:val="Literal"/>
          </w:rPr>
          <w:delText> </w:delText>
        </w:r>
      </w:del>
      <w:ins w:id="758" w:author="Carol Nichols" w:date="2017-07-11T18:43:00Z">
        <w:r>
          <w:rPr/>
          <w:t xml:space="preserve"> </w:t>
        </w:r>
      </w:ins>
      <w:r>
        <w:rPr/>
        <w:t>and</w:t>
      </w:r>
      <w:ins w:id="759" w:author="Carol Nichols" w:date="2017-07-11T18:43:00Z">
        <w:r>
          <w:rPr/>
          <w:t xml:space="preserve"> </w:t>
        </w:r>
      </w:ins>
      <w:del w:id="760" w:author="Carol Nichols" w:date="2017-07-11T18:43:00Z">
        <w:r>
          <w:rPr/>
          <w:delText> </w:delText>
        </w:r>
      </w:del>
      <w:r>
        <w:rPr>
          <w:rStyle w:val="Literal"/>
        </w:rPr>
        <w:t>filename</w:t>
      </w:r>
      <w:del w:id="761" w:author="Carol Nichols" w:date="2017-07-11T18:43:00Z">
        <w:r>
          <w:rPr>
            <w:rStyle w:val="Literal"/>
          </w:rPr>
          <w:delText> </w:delText>
        </w:r>
      </w:del>
      <w:ins w:id="762" w:author="Carol Nichols" w:date="2017-07-11T18:43:00Z">
        <w:r>
          <w:rPr/>
          <w:t xml:space="preserve"> </w:t>
        </w:r>
      </w:ins>
      <w:r>
        <w:rPr/>
        <w:t>variables so that is now uses the fields on the</w:t>
      </w:r>
      <w:ins w:id="763" w:author="Carol Nichols" w:date="2017-07-11T18:43:00Z">
        <w:r>
          <w:rPr/>
          <w:t xml:space="preserve"> </w:t>
        </w:r>
      </w:ins>
      <w:del w:id="764" w:author="Carol Nichols" w:date="2017-07-11T18:43:00Z">
        <w:r>
          <w:rPr/>
          <w:delText> </w:delText>
        </w:r>
      </w:del>
      <w:r>
        <w:rPr>
          <w:rStyle w:val="Literal"/>
        </w:rPr>
        <w:t>Config</w:t>
      </w:r>
      <w:del w:id="765" w:author="Carol Nichols" w:date="2017-07-11T18:43:00Z">
        <w:r>
          <w:rPr>
            <w:rStyle w:val="Literal"/>
          </w:rPr>
          <w:delText> </w:delText>
        </w:r>
      </w:del>
      <w:ins w:id="766" w:author="Carol Nichols" w:date="2017-07-11T18:43:00Z">
        <w:r>
          <w:rPr/>
          <w:t xml:space="preserve"> </w:t>
        </w:r>
      </w:ins>
      <w:r>
        <w:rPr/>
        <w:t>struct instead.</w:t>
      </w:r>
    </w:p>
    <w:p>
      <w:pPr>
        <w:pStyle w:val="Body"/>
        <w:rPr/>
      </w:pPr>
      <w:r>
        <w:rPr/>
        <w:t xml:space="preserve">Our code now more clearly conveys </w:t>
      </w:r>
      <w:del w:id="767" w:author="Liz2" w:date="2017-06-27T12:39:00Z">
        <w:r>
          <w:rPr/>
          <w:delText xml:space="preserve">our intent </w:delText>
        </w:r>
      </w:del>
      <w:r>
        <w:rPr/>
        <w:t>that</w:t>
      </w:r>
      <w:ins w:id="768" w:author="Carol Nichols" w:date="2017-07-11T18:44:00Z">
        <w:r>
          <w:rPr/>
          <w:t xml:space="preserve"> </w:t>
        </w:r>
      </w:ins>
      <w:del w:id="769" w:author="Carol Nichols" w:date="2017-07-11T18:44:00Z">
        <w:r>
          <w:rPr/>
          <w:delText> </w:delText>
        </w:r>
      </w:del>
      <w:r>
        <w:rPr>
          <w:rStyle w:val="Literal"/>
        </w:rPr>
        <w:t>query</w:t>
      </w:r>
      <w:del w:id="770" w:author="Carol Nichols" w:date="2017-07-11T18:44:00Z">
        <w:r>
          <w:rPr>
            <w:rStyle w:val="Literal"/>
          </w:rPr>
          <w:delText> </w:delText>
        </w:r>
      </w:del>
      <w:ins w:id="771" w:author="Carol Nichols" w:date="2017-07-11T18:44:00Z">
        <w:r>
          <w:rPr/>
          <w:t xml:space="preserve"> </w:t>
        </w:r>
      </w:ins>
      <w:r>
        <w:rPr/>
        <w:t>and</w:t>
      </w:r>
      <w:ins w:id="772" w:author="Carol Nichols" w:date="2017-07-11T18:44:00Z">
        <w:r>
          <w:rPr/>
          <w:t xml:space="preserve"> </w:t>
        </w:r>
      </w:ins>
      <w:del w:id="773" w:author="Carol Nichols" w:date="2017-07-11T18:44:00Z">
        <w:r>
          <w:rPr/>
          <w:delText> </w:delText>
        </w:r>
      </w:del>
      <w:r>
        <w:rPr>
          <w:rStyle w:val="Literal"/>
        </w:rPr>
        <w:t>filename</w:t>
      </w:r>
      <w:del w:id="774" w:author="Carol Nichols" w:date="2017-07-11T18:44:00Z">
        <w:r>
          <w:rPr>
            <w:rStyle w:val="Literal"/>
          </w:rPr>
          <w:delText> </w:delText>
        </w:r>
      </w:del>
      <w:ins w:id="775" w:author="Carol Nichols" w:date="2017-07-11T18:44:00Z">
        <w:r>
          <w:rPr/>
          <w:t xml:space="preserve"> </w:t>
        </w:r>
      </w:ins>
      <w:r>
        <w:rPr/>
        <w:t>are related and their purpose is to configure how the program will work. Any code that uses these values knows to find them in the</w:t>
      </w:r>
      <w:ins w:id="776" w:author="Carol Nichols" w:date="2017-07-11T18:44:00Z">
        <w:r>
          <w:rPr/>
          <w:t xml:space="preserve"> </w:t>
        </w:r>
      </w:ins>
      <w:del w:id="777" w:author="Carol Nichols" w:date="2017-07-11T18:44:00Z">
        <w:r>
          <w:rPr/>
          <w:delText> </w:delText>
        </w:r>
      </w:del>
      <w:r>
        <w:rPr>
          <w:rStyle w:val="Literal"/>
        </w:rPr>
        <w:t>config</w:t>
      </w:r>
      <w:del w:id="778" w:author="Carol Nichols" w:date="2017-07-11T18:44:00Z">
        <w:r>
          <w:rPr>
            <w:rStyle w:val="Literal"/>
          </w:rPr>
          <w:delText> </w:delText>
        </w:r>
      </w:del>
      <w:ins w:id="779" w:author="Carol Nichols" w:date="2017-07-11T18:44:00Z">
        <w:r>
          <w:rPr/>
          <w:t xml:space="preserve"> </w:t>
        </w:r>
      </w:ins>
      <w:r>
        <w:rPr/>
        <w:t>instance in the fields named for their purpose.</w:t>
      </w:r>
    </w:p>
    <w:p>
      <w:pPr>
        <w:pStyle w:val="HeadC"/>
        <w:rPr>
          <w:rStyle w:val="Literal"/>
          <w:del w:id="782" w:author="Carol Nichols" w:date="2017-07-12T11:38:00Z"/>
        </w:rPr>
      </w:pPr>
      <w:bookmarkStart w:id="30" w:name="_Toc486341780"/>
      <w:bookmarkStart w:id="31" w:name="creating-a-constructor-for-`config`"/>
      <w:bookmarkStart w:id="32" w:name="__RefHeading___Toc14996_1865893667"/>
      <w:bookmarkEnd w:id="31"/>
      <w:bookmarkEnd w:id="32"/>
      <w:r>
        <w:rPr/>
        <w:t>Creating a Constructor for</w:t>
      </w:r>
      <w:ins w:id="780" w:author="Carol Nichols" w:date="2017-07-11T18:44:00Z">
        <w:r>
          <w:rPr/>
          <w:t xml:space="preserve"> </w:t>
        </w:r>
      </w:ins>
      <w:del w:id="781" w:author="Carol Nichols" w:date="2017-07-11T18:44:00Z">
        <w:r>
          <w:rPr/>
          <w:delText> </w:delText>
        </w:r>
      </w:del>
      <w:bookmarkEnd w:id="30"/>
      <w:r>
        <w:rPr>
          <w:rStyle w:val="Literal"/>
        </w:rPr>
        <w:t>Config</w:t>
      </w:r>
    </w:p>
    <w:p>
      <w:pPr>
        <w:pStyle w:val="HeadC"/>
        <w:rPr>
          <w:rStyle w:val="Literal"/>
        </w:rPr>
      </w:pPr>
      <w:del w:id="783" w:author="Carol Nichols" w:date="2017-07-11T18:44:00Z">
        <w:r>
          <w:rPr/>
          <w:delText xml:space="preserve"> </w:delText>
        </w:r>
      </w:del>
    </w:p>
    <w:p>
      <w:pPr>
        <w:pStyle w:val="BodyFirst"/>
        <w:rPr/>
      </w:pPr>
      <w:r>
        <w:rPr/>
        <w:t>So far, we’ve extracted the logic responsible for parsing the command line arguments from</w:t>
      </w:r>
      <w:ins w:id="784" w:author="Carol Nichols" w:date="2017-07-11T18:44:00Z">
        <w:r>
          <w:rPr/>
          <w:t xml:space="preserve"> </w:t>
        </w:r>
      </w:ins>
      <w:del w:id="785" w:author="Carol Nichols" w:date="2017-07-11T18:44:00Z">
        <w:r>
          <w:rPr/>
          <w:delText> </w:delText>
        </w:r>
      </w:del>
      <w:r>
        <w:rPr>
          <w:rStyle w:val="Literal"/>
        </w:rPr>
        <w:t>main</w:t>
      </w:r>
      <w:del w:id="786" w:author="Carol Nichols" w:date="2017-07-11T18:44:00Z">
        <w:r>
          <w:rPr>
            <w:rStyle w:val="Literal"/>
          </w:rPr>
          <w:delText> </w:delText>
        </w:r>
      </w:del>
      <w:ins w:id="787" w:author="Carol Nichols" w:date="2017-07-11T18:44:00Z">
        <w:r>
          <w:rPr/>
          <w:t xml:space="preserve"> </w:t>
        </w:r>
      </w:ins>
      <w:r>
        <w:rPr/>
        <w:t>into the</w:t>
      </w:r>
      <w:ins w:id="788" w:author="Carol Nichols" w:date="2017-07-11T18:44:00Z">
        <w:r>
          <w:rPr/>
          <w:t xml:space="preserve"> </w:t>
        </w:r>
      </w:ins>
      <w:del w:id="789" w:author="Carol Nichols" w:date="2017-07-11T18:44:00Z">
        <w:r>
          <w:rPr/>
          <w:delText> </w:delText>
        </w:r>
      </w:del>
      <w:r>
        <w:rPr>
          <w:rStyle w:val="Literal"/>
        </w:rPr>
        <w:t>parse_config</w:t>
      </w:r>
      <w:del w:id="790" w:author="Carol Nichols" w:date="2017-07-11T18:44:00Z">
        <w:r>
          <w:rPr>
            <w:rStyle w:val="Literal"/>
          </w:rPr>
          <w:delText> </w:delText>
        </w:r>
      </w:del>
      <w:ins w:id="791" w:author="Carol Nichols" w:date="2017-07-11T18:44:00Z">
        <w:r>
          <w:rPr/>
          <w:t xml:space="preserve"> </w:t>
        </w:r>
      </w:ins>
      <w:r>
        <w:rPr/>
        <w:t>function, which helped us to see that the</w:t>
      </w:r>
      <w:ins w:id="792" w:author="Carol Nichols" w:date="2017-07-11T18:44:00Z">
        <w:r>
          <w:rPr/>
          <w:t xml:space="preserve"> </w:t>
        </w:r>
      </w:ins>
      <w:del w:id="793" w:author="Carol Nichols" w:date="2017-07-11T18:44:00Z">
        <w:r>
          <w:rPr/>
          <w:delText> </w:delText>
        </w:r>
      </w:del>
      <w:r>
        <w:rPr>
          <w:rStyle w:val="Literal"/>
        </w:rPr>
        <w:t>query</w:t>
      </w:r>
      <w:del w:id="794" w:author="Carol Nichols" w:date="2017-07-11T18:44:00Z">
        <w:r>
          <w:rPr>
            <w:rStyle w:val="Literal"/>
          </w:rPr>
          <w:delText> </w:delText>
        </w:r>
      </w:del>
      <w:ins w:id="795" w:author="Carol Nichols" w:date="2017-07-11T18:44:00Z">
        <w:r>
          <w:rPr/>
          <w:t xml:space="preserve"> </w:t>
        </w:r>
      </w:ins>
      <w:r>
        <w:rPr/>
        <w:t>and</w:t>
      </w:r>
      <w:ins w:id="796" w:author="Carol Nichols" w:date="2017-07-11T18:44:00Z">
        <w:r>
          <w:rPr/>
          <w:t xml:space="preserve"> </w:t>
        </w:r>
      </w:ins>
      <w:del w:id="797" w:author="Carol Nichols" w:date="2017-07-11T18:44:00Z">
        <w:r>
          <w:rPr/>
          <w:delText> </w:delText>
        </w:r>
      </w:del>
      <w:r>
        <w:rPr>
          <w:rStyle w:val="Literal"/>
        </w:rPr>
        <w:t>filename</w:t>
      </w:r>
      <w:del w:id="798" w:author="Carol Nichols" w:date="2017-07-11T18:44:00Z">
        <w:r>
          <w:rPr>
            <w:rStyle w:val="Literal"/>
          </w:rPr>
          <w:delText> </w:delText>
        </w:r>
      </w:del>
      <w:ins w:id="799" w:author="Carol Nichols" w:date="2017-07-11T18:44:00Z">
        <w:r>
          <w:rPr/>
          <w:t xml:space="preserve"> </w:t>
        </w:r>
      </w:ins>
      <w:r>
        <w:rPr/>
        <w:t>values were related and that relationship should be conveyed in our code. We then added a</w:t>
      </w:r>
      <w:ins w:id="800" w:author="Carol Nichols" w:date="2017-07-11T18:44:00Z">
        <w:r>
          <w:rPr/>
          <w:t xml:space="preserve"> </w:t>
        </w:r>
      </w:ins>
      <w:del w:id="801" w:author="Carol Nichols" w:date="2017-07-11T18:44:00Z">
        <w:r>
          <w:rPr/>
          <w:delText> </w:delText>
        </w:r>
      </w:del>
      <w:r>
        <w:rPr>
          <w:rStyle w:val="Literal"/>
        </w:rPr>
        <w:t>Config</w:t>
      </w:r>
      <w:del w:id="802" w:author="Carol Nichols" w:date="2017-07-11T18:45:00Z">
        <w:r>
          <w:rPr>
            <w:rStyle w:val="Literal"/>
          </w:rPr>
          <w:delText> </w:delText>
        </w:r>
      </w:del>
      <w:ins w:id="803" w:author="Carol Nichols" w:date="2017-07-11T18:45:00Z">
        <w:r>
          <w:rPr/>
          <w:t xml:space="preserve"> </w:t>
        </w:r>
      </w:ins>
      <w:r>
        <w:rPr/>
        <w:t>struct to name the related purpose of</w:t>
      </w:r>
      <w:ins w:id="804" w:author="Carol Nichols" w:date="2017-07-11T18:45:00Z">
        <w:r>
          <w:rPr/>
          <w:t xml:space="preserve"> </w:t>
        </w:r>
      </w:ins>
      <w:del w:id="805" w:author="Carol Nichols" w:date="2017-07-11T18:45:00Z">
        <w:r>
          <w:rPr/>
          <w:delText> </w:delText>
        </w:r>
      </w:del>
      <w:r>
        <w:rPr>
          <w:rStyle w:val="Literal"/>
        </w:rPr>
        <w:t>query</w:t>
      </w:r>
      <w:del w:id="806" w:author="Carol Nichols" w:date="2017-07-11T18:45:00Z">
        <w:r>
          <w:rPr>
            <w:rStyle w:val="Literal"/>
          </w:rPr>
          <w:delText> </w:delText>
        </w:r>
      </w:del>
      <w:ins w:id="807" w:author="Carol Nichols" w:date="2017-07-11T18:45:00Z">
        <w:r>
          <w:rPr/>
          <w:t xml:space="preserve"> </w:t>
        </w:r>
      </w:ins>
      <w:r>
        <w:rPr/>
        <w:t>and</w:t>
      </w:r>
      <w:ins w:id="808" w:author="Carol Nichols" w:date="2017-07-11T18:45:00Z">
        <w:r>
          <w:rPr/>
          <w:t xml:space="preserve"> </w:t>
        </w:r>
      </w:ins>
      <w:del w:id="809" w:author="Carol Nichols" w:date="2017-07-11T18:45:00Z">
        <w:r>
          <w:rPr/>
          <w:delText> </w:delText>
        </w:r>
      </w:del>
      <w:r>
        <w:rPr>
          <w:rStyle w:val="Literal"/>
        </w:rPr>
        <w:t>filename</w:t>
      </w:r>
      <w:r>
        <w:rPr/>
        <w:t>, and to be able to return the values’ names as struct field names from the</w:t>
      </w:r>
      <w:ins w:id="810" w:author="Carol Nichols" w:date="2017-07-11T18:45:00Z">
        <w:r>
          <w:rPr/>
          <w:t xml:space="preserve"> </w:t>
        </w:r>
      </w:ins>
      <w:del w:id="811" w:author="Carol Nichols" w:date="2017-07-11T18:45:00Z">
        <w:r>
          <w:rPr/>
          <w:delText> </w:delText>
        </w:r>
      </w:del>
      <w:r>
        <w:rPr>
          <w:rStyle w:val="Literal"/>
        </w:rPr>
        <w:t>parse_config</w:t>
      </w:r>
      <w:del w:id="812" w:author="Carol Nichols" w:date="2017-07-11T18:45:00Z">
        <w:r>
          <w:rPr>
            <w:rStyle w:val="Literal"/>
          </w:rPr>
          <w:delText> </w:delText>
        </w:r>
      </w:del>
      <w:ins w:id="813" w:author="Carol Nichols" w:date="2017-07-11T18:45:00Z">
        <w:r>
          <w:rPr/>
          <w:t xml:space="preserve"> </w:t>
        </w:r>
      </w:ins>
      <w:r>
        <w:rPr/>
        <w:t>function.</w:t>
      </w:r>
    </w:p>
    <w:p>
      <w:pPr>
        <w:pStyle w:val="Body"/>
        <w:rPr/>
      </w:pPr>
      <w:r>
        <w:rPr/>
        <w:t>So now that the purpose of the</w:t>
      </w:r>
      <w:ins w:id="814" w:author="Carol Nichols" w:date="2017-07-11T18:45:00Z">
        <w:r>
          <w:rPr/>
          <w:t xml:space="preserve"> </w:t>
        </w:r>
      </w:ins>
      <w:del w:id="815" w:author="Carol Nichols" w:date="2017-07-11T18:45:00Z">
        <w:r>
          <w:rPr/>
          <w:delText> </w:delText>
        </w:r>
      </w:del>
      <w:r>
        <w:rPr>
          <w:rStyle w:val="Literal"/>
        </w:rPr>
        <w:t>parse_config</w:t>
      </w:r>
      <w:del w:id="816" w:author="Carol Nichols" w:date="2017-07-11T18:45:00Z">
        <w:r>
          <w:rPr>
            <w:rStyle w:val="Literal"/>
          </w:rPr>
          <w:delText> </w:delText>
        </w:r>
      </w:del>
      <w:ins w:id="817" w:author="Carol Nichols" w:date="2017-07-11T18:45:00Z">
        <w:r>
          <w:rPr/>
          <w:t xml:space="preserve"> </w:t>
        </w:r>
      </w:ins>
      <w:r>
        <w:rPr/>
        <w:t>function is to create a</w:t>
      </w:r>
      <w:ins w:id="818" w:author="Carol Nichols" w:date="2017-07-11T18:45:00Z">
        <w:r>
          <w:rPr/>
          <w:t xml:space="preserve"> </w:t>
        </w:r>
      </w:ins>
      <w:del w:id="819" w:author="Carol Nichols" w:date="2017-07-11T18:45:00Z">
        <w:r>
          <w:rPr/>
          <w:delText> </w:delText>
        </w:r>
      </w:del>
      <w:r>
        <w:rPr>
          <w:rStyle w:val="Literal"/>
        </w:rPr>
        <w:t>Config</w:t>
      </w:r>
      <w:r>
        <w:rPr/>
        <w:t xml:space="preserve"> instance, we can change</w:t>
      </w:r>
      <w:ins w:id="820" w:author="Carol Nichols" w:date="2017-07-11T18:45:00Z">
        <w:r>
          <w:rPr/>
          <w:t xml:space="preserve"> </w:t>
        </w:r>
      </w:ins>
      <w:del w:id="821" w:author="Carol Nichols" w:date="2017-07-11T18:45:00Z">
        <w:r>
          <w:rPr/>
          <w:delText> </w:delText>
        </w:r>
      </w:del>
      <w:r>
        <w:rPr>
          <w:rStyle w:val="Literal"/>
        </w:rPr>
        <w:t>parse_config</w:t>
      </w:r>
      <w:del w:id="822" w:author="Carol Nichols" w:date="2017-07-11T18:45:00Z">
        <w:r>
          <w:rPr>
            <w:rStyle w:val="Literal"/>
          </w:rPr>
          <w:delText> </w:delText>
        </w:r>
      </w:del>
      <w:ins w:id="823" w:author="Carol Nichols" w:date="2017-07-11T18:45:00Z">
        <w:r>
          <w:rPr/>
          <w:t xml:space="preserve"> </w:t>
        </w:r>
      </w:ins>
      <w:r>
        <w:rPr/>
        <w:t>from being a plain function into a function named</w:t>
      </w:r>
      <w:ins w:id="824" w:author="Carol Nichols" w:date="2017-07-11T18:45:00Z">
        <w:r>
          <w:rPr/>
          <w:t xml:space="preserve"> </w:t>
        </w:r>
      </w:ins>
      <w:del w:id="825" w:author="Carol Nichols" w:date="2017-07-11T18:45:00Z">
        <w:r>
          <w:rPr/>
          <w:delText> </w:delText>
        </w:r>
      </w:del>
      <w:r>
        <w:rPr>
          <w:rStyle w:val="Literal"/>
        </w:rPr>
        <w:t>new</w:t>
      </w:r>
      <w:del w:id="826" w:author="Carol Nichols" w:date="2017-07-11T18:45:00Z">
        <w:r>
          <w:rPr>
            <w:rStyle w:val="Literal"/>
          </w:rPr>
          <w:delText>’ </w:delText>
        </w:r>
      </w:del>
      <w:ins w:id="827" w:author="Carol Nichols" w:date="2017-07-11T18:45:00Z">
        <w:r>
          <w:rPr/>
          <w:t xml:space="preserve"> </w:t>
        </w:r>
      </w:ins>
      <w:r>
        <w:rPr/>
        <w:t>that is associated with the</w:t>
      </w:r>
      <w:ins w:id="828" w:author="Carol Nichols" w:date="2017-07-11T18:45:00Z">
        <w:r>
          <w:rPr/>
          <w:t xml:space="preserve"> </w:t>
        </w:r>
      </w:ins>
      <w:del w:id="829" w:author="Carol Nichols" w:date="2017-07-11T18:45:00Z">
        <w:r>
          <w:rPr/>
          <w:delText> </w:delText>
        </w:r>
      </w:del>
      <w:r>
        <w:rPr>
          <w:rStyle w:val="Literal"/>
        </w:rPr>
        <w:t>Config</w:t>
      </w:r>
      <w:del w:id="830" w:author="Carol Nichols" w:date="2017-07-11T18:45:00Z">
        <w:r>
          <w:rPr>
            <w:rStyle w:val="Literal"/>
          </w:rPr>
          <w:delText> </w:delText>
        </w:r>
      </w:del>
      <w:ins w:id="831" w:author="Carol Nichols" w:date="2017-07-11T18:45:00Z">
        <w:r>
          <w:rPr/>
          <w:t xml:space="preserve"> </w:t>
        </w:r>
      </w:ins>
      <w:r>
        <w:rPr/>
        <w:t>struct. Making this change will make our code more idiomatic: we can create instances of types in the standard library like</w:t>
      </w:r>
      <w:ins w:id="832" w:author="Carol Nichols" w:date="2017-07-11T18:46:00Z">
        <w:r>
          <w:rPr/>
          <w:t xml:space="preserve"> </w:t>
        </w:r>
      </w:ins>
      <w:del w:id="833" w:author="Carol Nichols" w:date="2017-07-11T18:46:00Z">
        <w:r>
          <w:rPr/>
          <w:delText> </w:delText>
        </w:r>
      </w:del>
      <w:r>
        <w:rPr>
          <w:rStyle w:val="Literal"/>
        </w:rPr>
        <w:t>String</w:t>
      </w:r>
      <w:del w:id="834" w:author="Carol Nichols" w:date="2017-07-11T18:46:00Z">
        <w:r>
          <w:rPr>
            <w:rStyle w:val="Literal"/>
          </w:rPr>
          <w:delText> </w:delText>
        </w:r>
      </w:del>
      <w:ins w:id="835" w:author="Carol Nichols" w:date="2017-07-11T18:46:00Z">
        <w:r>
          <w:rPr/>
          <w:t xml:space="preserve"> </w:t>
        </w:r>
      </w:ins>
      <w:r>
        <w:rPr/>
        <w:t>by calling</w:t>
      </w:r>
      <w:ins w:id="836" w:author="Carol Nichols" w:date="2017-07-11T18:46:00Z">
        <w:r>
          <w:rPr/>
          <w:t xml:space="preserve"> </w:t>
        </w:r>
      </w:ins>
      <w:del w:id="837" w:author="Carol Nichols" w:date="2017-07-11T18:46:00Z">
        <w:r>
          <w:rPr/>
          <w:delText> </w:delText>
        </w:r>
      </w:del>
      <w:r>
        <w:rPr>
          <w:rStyle w:val="Literal"/>
        </w:rPr>
        <w:t>String::new</w:t>
      </w:r>
      <w:r>
        <w:rPr/>
        <w:t xml:space="preserve">, and by changing </w:t>
      </w:r>
      <w:r>
        <w:rPr>
          <w:rStyle w:val="Literal"/>
        </w:rPr>
        <w:t>parse_config</w:t>
      </w:r>
      <w:del w:id="838" w:author="Carol Nichols" w:date="2017-07-11T18:46:00Z">
        <w:r>
          <w:rPr>
            <w:rStyle w:val="Literal"/>
          </w:rPr>
          <w:delText> </w:delText>
        </w:r>
      </w:del>
      <w:ins w:id="839" w:author="Carol Nichols" w:date="2017-07-11T18:46:00Z">
        <w:r>
          <w:rPr/>
          <w:t xml:space="preserve"> </w:t>
        </w:r>
      </w:ins>
      <w:ins w:id="840" w:author="Liz2" w:date="2017-06-27T12:41:00Z">
        <w:r>
          <w:rPr/>
          <w:t>in</w:t>
        </w:r>
      </w:ins>
      <w:r>
        <w:rPr/>
        <w:t xml:space="preserve">to </w:t>
      </w:r>
      <w:del w:id="841" w:author="Liz2" w:date="2017-06-27T12:41:00Z">
        <w:r>
          <w:rPr/>
          <w:delText xml:space="preserve">be </w:delText>
        </w:r>
      </w:del>
      <w:r>
        <w:rPr/>
        <w:t>a</w:t>
      </w:r>
      <w:ins w:id="842" w:author="Carol Nichols" w:date="2017-07-11T18:46:00Z">
        <w:r>
          <w:rPr/>
          <w:t xml:space="preserve"> </w:t>
        </w:r>
      </w:ins>
      <w:del w:id="843" w:author="Carol Nichols" w:date="2017-07-11T18:46:00Z">
        <w:r>
          <w:rPr/>
          <w:delText> </w:delText>
        </w:r>
      </w:del>
      <w:r>
        <w:rPr>
          <w:rStyle w:val="Literal"/>
        </w:rPr>
        <w:t>new</w:t>
      </w:r>
      <w:del w:id="844" w:author="Carol Nichols" w:date="2017-07-11T18:46:00Z">
        <w:r>
          <w:rPr>
            <w:rStyle w:val="Literal"/>
          </w:rPr>
          <w:delText> </w:delText>
        </w:r>
      </w:del>
      <w:ins w:id="845" w:author="Carol Nichols" w:date="2017-07-11T18:46:00Z">
        <w:r>
          <w:rPr/>
          <w:t xml:space="preserve"> </w:t>
        </w:r>
      </w:ins>
      <w:r>
        <w:rPr/>
        <w:t>function associated with</w:t>
      </w:r>
      <w:ins w:id="846" w:author="Carol Nichols" w:date="2017-07-11T18:46:00Z">
        <w:r>
          <w:rPr/>
          <w:t xml:space="preserve"> </w:t>
        </w:r>
      </w:ins>
      <w:del w:id="847" w:author="Carol Nichols" w:date="2017-07-11T18:46:00Z">
        <w:r>
          <w:rPr/>
          <w:delText> </w:delText>
        </w:r>
      </w:del>
      <w:r>
        <w:rPr>
          <w:rStyle w:val="Literal"/>
        </w:rPr>
        <w:t>Config</w:t>
      </w:r>
      <w:r>
        <w:rPr/>
        <w:t>, we’ll be able to create instances of</w:t>
      </w:r>
      <w:ins w:id="848" w:author="Carol Nichols" w:date="2017-07-11T18:46:00Z">
        <w:r>
          <w:rPr/>
          <w:t xml:space="preserve"> </w:t>
        </w:r>
      </w:ins>
      <w:del w:id="849" w:author="Carol Nichols" w:date="2017-07-11T18:46:00Z">
        <w:r>
          <w:rPr/>
          <w:delText> </w:delText>
        </w:r>
      </w:del>
      <w:r>
        <w:rPr>
          <w:rStyle w:val="Literal"/>
        </w:rPr>
        <w:t>Config</w:t>
      </w:r>
      <w:del w:id="850" w:author="Carol Nichols" w:date="2017-07-11T18:46:00Z">
        <w:r>
          <w:rPr>
            <w:rStyle w:val="Literal"/>
          </w:rPr>
          <w:delText> </w:delText>
        </w:r>
      </w:del>
      <w:ins w:id="851" w:author="Carol Nichols" w:date="2017-07-11T18:46:00Z">
        <w:r>
          <w:rPr/>
          <w:t xml:space="preserve"> </w:t>
        </w:r>
      </w:ins>
      <w:r>
        <w:rPr/>
        <w:t>by calling</w:t>
      </w:r>
      <w:ins w:id="852" w:author="Carol Nichols" w:date="2017-07-11T18:46:00Z">
        <w:r>
          <w:rPr/>
          <w:t xml:space="preserve"> </w:t>
        </w:r>
      </w:ins>
      <w:del w:id="853" w:author="Carol Nichols" w:date="2017-07-11T18:46:00Z">
        <w:r>
          <w:rPr/>
          <w:delText> </w:delText>
        </w:r>
      </w:del>
      <w:r>
        <w:rPr>
          <w:rStyle w:val="Literal"/>
        </w:rPr>
        <w:t>Config::new</w:t>
      </w:r>
      <w:r>
        <w:rPr/>
        <w:t>. Listing 12-7 shows the changes we’ll need to make:</w:t>
      </w:r>
    </w:p>
    <w:p>
      <w:pPr>
        <w:pStyle w:val="ProductionDirective"/>
        <w:rPr/>
      </w:pPr>
      <w:r>
        <w:rPr/>
        <w:t>Filename: src/main.rs</w:t>
      </w:r>
    </w:p>
    <w:p>
      <w:pPr>
        <w:pStyle w:val="CodeA"/>
        <w:rPr/>
      </w:pPr>
      <w:r>
        <w:rPr>
          <w:rStyle w:val="LiteralGray"/>
          <w:rPrChange w:id="0" w:author="Carol Nichols" w:date="2017-07-11T18:46:00Z"/>
        </w:rPr>
        <w:t>fn main() {</w:t>
      </w:r>
    </w:p>
    <w:p>
      <w:pPr>
        <w:pStyle w:val="CodeB"/>
        <w:rPr/>
      </w:pPr>
      <w:r>
        <w:rPr>
          <w:rStyle w:val="LiteralGray"/>
          <w:rPrChange w:id="0" w:author="Carol Nichols" w:date="2017-07-11T18:46:00Z"/>
        </w:rPr>
        <w:t xml:space="preserve">  </w:t>
      </w:r>
      <w:ins w:id="856" w:author="Carol Nichols" w:date="2017-07-11T18:46:00Z">
        <w:r>
          <w:rPr>
            <w:rStyle w:val="LiteralGray"/>
          </w:rPr>
          <w:t xml:space="preserve">  </w:t>
        </w:r>
      </w:ins>
      <w:r>
        <w:rPr>
          <w:rStyle w:val="LiteralGray"/>
          <w:rPrChange w:id="0" w:author="Carol Nichols" w:date="2017-07-11T18:46:00Z"/>
        </w:rPr>
        <w:t>let args: Vec&lt;String&gt; = env::args().collect();</w:t>
      </w:r>
    </w:p>
    <w:p>
      <w:pPr>
        <w:pStyle w:val="CodeB"/>
        <w:rPr>
          <w:rStyle w:val="LiteralGray"/>
        </w:rPr>
      </w:pPr>
      <w:r>
        <w:rPr/>
      </w:r>
    </w:p>
    <w:p>
      <w:pPr>
        <w:pStyle w:val="CodeB"/>
        <w:rPr/>
      </w:pPr>
      <w:ins w:id="858" w:author="Carol Nichols" w:date="2017-07-11T18:46:00Z">
        <w:r>
          <w:rPr/>
          <w:t xml:space="preserve">  </w:t>
        </w:r>
      </w:ins>
      <w:r>
        <w:rPr/>
        <w:t xml:space="preserve">  </w:t>
      </w:r>
      <w:r>
        <w:rPr/>
        <w:t>let config = Config::new(&amp;args);</w:t>
      </w:r>
    </w:p>
    <w:p>
      <w:pPr>
        <w:pStyle w:val="CodeB"/>
        <w:rPr/>
      </w:pPr>
      <w:r>
        <w:rPr/>
      </w:r>
    </w:p>
    <w:p>
      <w:pPr>
        <w:pStyle w:val="CodeB"/>
        <w:rPr/>
      </w:pPr>
      <w:ins w:id="859" w:author="Carol Nichols" w:date="2017-07-11T18:46:00Z">
        <w:r>
          <w:rPr/>
          <w:t xml:space="preserve">  </w:t>
        </w:r>
      </w:ins>
      <w:r>
        <w:rPr>
          <w:rStyle w:val="LiteralGray"/>
          <w:rPrChange w:id="0" w:author="Carol Nichols" w:date="2017-07-11T18:46:00Z"/>
        </w:rPr>
        <w:t xml:space="preserve">  </w:t>
      </w:r>
      <w:r>
        <w:rPr>
          <w:rStyle w:val="LiteralGray"/>
          <w:rPrChange w:id="0" w:author="Carol Nichols" w:date="2017-07-11T18:46:00Z"/>
        </w:rPr>
        <w:t>// ...snip...</w:t>
      </w:r>
    </w:p>
    <w:p>
      <w:pPr>
        <w:pStyle w:val="CodeB"/>
        <w:rPr/>
      </w:pPr>
      <w:r>
        <w:rPr>
          <w:rStyle w:val="LiteralGray"/>
          <w:rPrChange w:id="0" w:author="Carol Nichols" w:date="2017-07-11T18:46:00Z"/>
        </w:rPr>
        <w:t>}</w:t>
      </w:r>
    </w:p>
    <w:p>
      <w:pPr>
        <w:pStyle w:val="CodeB"/>
        <w:rPr/>
      </w:pPr>
      <w:r>
        <w:rPr/>
      </w:r>
    </w:p>
    <w:p>
      <w:pPr>
        <w:pStyle w:val="CodeB"/>
        <w:rPr/>
      </w:pPr>
      <w:r>
        <w:rPr>
          <w:rStyle w:val="LiteralGray"/>
          <w:rPrChange w:id="0" w:author="Carol Nichols" w:date="2017-07-11T18:47:00Z"/>
        </w:rPr>
        <w:t>// ...snip...</w:t>
      </w:r>
    </w:p>
    <w:p>
      <w:pPr>
        <w:pStyle w:val="CodeB"/>
        <w:rPr/>
      </w:pPr>
      <w:r>
        <w:rPr/>
      </w:r>
    </w:p>
    <w:p>
      <w:pPr>
        <w:pStyle w:val="CodeB"/>
        <w:rPr/>
      </w:pPr>
      <w:r>
        <w:rPr/>
        <w:t>impl Config {</w:t>
      </w:r>
    </w:p>
    <w:p>
      <w:pPr>
        <w:pStyle w:val="CodeB"/>
        <w:rPr/>
      </w:pPr>
      <w:ins w:id="864" w:author="Carol Nichols" w:date="2017-07-11T18:59:00Z">
        <w:r>
          <w:rPr/>
          <w:t xml:space="preserve">  </w:t>
        </w:r>
      </w:ins>
      <w:r>
        <w:rPr/>
        <w:t xml:space="preserve">  </w:t>
      </w:r>
      <w:r>
        <w:rPr/>
        <w:t>fn new(args: &amp;[String]) -&gt; Config {</w:t>
      </w:r>
    </w:p>
    <w:p>
      <w:pPr>
        <w:pStyle w:val="CodeB"/>
        <w:rPr/>
      </w:pPr>
      <w:ins w:id="865" w:author="Carol Nichols" w:date="2017-07-11T18:59:00Z">
        <w:r>
          <w:rPr/>
          <w:t xml:space="preserve">    </w:t>
        </w:r>
      </w:ins>
      <w:r>
        <w:rPr/>
        <w:t xml:space="preserve">    </w:t>
      </w:r>
      <w:r>
        <w:rPr/>
        <w:t>let query = args[1].clone();</w:t>
      </w:r>
    </w:p>
    <w:p>
      <w:pPr>
        <w:pStyle w:val="CodeB"/>
        <w:rPr/>
      </w:pPr>
      <w:ins w:id="866" w:author="Carol Nichols" w:date="2017-07-11T18:59:00Z">
        <w:r>
          <w:rPr/>
          <w:t xml:space="preserve">    </w:t>
        </w:r>
      </w:ins>
      <w:r>
        <w:rPr/>
        <w:t xml:space="preserve">    </w:t>
      </w:r>
      <w:r>
        <w:rPr/>
        <w:t>let filename = args[2].clone();</w:t>
      </w:r>
    </w:p>
    <w:p>
      <w:pPr>
        <w:pStyle w:val="CodeB"/>
        <w:rPr/>
      </w:pPr>
      <w:r>
        <w:rPr/>
      </w:r>
    </w:p>
    <w:p>
      <w:pPr>
        <w:pStyle w:val="CodeB"/>
        <w:rPr/>
      </w:pPr>
      <w:ins w:id="867" w:author="Carol Nichols" w:date="2017-07-11T18:59:00Z">
        <w:r>
          <w:rPr/>
          <w:t xml:space="preserve">    </w:t>
        </w:r>
      </w:ins>
      <w:r>
        <w:rPr/>
        <w:t xml:space="preserve">    </w:t>
      </w:r>
      <w:r>
        <w:rPr/>
        <w:t>Config {</w:t>
      </w:r>
      <w:ins w:id="868" w:author="Carol Nichols" w:date="2017-07-12T09:19:00Z">
        <w:r>
          <w:rPr/>
          <w:t xml:space="preserve"> query, filename }</w:t>
        </w:r>
      </w:ins>
    </w:p>
    <w:p>
      <w:pPr>
        <w:pStyle w:val="CodeB"/>
        <w:rPr/>
      </w:pPr>
      <w:del w:id="869" w:author="Carol Nichols" w:date="2017-07-12T09:19:00Z">
        <w:r>
          <w:rPr/>
          <w:delText xml:space="preserve">      </w:delText>
        </w:r>
      </w:del>
      <w:del w:id="870" w:author="Carol Nichols" w:date="2017-07-12T09:19:00Z">
        <w:r>
          <w:rPr/>
          <w:delText>query: query,</w:delText>
        </w:r>
      </w:del>
    </w:p>
    <w:p>
      <w:pPr>
        <w:pStyle w:val="CodeB"/>
        <w:rPr/>
      </w:pPr>
      <w:del w:id="871" w:author="Carol Nichols" w:date="2017-07-12T09:19:00Z">
        <w:r>
          <w:rPr/>
          <w:delText xml:space="preserve">      </w:delText>
        </w:r>
      </w:del>
      <w:del w:id="872" w:author="Carol Nichols" w:date="2017-07-12T09:19:00Z">
        <w:r>
          <w:rPr/>
          <w:delText>filename: filename,</w:delText>
        </w:r>
      </w:del>
    </w:p>
    <w:p>
      <w:pPr>
        <w:pStyle w:val="CodeB"/>
        <w:rPr/>
      </w:pPr>
      <w:del w:id="873" w:author="Carol Nichols" w:date="2017-07-12T09:19:00Z">
        <w:r>
          <w:rPr/>
          <w:delText xml:space="preserve">    </w:delText>
        </w:r>
      </w:del>
      <w:del w:id="874" w:author="Carol Nichols" w:date="2017-07-12T09:19:00Z">
        <w:r>
          <w:rPr/>
          <w:delText>}</w:delText>
        </w:r>
      </w:del>
    </w:p>
    <w:p>
      <w:pPr>
        <w:pStyle w:val="CodeB"/>
        <w:rPr/>
      </w:pPr>
      <w:ins w:id="875" w:author="Carol Nichols" w:date="2017-07-11T18:59:00Z">
        <w:r>
          <w:rPr/>
          <w:t xml:space="preserve">  </w:t>
        </w:r>
      </w:ins>
      <w:r>
        <w:rPr/>
        <w:t xml:space="preserve">  </w:t>
      </w:r>
      <w:r>
        <w:rPr/>
        <w:t>}</w:t>
      </w:r>
    </w:p>
    <w:p>
      <w:pPr>
        <w:pStyle w:val="CodeC"/>
        <w:rPr/>
      </w:pPr>
      <w:r>
        <w:rPr/>
        <w:t>}</w:t>
      </w:r>
    </w:p>
    <w:p>
      <w:pPr>
        <w:pStyle w:val="Listing"/>
        <w:rPr/>
      </w:pPr>
      <w:r>
        <w:rPr/>
        <w:t>Listing 12-7: Changing</w:t>
      </w:r>
      <w:ins w:id="876" w:author="Carol Nichols" w:date="2017-07-11T18:47:00Z">
        <w:r>
          <w:rPr/>
          <w:t xml:space="preserve"> </w:t>
        </w:r>
      </w:ins>
      <w:del w:id="877" w:author="Carol Nichols" w:date="2017-07-11T18:47:00Z">
        <w:r>
          <w:rPr/>
          <w:delText> </w:delText>
        </w:r>
      </w:del>
      <w:r>
        <w:rPr>
          <w:rStyle w:val="Literal"/>
        </w:rPr>
        <w:t>parse_config</w:t>
      </w:r>
      <w:del w:id="878" w:author="Carol Nichols" w:date="2017-07-11T18:47:00Z">
        <w:r>
          <w:rPr>
            <w:rStyle w:val="Literal"/>
          </w:rPr>
          <w:delText> </w:delText>
        </w:r>
      </w:del>
      <w:ins w:id="879" w:author="Carol Nichols" w:date="2017-07-11T18:47:00Z">
        <w:r>
          <w:rPr/>
          <w:t xml:space="preserve"> </w:t>
        </w:r>
      </w:ins>
      <w:r>
        <w:rPr/>
        <w:t>into</w:t>
      </w:r>
      <w:ins w:id="880" w:author="Carol Nichols" w:date="2017-07-11T18:47:00Z">
        <w:r>
          <w:rPr/>
          <w:t xml:space="preserve"> </w:t>
        </w:r>
      </w:ins>
      <w:del w:id="881" w:author="Carol Nichols" w:date="2017-07-11T18:47:00Z">
        <w:r>
          <w:rPr/>
          <w:delText> </w:delText>
        </w:r>
      </w:del>
      <w:r>
        <w:rPr>
          <w:rStyle w:val="Literal"/>
        </w:rPr>
        <w:t>Config::new</w:t>
      </w:r>
    </w:p>
    <w:p>
      <w:pPr>
        <w:pStyle w:val="Body"/>
        <w:rPr/>
      </w:pPr>
      <w:r>
        <w:rPr/>
        <w:t>We’ve updated</w:t>
      </w:r>
      <w:ins w:id="882" w:author="Carol Nichols" w:date="2017-07-11T18:47:00Z">
        <w:r>
          <w:rPr/>
          <w:t xml:space="preserve"> </w:t>
        </w:r>
      </w:ins>
      <w:del w:id="883" w:author="Carol Nichols" w:date="2017-07-11T18:47:00Z">
        <w:r>
          <w:rPr/>
          <w:delText> </w:delText>
        </w:r>
      </w:del>
      <w:r>
        <w:rPr>
          <w:rStyle w:val="Literal"/>
        </w:rPr>
        <w:t>main</w:t>
      </w:r>
      <w:del w:id="884" w:author="Carol Nichols" w:date="2017-07-11T18:47:00Z">
        <w:r>
          <w:rPr>
            <w:rStyle w:val="Literal"/>
          </w:rPr>
          <w:delText> </w:delText>
        </w:r>
      </w:del>
      <w:ins w:id="885" w:author="Carol Nichols" w:date="2017-07-11T18:47:00Z">
        <w:r>
          <w:rPr/>
          <w:t xml:space="preserve"> </w:t>
        </w:r>
      </w:ins>
      <w:r>
        <w:rPr/>
        <w:t>where we were calling</w:t>
      </w:r>
      <w:ins w:id="886" w:author="Carol Nichols" w:date="2017-07-11T18:47:00Z">
        <w:r>
          <w:rPr/>
          <w:t xml:space="preserve"> </w:t>
        </w:r>
      </w:ins>
      <w:del w:id="887" w:author="Carol Nichols" w:date="2017-07-11T18:47:00Z">
        <w:r>
          <w:rPr/>
          <w:delText> </w:delText>
        </w:r>
      </w:del>
      <w:r>
        <w:rPr>
          <w:rStyle w:val="Literal"/>
        </w:rPr>
        <w:t>parse_config</w:t>
      </w:r>
      <w:del w:id="888" w:author="Carol Nichols" w:date="2017-07-11T18:47:00Z">
        <w:r>
          <w:rPr>
            <w:rStyle w:val="Literal"/>
          </w:rPr>
          <w:delText> </w:delText>
        </w:r>
      </w:del>
      <w:ins w:id="889" w:author="Carol Nichols" w:date="2017-07-11T18:47:00Z">
        <w:r>
          <w:rPr/>
          <w:t xml:space="preserve"> </w:t>
        </w:r>
      </w:ins>
      <w:r>
        <w:rPr/>
        <w:t xml:space="preserve">to instead call </w:t>
      </w:r>
      <w:r>
        <w:rPr>
          <w:rStyle w:val="Literal"/>
        </w:rPr>
        <w:t>Config::new</w:t>
      </w:r>
      <w:r>
        <w:rPr/>
        <w:t>. We’ve changed the name of</w:t>
      </w:r>
      <w:ins w:id="890" w:author="Carol Nichols" w:date="2017-07-11T18:47:00Z">
        <w:r>
          <w:rPr/>
          <w:t xml:space="preserve"> </w:t>
        </w:r>
      </w:ins>
      <w:del w:id="891" w:author="Carol Nichols" w:date="2017-07-11T18:47:00Z">
        <w:r>
          <w:rPr/>
          <w:delText> </w:delText>
        </w:r>
      </w:del>
      <w:r>
        <w:rPr>
          <w:rStyle w:val="Literal"/>
        </w:rPr>
        <w:t>parse_config</w:t>
      </w:r>
      <w:del w:id="892" w:author="Carol Nichols" w:date="2017-07-11T18:47:00Z">
        <w:r>
          <w:rPr>
            <w:rStyle w:val="Literal"/>
          </w:rPr>
          <w:delText> </w:delText>
        </w:r>
      </w:del>
      <w:ins w:id="893" w:author="Carol Nichols" w:date="2017-07-11T18:47:00Z">
        <w:r>
          <w:rPr/>
          <w:t xml:space="preserve"> </w:t>
        </w:r>
      </w:ins>
      <w:r>
        <w:rPr/>
        <w:t>to</w:t>
      </w:r>
      <w:ins w:id="894" w:author="Carol Nichols" w:date="2017-07-11T18:47:00Z">
        <w:r>
          <w:rPr/>
          <w:t xml:space="preserve"> </w:t>
        </w:r>
      </w:ins>
      <w:del w:id="895" w:author="Carol Nichols" w:date="2017-07-11T18:47:00Z">
        <w:r>
          <w:rPr/>
          <w:delText> </w:delText>
        </w:r>
      </w:del>
      <w:r>
        <w:rPr>
          <w:rStyle w:val="Literal"/>
        </w:rPr>
        <w:t>new</w:t>
      </w:r>
      <w:del w:id="896" w:author="Carol Nichols" w:date="2017-07-11T18:47:00Z">
        <w:r>
          <w:rPr>
            <w:rStyle w:val="Literal"/>
          </w:rPr>
          <w:delText> </w:delText>
        </w:r>
      </w:del>
      <w:ins w:id="897" w:author="Carol Nichols" w:date="2017-07-11T18:47:00Z">
        <w:r>
          <w:rPr/>
          <w:t xml:space="preserve"> </w:t>
        </w:r>
      </w:ins>
      <w:r>
        <w:rPr/>
        <w:t>and moved it within an</w:t>
      </w:r>
      <w:ins w:id="898" w:author="Carol Nichols" w:date="2017-07-11T18:47:00Z">
        <w:r>
          <w:rPr/>
          <w:t xml:space="preserve"> </w:t>
        </w:r>
      </w:ins>
      <w:del w:id="899" w:author="Carol Nichols" w:date="2017-07-11T18:47:00Z">
        <w:r>
          <w:rPr/>
          <w:delText> </w:delText>
        </w:r>
      </w:del>
      <w:r>
        <w:rPr>
          <w:rStyle w:val="Literal"/>
        </w:rPr>
        <w:t>impl</w:t>
      </w:r>
      <w:r>
        <w:rPr>
          <w:rFonts w:eastAsia="Microsoft YaHei"/>
        </w:rPr>
        <w:t xml:space="preserve"> </w:t>
      </w:r>
      <w:r>
        <w:rPr/>
        <w:t>block</w:t>
      </w:r>
      <w:del w:id="900" w:author="Carol Nichols" w:date="2017-07-11T18:47:00Z">
        <w:r>
          <w:rPr>
            <w:rFonts w:eastAsia="Microsoft YaHei"/>
          </w:rPr>
          <w:delText>’</w:delText>
        </w:r>
      </w:del>
      <w:r>
        <w:rPr/>
        <w:t>, which makes the</w:t>
      </w:r>
      <w:ins w:id="901" w:author="Carol Nichols" w:date="2017-07-11T18:47:00Z">
        <w:r>
          <w:rPr/>
          <w:t xml:space="preserve"> </w:t>
        </w:r>
      </w:ins>
      <w:del w:id="902" w:author="Carol Nichols" w:date="2017-07-11T18:48:00Z">
        <w:r>
          <w:rPr/>
          <w:delText> </w:delText>
        </w:r>
      </w:del>
      <w:r>
        <w:rPr>
          <w:rStyle w:val="Literal"/>
        </w:rPr>
        <w:t>new</w:t>
      </w:r>
      <w:del w:id="903" w:author="Carol Nichols" w:date="2017-07-11T18:48:00Z">
        <w:r>
          <w:rPr>
            <w:rStyle w:val="Literal"/>
          </w:rPr>
          <w:delText> </w:delText>
        </w:r>
      </w:del>
      <w:ins w:id="904" w:author="Carol Nichols" w:date="2017-07-11T18:48:00Z">
        <w:r>
          <w:rPr/>
          <w:t xml:space="preserve"> </w:t>
        </w:r>
      </w:ins>
      <w:r>
        <w:rPr/>
        <w:t xml:space="preserve">function associated with </w:t>
      </w:r>
      <w:r>
        <w:rPr>
          <w:rStyle w:val="Literal"/>
        </w:rPr>
        <w:t>Config</w:t>
      </w:r>
      <w:r>
        <w:rPr/>
        <w:t>. Try compiling this again to</w:t>
      </w:r>
      <w:r>
        <w:rPr>
          <w:rFonts w:eastAsia="Microsoft YaHei"/>
        </w:rPr>
        <w:t xml:space="preserve"> </w:t>
      </w:r>
      <w:r>
        <w:rPr/>
        <w:t>make sure it works.</w:t>
      </w:r>
    </w:p>
    <w:p>
      <w:pPr>
        <w:pStyle w:val="HeadB"/>
        <w:rPr/>
      </w:pPr>
      <w:bookmarkStart w:id="33" w:name="fixing-the-error-handling"/>
      <w:bookmarkStart w:id="34" w:name="_Toc486341781"/>
      <w:bookmarkStart w:id="35" w:name="__RefHeading___Toc14998_1865893667"/>
      <w:bookmarkEnd w:id="33"/>
      <w:bookmarkEnd w:id="34"/>
      <w:bookmarkEnd w:id="35"/>
      <w:r>
        <w:rPr/>
        <w:t>Fixing the Error Handling</w:t>
      </w:r>
    </w:p>
    <w:p>
      <w:pPr>
        <w:pStyle w:val="BodyFirst"/>
        <w:rPr/>
      </w:pPr>
      <w:r>
        <w:rPr/>
        <w:t>Now we’ll work on fixing our error handling. Recall that we mentioned</w:t>
      </w:r>
      <w:ins w:id="905" w:author="Liz2" w:date="2017-06-27T12:42:00Z">
        <w:r>
          <w:rPr/>
          <w:t xml:space="preserve"> that</w:t>
        </w:r>
      </w:ins>
      <w:r>
        <w:rPr/>
        <w:t xml:space="preserve"> attempting to access the values in the</w:t>
      </w:r>
      <w:ins w:id="906" w:author="Carol Nichols" w:date="2017-07-11T18:48:00Z">
        <w:r>
          <w:rPr/>
          <w:t xml:space="preserve"> </w:t>
        </w:r>
      </w:ins>
      <w:del w:id="907" w:author="Carol Nichols" w:date="2017-07-11T18:48:00Z">
        <w:r>
          <w:rPr/>
          <w:delText> </w:delText>
        </w:r>
      </w:del>
      <w:r>
        <w:rPr>
          <w:rStyle w:val="Literal"/>
        </w:rPr>
        <w:t>args</w:t>
      </w:r>
      <w:del w:id="908" w:author="Carol Nichols" w:date="2017-07-11T18:48:00Z">
        <w:r>
          <w:rPr>
            <w:rStyle w:val="Literal"/>
          </w:rPr>
          <w:delText> </w:delText>
        </w:r>
      </w:del>
      <w:ins w:id="909" w:author="Carol Nichols" w:date="2017-07-11T18:48:00Z">
        <w:r>
          <w:rPr/>
          <w:t xml:space="preserve"> </w:t>
        </w:r>
      </w:ins>
      <w:r>
        <w:rPr/>
        <w:t>vector</w:t>
      </w:r>
      <w:r>
        <w:rPr>
          <w:rFonts w:eastAsia="Microsoft YaHei"/>
        </w:rPr>
        <w:t xml:space="preserve"> </w:t>
      </w:r>
      <w:r>
        <w:rPr/>
        <w:t xml:space="preserve">at index </w:t>
      </w:r>
      <w:r>
        <w:rPr>
          <w:rStyle w:val="Literal"/>
          <w:rPrChange w:id="0" w:author="Carol Nichols" w:date="2017-07-11T18:48:00Z"/>
        </w:rPr>
        <w:t>1</w:t>
      </w:r>
      <w:r>
        <w:rPr/>
        <w:t xml:space="preserve"> or index </w:t>
      </w:r>
      <w:r>
        <w:rPr>
          <w:rStyle w:val="Literal"/>
          <w:rPrChange w:id="0" w:author="Carol Nichols" w:date="2017-07-11T18:48:00Z"/>
        </w:rPr>
        <w:t>2</w:t>
      </w:r>
      <w:r>
        <w:rPr/>
        <w:t xml:space="preserve"> will cause the program to panic if the vector contains fewer than 3 items. Try running the program without any arguments; it will look like this:</w:t>
      </w:r>
    </w:p>
    <w:p>
      <w:pPr>
        <w:pStyle w:val="CodeA"/>
        <w:rPr/>
      </w:pPr>
      <w:r>
        <w:rPr/>
        <w:t>$ cargo run</w:t>
      </w:r>
    </w:p>
    <w:p>
      <w:pPr>
        <w:pStyle w:val="CodeB"/>
        <w:rPr/>
      </w:pPr>
      <w:r>
        <w:rPr/>
        <w:t xml:space="preserve">  </w:t>
      </w:r>
      <w:r>
        <w:rPr/>
        <w:t>Finished de</w:t>
      </w:r>
      <w:del w:id="912" w:author="Carol Nichols" w:date="2017-07-12T09:00:00Z">
        <w:r>
          <w:rPr/>
          <w:delText>bug</w:delText>
        </w:r>
      </w:del>
      <w:ins w:id="913" w:author="Carol Nichols" w:date="2017-07-12T09:00:00Z">
        <w:r>
          <w:rPr/>
          <w:t>v</w:t>
        </w:r>
      </w:ins>
      <w:r>
        <w:rPr/>
        <w:t xml:space="preserve"> [unoptimized + debuginfo] target(s) in 0.0 secs</w:t>
      </w:r>
    </w:p>
    <w:p>
      <w:pPr>
        <w:pStyle w:val="CodeB"/>
        <w:rPr/>
      </w:pPr>
      <w:r>
        <w:rPr/>
        <w:t xml:space="preserve">   </w:t>
      </w:r>
      <w:r>
        <w:rPr/>
        <w:t>Running `target/debug/</w:t>
      </w:r>
      <w:del w:id="914" w:author="Carol Nichols" w:date="2017-07-11T18:03:00Z">
        <w:r>
          <w:rPr/>
          <w:delText>greprs</w:delText>
        </w:r>
      </w:del>
      <w:ins w:id="915" w:author="Carol Nichols" w:date="2017-07-11T18:03:00Z">
        <w:r>
          <w:rPr>
            <w:rFonts w:eastAsia="Times New Roman" w:cs="Times New Roman"/>
            <w:sz w:val="20"/>
            <w:szCs w:val="20"/>
          </w:rPr>
          <w:t>minigrep</w:t>
        </w:r>
      </w:ins>
      <w:r>
        <w:rPr/>
        <w:t>`</w:t>
      </w:r>
    </w:p>
    <w:p>
      <w:pPr>
        <w:pStyle w:val="CodeB"/>
        <w:rPr/>
      </w:pPr>
      <w:r>
        <w:rPr/>
        <w:t>thread ‘main’ panicked at ‘index out of bounds: the len is 1</w:t>
      </w:r>
    </w:p>
    <w:p>
      <w:pPr>
        <w:pStyle w:val="CodeB"/>
        <w:rPr/>
      </w:pPr>
      <w:r>
        <w:rPr/>
        <w:t>but the index is 1’, /stable-dist-rustc/build/src/libcollections/vec.rs:1307</w:t>
      </w:r>
    </w:p>
    <w:p>
      <w:pPr>
        <w:pStyle w:val="CodeC"/>
        <w:rPr/>
      </w:pPr>
      <w:r>
        <w:rPr/>
        <w:t>note: Run with `RUST_BACKTRACE=1` for a backtrace.</w:t>
      </w:r>
    </w:p>
    <w:p>
      <w:pPr>
        <w:pStyle w:val="Body"/>
        <w:rPr/>
      </w:pPr>
      <w:ins w:id="916" w:author="Liz2" w:date="2017-06-27T12:42:00Z">
        <w:r>
          <w:rPr>
            <w:rFonts w:eastAsia="Microsoft YaHei"/>
          </w:rPr>
          <w:t>The line that states</w:t>
        </w:r>
      </w:ins>
      <w:r>
        <w:rPr>
          <w:rFonts w:eastAsia="Microsoft YaHei"/>
        </w:rPr>
        <w:t xml:space="preserve"> </w:t>
      </w:r>
      <w:r>
        <w:rPr>
          <w:rStyle w:val="Literal"/>
        </w:rPr>
        <w:t>index out of bounds: the len is 1 but the index is 1</w:t>
      </w:r>
      <w:del w:id="917" w:author="Carol Nichols" w:date="2017-07-11T18:48:00Z">
        <w:r>
          <w:rPr>
            <w:rStyle w:val="Literal"/>
          </w:rPr>
          <w:delText> </w:delText>
        </w:r>
      </w:del>
      <w:ins w:id="918" w:author="Carol Nichols" w:date="2017-07-11T18:48:00Z">
        <w:r>
          <w:rPr/>
          <w:t xml:space="preserve"> </w:t>
        </w:r>
      </w:ins>
      <w:r>
        <w:rPr/>
        <w:t>is an error message</w:t>
      </w:r>
      <w:del w:id="919" w:author="Carol Nichols" w:date="2017-07-11T18:48:00Z">
        <w:r>
          <w:rPr>
            <w:rFonts w:eastAsia="Microsoft YaHei"/>
          </w:rPr>
          <w:delText>’</w:delText>
        </w:r>
      </w:del>
      <w:r>
        <w:rPr/>
        <w:t xml:space="preserve"> </w:t>
      </w:r>
      <w:del w:id="920" w:author="Liz2" w:date="2017-06-27T12:42:00Z">
        <w:r>
          <w:rPr/>
          <w:delText xml:space="preserve">that is </w:delText>
        </w:r>
      </w:del>
      <w:r>
        <w:rPr/>
        <w:t>intended for programmers, and won’t really help our end users understand what happened and what they should do instead. Let’s fix that now.</w:t>
      </w:r>
    </w:p>
    <w:p>
      <w:pPr>
        <w:pStyle w:val="HeadC"/>
        <w:rPr/>
      </w:pPr>
      <w:bookmarkStart w:id="36" w:name="improving-the-error-message"/>
      <w:bookmarkStart w:id="37" w:name="_Toc486341782"/>
      <w:bookmarkStart w:id="38" w:name="__RefHeading___Toc15000_1865893667"/>
      <w:bookmarkEnd w:id="36"/>
      <w:bookmarkEnd w:id="37"/>
      <w:bookmarkEnd w:id="38"/>
      <w:r>
        <w:rPr/>
        <w:t>Improving the Error Message</w:t>
      </w:r>
    </w:p>
    <w:p>
      <w:pPr>
        <w:pStyle w:val="BodyFirst"/>
        <w:rPr/>
      </w:pPr>
      <w:r>
        <w:rPr/>
        <w:t>In Listing 12-8, we’re adding a check in the</w:t>
      </w:r>
      <w:ins w:id="921" w:author="Carol Nichols" w:date="2017-07-11T18:48:00Z">
        <w:r>
          <w:rPr/>
          <w:t xml:space="preserve"> </w:t>
        </w:r>
      </w:ins>
      <w:del w:id="922" w:author="Carol Nichols" w:date="2017-07-11T18:48:00Z">
        <w:r>
          <w:rPr/>
          <w:delText> </w:delText>
        </w:r>
      </w:del>
      <w:r>
        <w:rPr>
          <w:rStyle w:val="Literal"/>
        </w:rPr>
        <w:t>new</w:t>
      </w:r>
      <w:del w:id="923" w:author="Carol Nichols" w:date="2017-07-11T18:48:00Z">
        <w:r>
          <w:rPr>
            <w:rStyle w:val="Literal"/>
          </w:rPr>
          <w:delText> </w:delText>
        </w:r>
      </w:del>
      <w:ins w:id="924" w:author="Carol Nichols" w:date="2017-07-11T18:48:00Z">
        <w:r>
          <w:rPr/>
          <w:t xml:space="preserve"> </w:t>
        </w:r>
      </w:ins>
      <w:r>
        <w:rPr/>
        <w:t xml:space="preserve">function </w:t>
      </w:r>
      <w:del w:id="925" w:author="Liz2" w:date="2017-06-27T12:44:00Z">
        <w:r>
          <w:rPr/>
          <w:delText xml:space="preserve">to </w:delText>
        </w:r>
      </w:del>
      <w:ins w:id="926" w:author="Liz2" w:date="2017-06-27T12:44:00Z">
        <w:r>
          <w:rPr/>
          <w:t xml:space="preserve">that will </w:t>
        </w:r>
      </w:ins>
      <w:r>
        <w:rPr/>
        <w:t xml:space="preserve">check that the slice is long enough before accessing index </w:t>
      </w:r>
      <w:r>
        <w:rPr>
          <w:rStyle w:val="Literal"/>
          <w:rPrChange w:id="0" w:author="Carol Nichols" w:date="2017-07-11T18:49:00Z"/>
        </w:rPr>
        <w:t>1</w:t>
      </w:r>
      <w:r>
        <w:rPr/>
        <w:t xml:space="preserve"> and </w:t>
      </w:r>
      <w:r>
        <w:rPr>
          <w:rStyle w:val="Literal"/>
          <w:rPrChange w:id="0" w:author="Carol Nichols" w:date="2017-07-11T18:49:00Z"/>
        </w:rPr>
        <w:t>2</w:t>
      </w:r>
      <w:r>
        <w:rPr/>
        <w:t xml:space="preserve">. If the slice isn’t long enough, </w:t>
      </w:r>
      <w:del w:id="929" w:author="Liz2" w:date="2017-06-27T12:44:00Z">
        <w:r>
          <w:rPr/>
          <w:delText xml:space="preserve">we </w:delText>
        </w:r>
      </w:del>
      <w:ins w:id="930" w:author="Liz2" w:date="2017-06-27T12:44:00Z">
        <w:r>
          <w:rPr/>
          <w:t xml:space="preserve">the program </w:t>
        </w:r>
      </w:ins>
      <w:r>
        <w:rPr/>
        <w:t>panic</w:t>
      </w:r>
      <w:ins w:id="931" w:author="Liz2" w:date="2017-06-27T12:44:00Z">
        <w:r>
          <w:rPr/>
          <w:t>s,</w:t>
        </w:r>
      </w:ins>
      <w:r>
        <w:rPr/>
        <w:t xml:space="preserve"> with a better</w:t>
      </w:r>
      <w:r>
        <w:rPr>
          <w:rFonts w:eastAsia="Microsoft YaHei"/>
        </w:rPr>
        <w:t xml:space="preserve"> </w:t>
      </w:r>
      <w:r>
        <w:rPr/>
        <w:t>error message than the</w:t>
      </w:r>
      <w:ins w:id="932" w:author="Carol Nichols" w:date="2017-07-11T18:49:00Z">
        <w:r>
          <w:rPr/>
          <w:t xml:space="preserve"> </w:t>
        </w:r>
      </w:ins>
      <w:del w:id="933" w:author="Carol Nichols" w:date="2017-07-11T18:49:00Z">
        <w:r>
          <w:rPr/>
          <w:delText> </w:delText>
        </w:r>
      </w:del>
      <w:r>
        <w:rPr>
          <w:rStyle w:val="Literal"/>
        </w:rPr>
        <w:t>index out of bounds</w:t>
      </w:r>
      <w:r>
        <w:rPr/>
        <w:t xml:space="preserve"> message:</w:t>
      </w:r>
    </w:p>
    <w:p>
      <w:pPr>
        <w:pStyle w:val="ProductionDirective"/>
        <w:rPr/>
      </w:pPr>
      <w:r>
        <w:rPr/>
        <w:t>Filename: src/main.rs</w:t>
      </w:r>
    </w:p>
    <w:p>
      <w:pPr>
        <w:pStyle w:val="CodeA"/>
        <w:rPr/>
      </w:pPr>
      <w:r>
        <w:rPr>
          <w:rStyle w:val="LiteralGray"/>
          <w:rPrChange w:id="0" w:author="Carol Nichols" w:date="2017-07-11T18:49:00Z"/>
        </w:rPr>
        <w:t>// ...snip...</w:t>
      </w:r>
    </w:p>
    <w:p>
      <w:pPr>
        <w:pStyle w:val="CodeB"/>
        <w:rPr/>
      </w:pPr>
      <w:r>
        <w:rPr/>
        <w:t>fn new(args: &amp;[String]) -&gt; Config {</w:t>
      </w:r>
    </w:p>
    <w:p>
      <w:pPr>
        <w:pStyle w:val="CodeB"/>
        <w:rPr/>
      </w:pPr>
      <w:r>
        <w:rPr/>
        <w:t xml:space="preserve">  </w:t>
      </w:r>
      <w:ins w:id="935" w:author="Carol Nichols" w:date="2017-07-11T18:49:00Z">
        <w:r>
          <w:rPr/>
          <w:t xml:space="preserve">  </w:t>
        </w:r>
      </w:ins>
      <w:r>
        <w:rPr/>
        <w:t>if args.len() &lt; 3 {</w:t>
      </w:r>
    </w:p>
    <w:p>
      <w:pPr>
        <w:pStyle w:val="CodeB"/>
        <w:rPr/>
      </w:pPr>
      <w:r>
        <w:rPr/>
        <w:t xml:space="preserve">  </w:t>
      </w:r>
      <w:ins w:id="936" w:author="Carol Nichols" w:date="2017-07-11T18:49:00Z">
        <w:r>
          <w:rPr/>
          <w:t xml:space="preserve">    </w:t>
        </w:r>
      </w:ins>
      <w:r>
        <w:rPr/>
        <w:t xml:space="preserve">  </w:t>
      </w:r>
      <w:r>
        <w:rPr/>
        <w:t>panic!("not enough arguments");</w:t>
      </w:r>
    </w:p>
    <w:p>
      <w:pPr>
        <w:pStyle w:val="CodeB"/>
        <w:rPr/>
      </w:pPr>
      <w:r>
        <w:rPr/>
        <w:t xml:space="preserve">  </w:t>
      </w:r>
      <w:ins w:id="937" w:author="Carol Nichols" w:date="2017-07-11T18:49:00Z">
        <w:r>
          <w:rPr/>
          <w:t xml:space="preserve">  </w:t>
        </w:r>
      </w:ins>
      <w:r>
        <w:rPr/>
        <w:t>}</w:t>
      </w:r>
    </w:p>
    <w:p>
      <w:pPr>
        <w:pStyle w:val="CodeC"/>
        <w:rPr/>
      </w:pPr>
      <w:r>
        <w:rPr/>
        <w:t xml:space="preserve">  </w:t>
      </w:r>
      <w:ins w:id="938" w:author="Carol Nichols" w:date="2017-07-11T18:49:00Z">
        <w:r>
          <w:rPr/>
          <w:t xml:space="preserve">  </w:t>
        </w:r>
      </w:ins>
      <w:r>
        <w:rPr>
          <w:rStyle w:val="LiteralGray"/>
          <w:rPrChange w:id="0" w:author="Carol Nichols" w:date="2017-07-11T18:49:00Z"/>
        </w:rPr>
        <w:t>// ...snip...</w:t>
      </w:r>
    </w:p>
    <w:p>
      <w:pPr>
        <w:pStyle w:val="Listing"/>
        <w:rPr/>
      </w:pPr>
      <w:r>
        <w:rPr/>
        <w:t>Listing 12-8: Adding a check for the number of arguments</w:t>
      </w:r>
    </w:p>
    <w:p>
      <w:pPr>
        <w:pStyle w:val="Body"/>
        <w:rPr/>
      </w:pPr>
      <w:r>
        <w:rPr>
          <w:rFonts w:eastAsia="Microsoft YaHei"/>
        </w:rPr>
        <w:t xml:space="preserve"> </w:t>
      </w:r>
      <w:r>
        <w:rPr/>
        <w:t>This is similar to the</w:t>
      </w:r>
      <w:ins w:id="940" w:author="Carol Nichols" w:date="2017-07-11T18:49:00Z">
        <w:r>
          <w:rPr/>
          <w:t xml:space="preserve"> </w:t>
        </w:r>
      </w:ins>
      <w:del w:id="941" w:author="Carol Nichols" w:date="2017-07-11T18:49:00Z">
        <w:r>
          <w:rPr/>
          <w:delText> </w:delText>
        </w:r>
      </w:del>
      <w:r>
        <w:rPr>
          <w:rStyle w:val="Literal"/>
        </w:rPr>
        <w:t>Guess::new</w:t>
      </w:r>
      <w:del w:id="942" w:author="Carol Nichols" w:date="2017-07-11T18:49:00Z">
        <w:r>
          <w:rPr>
            <w:rStyle w:val="Literal"/>
          </w:rPr>
          <w:delText> </w:delText>
        </w:r>
      </w:del>
      <w:ins w:id="943" w:author="Carol Nichols" w:date="2017-07-11T18:49:00Z">
        <w:r>
          <w:rPr/>
          <w:t xml:space="preserve"> </w:t>
        </w:r>
      </w:ins>
      <w:r>
        <w:rPr/>
        <w:t xml:space="preserve">function we wrote in Listing 9-8, where </w:t>
      </w:r>
      <w:del w:id="944" w:author="Liz2" w:date="2017-06-27T12:44:00Z">
        <w:r>
          <w:rPr/>
          <w:delText>we called </w:delText>
        </w:r>
      </w:del>
      <w:r>
        <w:rPr>
          <w:rStyle w:val="Literal"/>
        </w:rPr>
        <w:t>panic!</w:t>
      </w:r>
      <w:del w:id="945" w:author="Carol Nichols" w:date="2017-07-11T18:49:00Z">
        <w:r>
          <w:rPr>
            <w:rStyle w:val="Literal"/>
          </w:rPr>
          <w:delText> </w:delText>
        </w:r>
      </w:del>
      <w:ins w:id="946" w:author="Carol Nichols" w:date="2017-07-11T18:49:00Z">
        <w:r>
          <w:rPr/>
          <w:t xml:space="preserve"> </w:t>
        </w:r>
      </w:ins>
      <w:ins w:id="947" w:author="Liz2" w:date="2017-06-27T12:44:00Z">
        <w:r>
          <w:rPr/>
          <w:t xml:space="preserve">was called </w:t>
        </w:r>
      </w:ins>
      <w:del w:id="948" w:author="Liz2" w:date="2017-06-27T12:45:00Z">
        <w:r>
          <w:rPr/>
          <w:delText xml:space="preserve">if </w:delText>
        </w:r>
      </w:del>
      <w:ins w:id="949" w:author="Liz2" w:date="2017-06-27T12:45:00Z">
        <w:r>
          <w:rPr/>
          <w:t xml:space="preserve">when </w:t>
        </w:r>
      </w:ins>
      <w:r>
        <w:rPr/>
        <w:t>the</w:t>
      </w:r>
      <w:ins w:id="950" w:author="Carol Nichols" w:date="2017-07-11T18:49:00Z">
        <w:r>
          <w:rPr/>
          <w:t xml:space="preserve"> </w:t>
        </w:r>
      </w:ins>
      <w:del w:id="951" w:author="Carol Nichols" w:date="2017-07-11T18:49:00Z">
        <w:r>
          <w:rPr/>
          <w:delText> </w:delText>
        </w:r>
      </w:del>
      <w:r>
        <w:rPr>
          <w:rStyle w:val="Literal"/>
        </w:rPr>
        <w:t>value</w:t>
      </w:r>
      <w:del w:id="952" w:author="Carol Nichols" w:date="2017-07-11T18:49:00Z">
        <w:r>
          <w:rPr>
            <w:rStyle w:val="Literal"/>
          </w:rPr>
          <w:delText> </w:delText>
        </w:r>
      </w:del>
      <w:ins w:id="953" w:author="Carol Nichols" w:date="2017-07-11T18:49:00Z">
        <w:r>
          <w:rPr/>
          <w:t xml:space="preserve"> </w:t>
        </w:r>
      </w:ins>
      <w:r>
        <w:rPr/>
        <w:t>argument was out of the range of valid values. Instead of checking for a range of values</w:t>
      </w:r>
      <w:ins w:id="954" w:author="Liz2" w:date="2017-06-27T12:45:00Z">
        <w:r>
          <w:rPr/>
          <w:t xml:space="preserve"> here</w:t>
        </w:r>
      </w:ins>
      <w:r>
        <w:rPr/>
        <w:t xml:space="preserve">, we’re checking that the length of </w:t>
      </w:r>
      <w:r>
        <w:rPr>
          <w:rStyle w:val="Literal"/>
        </w:rPr>
        <w:t>args</w:t>
      </w:r>
      <w:del w:id="955" w:author="Carol Nichols" w:date="2017-07-11T18:49:00Z">
        <w:r>
          <w:rPr>
            <w:rStyle w:val="Literal"/>
          </w:rPr>
          <w:delText> </w:delText>
        </w:r>
      </w:del>
      <w:ins w:id="956" w:author="Carol Nichols" w:date="2017-07-11T18:49:00Z">
        <w:r>
          <w:rPr/>
          <w:t xml:space="preserve"> </w:t>
        </w:r>
      </w:ins>
      <w:r>
        <w:rPr/>
        <w:t>is at least 3, and the rest of the function can operate under the assumption that this condition has been met. If</w:t>
      </w:r>
      <w:ins w:id="957" w:author="Carol Nichols" w:date="2017-07-11T18:49:00Z">
        <w:r>
          <w:rPr/>
          <w:t xml:space="preserve"> </w:t>
        </w:r>
      </w:ins>
      <w:del w:id="958" w:author="Carol Nichols" w:date="2017-07-11T18:49:00Z">
        <w:r>
          <w:rPr/>
          <w:delText> </w:delText>
        </w:r>
      </w:del>
      <w:r>
        <w:rPr>
          <w:rStyle w:val="Literal"/>
        </w:rPr>
        <w:t>args</w:t>
      </w:r>
      <w:del w:id="959" w:author="Carol Nichols" w:date="2017-07-11T18:50:00Z">
        <w:r>
          <w:rPr>
            <w:rStyle w:val="Literal"/>
          </w:rPr>
          <w:delText> </w:delText>
        </w:r>
      </w:del>
      <w:ins w:id="960" w:author="Carol Nichols" w:date="2017-07-11T18:50:00Z">
        <w:r>
          <w:rPr/>
          <w:t xml:space="preserve"> </w:t>
        </w:r>
      </w:ins>
      <w:r>
        <w:rPr/>
        <w:t>has fewer than 3 items, this condition will be true, and we call the</w:t>
      </w:r>
      <w:ins w:id="961" w:author="Carol Nichols" w:date="2017-07-11T18:50:00Z">
        <w:r>
          <w:rPr/>
          <w:t xml:space="preserve"> </w:t>
        </w:r>
      </w:ins>
      <w:del w:id="962" w:author="Carol Nichols" w:date="2017-07-11T18:50:00Z">
        <w:r>
          <w:rPr/>
          <w:delText> </w:delText>
        </w:r>
      </w:del>
      <w:r>
        <w:rPr>
          <w:rStyle w:val="Literal"/>
        </w:rPr>
        <w:t>panic!</w:t>
      </w:r>
      <w:del w:id="963" w:author="Carol Nichols" w:date="2017-07-11T18:50:00Z">
        <w:r>
          <w:rPr>
            <w:rStyle w:val="Literal"/>
          </w:rPr>
          <w:delText> </w:delText>
        </w:r>
      </w:del>
      <w:ins w:id="964" w:author="Carol Nichols" w:date="2017-07-11T18:50:00Z">
        <w:r>
          <w:rPr/>
          <w:t xml:space="preserve"> </w:t>
        </w:r>
      </w:ins>
      <w:r>
        <w:rPr/>
        <w:t>macro to end the program immediately.</w:t>
      </w:r>
    </w:p>
    <w:p>
      <w:pPr>
        <w:pStyle w:val="Body"/>
        <w:rPr/>
      </w:pPr>
      <w:r>
        <w:rPr/>
        <w:t>With these extra few lines of code in</w:t>
      </w:r>
      <w:ins w:id="965" w:author="Carol Nichols" w:date="2017-07-11T18:50:00Z">
        <w:r>
          <w:rPr/>
          <w:t xml:space="preserve"> </w:t>
        </w:r>
      </w:ins>
      <w:del w:id="966" w:author="Carol Nichols" w:date="2017-07-11T18:50:00Z">
        <w:r>
          <w:rPr/>
          <w:delText> </w:delText>
        </w:r>
      </w:del>
      <w:r>
        <w:rPr>
          <w:rStyle w:val="Literal"/>
        </w:rPr>
        <w:t>new</w:t>
      </w:r>
      <w:r>
        <w:rPr/>
        <w:t>, let’s try running our program without any arguments again and see what the error looks like now:</w:t>
      </w:r>
    </w:p>
    <w:p>
      <w:pPr>
        <w:pStyle w:val="CodeA"/>
        <w:rPr/>
      </w:pPr>
      <w:r>
        <w:rPr/>
        <w:t>$ cargo run</w:t>
      </w:r>
    </w:p>
    <w:p>
      <w:pPr>
        <w:pStyle w:val="CodeB"/>
        <w:rPr/>
      </w:pPr>
      <w:r>
        <w:rPr/>
        <w:t xml:space="preserve">  </w:t>
      </w:r>
      <w:r>
        <w:rPr/>
        <w:t>Finished de</w:t>
      </w:r>
      <w:del w:id="967" w:author="Carol Nichols" w:date="2017-07-12T09:00:00Z">
        <w:r>
          <w:rPr/>
          <w:delText>bug</w:delText>
        </w:r>
      </w:del>
      <w:ins w:id="968" w:author="Carol Nichols" w:date="2017-07-12T09:00:00Z">
        <w:r>
          <w:rPr/>
          <w:t>v</w:t>
        </w:r>
      </w:ins>
      <w:r>
        <w:rPr/>
        <w:t xml:space="preserve"> [unoptimized + debuginfo] target(s) in 0.0 secs</w:t>
      </w:r>
    </w:p>
    <w:p>
      <w:pPr>
        <w:pStyle w:val="CodeB"/>
        <w:rPr/>
      </w:pPr>
      <w:r>
        <w:rPr/>
        <w:t xml:space="preserve">   </w:t>
      </w:r>
      <w:r>
        <w:rPr/>
        <w:t>Running `target/debug/</w:t>
      </w:r>
      <w:del w:id="969" w:author="Carol Nichols" w:date="2017-07-11T18:03:00Z">
        <w:r>
          <w:rPr/>
          <w:delText>greprs</w:delText>
        </w:r>
      </w:del>
      <w:ins w:id="970" w:author="Carol Nichols" w:date="2017-07-11T18:03:00Z">
        <w:r>
          <w:rPr>
            <w:rFonts w:eastAsia="Times New Roman" w:cs="Times New Roman"/>
            <w:sz w:val="20"/>
            <w:szCs w:val="20"/>
          </w:rPr>
          <w:t>minigrep</w:t>
        </w:r>
      </w:ins>
      <w:r>
        <w:rPr/>
        <w:t>`</w:t>
      </w:r>
    </w:p>
    <w:p>
      <w:pPr>
        <w:pStyle w:val="CodeB"/>
        <w:rPr/>
      </w:pPr>
      <w:r>
        <w:rPr/>
        <w:t>thread ‘main’ panicked at ‘not enough arguments’, src/main.rs:29</w:t>
      </w:r>
    </w:p>
    <w:p>
      <w:pPr>
        <w:pStyle w:val="CodeC"/>
        <w:rPr/>
      </w:pPr>
      <w:r>
        <w:rPr/>
        <w:t>note: Run with `RUST_BACKTRACE=1` for a backtrace.</w:t>
      </w:r>
    </w:p>
    <w:p>
      <w:pPr>
        <w:pStyle w:val="Body"/>
        <w:rPr/>
      </w:pPr>
      <w:r>
        <w:rPr/>
        <w:t>T</w:t>
      </w:r>
      <w:bookmarkStart w:id="39" w:name="__RefHeading___Toc15002_1865893667"/>
      <w:bookmarkEnd w:id="39"/>
      <w:r>
        <w:rPr/>
        <w:t>his output is better, we now have a reasonable error message.</w:t>
      </w:r>
      <w:r>
        <w:rPr>
          <w:rFonts w:eastAsia="Microsoft YaHei"/>
        </w:rPr>
        <w:t xml:space="preserve"> </w:t>
      </w:r>
      <w:r>
        <w:rPr/>
        <w:t>However, we also have a bunch of extra information we don’t want to give</w:t>
      </w:r>
      <w:r>
        <w:rPr>
          <w:rFonts w:eastAsia="Microsoft YaHei"/>
        </w:rPr>
        <w:t xml:space="preserve"> </w:t>
      </w:r>
      <w:r>
        <w:rPr/>
        <w:t>to our users. So perhaps using the technique we used in Listing 9-8 isn’t the best to use here; a call to</w:t>
      </w:r>
      <w:ins w:id="971" w:author="Carol Nichols" w:date="2017-07-11T18:50:00Z">
        <w:r>
          <w:rPr/>
          <w:t xml:space="preserve"> </w:t>
        </w:r>
      </w:ins>
      <w:del w:id="972" w:author="Carol Nichols" w:date="2017-07-11T18:50:00Z">
        <w:r>
          <w:rPr/>
          <w:delText> </w:delText>
        </w:r>
      </w:del>
      <w:r>
        <w:rPr>
          <w:rStyle w:val="Literal"/>
        </w:rPr>
        <w:t>panic!</w:t>
      </w:r>
      <w:del w:id="973" w:author="Carol Nichols" w:date="2017-07-11T18:50:00Z">
        <w:r>
          <w:rPr>
            <w:rStyle w:val="Literal"/>
          </w:rPr>
          <w:delText> </w:delText>
        </w:r>
      </w:del>
      <w:ins w:id="974" w:author="Carol Nichols" w:date="2017-07-11T18:50:00Z">
        <w:r>
          <w:rPr/>
          <w:t xml:space="preserve"> </w:t>
        </w:r>
      </w:ins>
      <w:r>
        <w:rPr/>
        <w:t>is more appropriate for a programming problem rather than a usage problem</w:t>
      </w:r>
      <w:del w:id="975" w:author="Liz2" w:date="2017-06-27T12:46:00Z">
        <w:r>
          <w:rPr/>
          <w:delText xml:space="preserve"> anyway</w:delText>
        </w:r>
      </w:del>
      <w:r>
        <w:rPr/>
        <w:t xml:space="preserve">, as we discussed in Chapter 9. Instead, we can use the other technique </w:t>
      </w:r>
      <w:del w:id="976" w:author="Liz2" w:date="2017-06-27T12:46:00Z">
        <w:r>
          <w:rPr/>
          <w:delText xml:space="preserve">we </w:delText>
        </w:r>
      </w:del>
      <w:ins w:id="977" w:author="Liz2" w:date="2017-06-27T12:46:00Z">
        <w:r>
          <w:rPr/>
          <w:t xml:space="preserve">you also </w:t>
        </w:r>
      </w:ins>
      <w:r>
        <w:rPr/>
        <w:t xml:space="preserve">learned about in </w:t>
      </w:r>
      <w:del w:id="978" w:author="Liz2" w:date="2017-06-27T12:46:00Z">
        <w:r>
          <w:rPr/>
          <w:delText>that c</w:delText>
        </w:r>
      </w:del>
      <w:ins w:id="979" w:author="Liz2" w:date="2017-06-27T12:46:00Z">
        <w:r>
          <w:rPr/>
          <w:t>C</w:t>
        </w:r>
      </w:ins>
      <w:r>
        <w:rPr/>
        <w:t>hapter</w:t>
      </w:r>
      <w:ins w:id="980" w:author="Liz2" w:date="2017-06-27T12:46:00Z">
        <w:r>
          <w:rPr/>
          <w:t xml:space="preserve"> 9</w:t>
        </w:r>
      </w:ins>
      <w:r>
        <w:rPr/>
        <w:t>: returning a</w:t>
      </w:r>
      <w:ins w:id="981" w:author="Carol Nichols" w:date="2017-07-11T18:50:00Z">
        <w:r>
          <w:rPr/>
          <w:t xml:space="preserve"> </w:t>
        </w:r>
      </w:ins>
      <w:del w:id="982" w:author="Carol Nichols" w:date="2017-07-11T18:50:00Z">
        <w:r>
          <w:rPr/>
          <w:delText> </w:delText>
        </w:r>
      </w:del>
      <w:r>
        <w:rPr>
          <w:rStyle w:val="Literal"/>
        </w:rPr>
        <w:t>Result</w:t>
      </w:r>
      <w:del w:id="983" w:author="Carol Nichols" w:date="2017-07-11T18:50:00Z">
        <w:r>
          <w:rPr>
            <w:rStyle w:val="Literal"/>
          </w:rPr>
          <w:delText> </w:delText>
        </w:r>
      </w:del>
      <w:ins w:id="984" w:author="Carol Nichols" w:date="2017-07-11T18:50:00Z">
        <w:r>
          <w:rPr/>
          <w:t xml:space="preserve"> </w:t>
        </w:r>
      </w:ins>
      <w:r>
        <w:rPr/>
        <w:t>that can indicate either success or an error.</w:t>
      </w:r>
    </w:p>
    <w:p>
      <w:pPr>
        <w:pStyle w:val="Body"/>
        <w:rPr/>
      </w:pPr>
      <w:del w:id="985" w:author="Carol Nichols" w:date="2017-07-12T09:11:00Z">
        <w:r>
          <w:rPr/>
          <w:delText xml:space="preserve"> </w:delText>
        </w:r>
      </w:del>
    </w:p>
    <w:p>
      <w:pPr>
        <w:pStyle w:val="HeadC"/>
        <w:rPr/>
      </w:pPr>
      <w:bookmarkStart w:id="40" w:name="_Toc486341783"/>
      <w:bookmarkStart w:id="41" w:name="returning-a-`result`-from-`new`-instead-"/>
      <w:bookmarkStart w:id="42" w:name="__RefHeading___Toc15004_1865893667"/>
      <w:bookmarkEnd w:id="41"/>
      <w:bookmarkEnd w:id="42"/>
      <w:r>
        <w:rPr/>
        <w:t>Returning a</w:t>
      </w:r>
      <w:ins w:id="986" w:author="Carol Nichols" w:date="2017-07-11T18:51:00Z">
        <w:r>
          <w:rPr/>
          <w:t xml:space="preserve"> </w:t>
        </w:r>
      </w:ins>
      <w:del w:id="987" w:author="Carol Nichols" w:date="2017-07-11T18:51:00Z">
        <w:r>
          <w:rPr/>
          <w:delText> </w:delText>
        </w:r>
      </w:del>
      <w:r>
        <w:rPr>
          <w:rStyle w:val="Literal"/>
        </w:rPr>
        <w:t>Result</w:t>
      </w:r>
      <w:del w:id="988" w:author="Carol Nichols" w:date="2017-07-11T18:51:00Z">
        <w:r>
          <w:rPr>
            <w:rStyle w:val="Literal"/>
          </w:rPr>
          <w:delText> </w:delText>
        </w:r>
      </w:del>
      <w:ins w:id="989" w:author="Carol Nichols" w:date="2017-07-11T18:51:00Z">
        <w:r>
          <w:rPr/>
          <w:t xml:space="preserve"> </w:t>
        </w:r>
      </w:ins>
      <w:r>
        <w:rPr/>
        <w:t>from</w:t>
      </w:r>
      <w:ins w:id="990" w:author="Carol Nichols" w:date="2017-07-11T18:51:00Z">
        <w:r>
          <w:rPr/>
          <w:t xml:space="preserve"> </w:t>
        </w:r>
      </w:ins>
      <w:del w:id="991" w:author="Carol Nichols" w:date="2017-07-11T18:51:00Z">
        <w:r>
          <w:rPr/>
          <w:delText> </w:delText>
        </w:r>
      </w:del>
      <w:r>
        <w:rPr>
          <w:rStyle w:val="Literal"/>
        </w:rPr>
        <w:t>new</w:t>
      </w:r>
      <w:del w:id="992" w:author="Carol Nichols" w:date="2017-07-11T18:51:00Z">
        <w:r>
          <w:rPr>
            <w:rStyle w:val="Literal"/>
          </w:rPr>
          <w:delText> </w:delText>
        </w:r>
      </w:del>
      <w:ins w:id="993" w:author="Carol Nichols" w:date="2017-07-11T18:51:00Z">
        <w:r>
          <w:rPr/>
          <w:t xml:space="preserve"> </w:t>
        </w:r>
      </w:ins>
      <w:r>
        <w:rPr/>
        <w:t>Instead of Calling</w:t>
      </w:r>
      <w:ins w:id="994" w:author="Carol Nichols" w:date="2017-07-11T18:51:00Z">
        <w:r>
          <w:rPr/>
          <w:t xml:space="preserve"> </w:t>
        </w:r>
      </w:ins>
      <w:del w:id="995" w:author="Carol Nichols" w:date="2017-07-11T18:51:00Z">
        <w:r>
          <w:rPr/>
          <w:delText> </w:delText>
        </w:r>
      </w:del>
      <w:bookmarkEnd w:id="40"/>
      <w:r>
        <w:rPr>
          <w:rStyle w:val="Literal"/>
        </w:rPr>
        <w:t>panic!</w:t>
      </w:r>
    </w:p>
    <w:p>
      <w:pPr>
        <w:pStyle w:val="BodyFirst"/>
        <w:rPr/>
      </w:pPr>
      <w:del w:id="996" w:author="Carol Nichols" w:date="2017-07-11T18:51:00Z">
        <w:r>
          <w:rPr>
            <w:rFonts w:eastAsia="Microsoft YaHei"/>
          </w:rPr>
          <w:delText xml:space="preserve"> ’ </w:delText>
        </w:r>
      </w:del>
      <w:r>
        <w:rPr/>
        <w:t>We can choose to instead return a</w:t>
      </w:r>
      <w:ins w:id="997" w:author="Carol Nichols" w:date="2017-07-11T18:51:00Z">
        <w:r>
          <w:rPr/>
          <w:t xml:space="preserve"> </w:t>
        </w:r>
      </w:ins>
      <w:del w:id="998" w:author="Carol Nichols" w:date="2017-07-11T18:51:00Z">
        <w:r>
          <w:rPr/>
          <w:delText> </w:delText>
        </w:r>
      </w:del>
      <w:r>
        <w:rPr>
          <w:rStyle w:val="Literal"/>
        </w:rPr>
        <w:t>Result</w:t>
      </w:r>
      <w:del w:id="999" w:author="Carol Nichols" w:date="2017-07-11T18:51:00Z">
        <w:r>
          <w:rPr>
            <w:rStyle w:val="Literal"/>
          </w:rPr>
          <w:delText> </w:delText>
        </w:r>
      </w:del>
      <w:ins w:id="1000" w:author="Carol Nichols" w:date="2017-07-11T18:51:00Z">
        <w:r>
          <w:rPr/>
          <w:t xml:space="preserve"> </w:t>
        </w:r>
      </w:ins>
      <w:r>
        <w:rPr/>
        <w:t>value that will contain a</w:t>
      </w:r>
      <w:ins w:id="1001" w:author="Carol Nichols" w:date="2017-07-11T18:51:00Z">
        <w:r>
          <w:rPr/>
          <w:t xml:space="preserve"> </w:t>
        </w:r>
      </w:ins>
      <w:del w:id="1002" w:author="Carol Nichols" w:date="2017-07-11T18:51:00Z">
        <w:r>
          <w:rPr/>
          <w:delText> </w:delText>
        </w:r>
      </w:del>
      <w:r>
        <w:rPr>
          <w:rStyle w:val="Literal"/>
        </w:rPr>
        <w:t>Config</w:t>
      </w:r>
      <w:r>
        <w:rPr/>
        <w:t xml:space="preserve"> instance in the successful case, and will describe the problem in the error case. When</w:t>
      </w:r>
      <w:ins w:id="1003" w:author="Carol Nichols" w:date="2017-07-11T18:51:00Z">
        <w:r>
          <w:rPr/>
          <w:t xml:space="preserve"> </w:t>
        </w:r>
      </w:ins>
      <w:del w:id="1004" w:author="Carol Nichols" w:date="2017-07-11T18:51:00Z">
        <w:r>
          <w:rPr/>
          <w:delText> </w:delText>
        </w:r>
      </w:del>
      <w:r>
        <w:rPr>
          <w:rStyle w:val="Literal"/>
        </w:rPr>
        <w:t>Config::new</w:t>
      </w:r>
      <w:del w:id="1005" w:author="Carol Nichols" w:date="2017-07-11T18:51:00Z">
        <w:r>
          <w:rPr>
            <w:rStyle w:val="Literal"/>
          </w:rPr>
          <w:delText> </w:delText>
        </w:r>
      </w:del>
      <w:ins w:id="1006" w:author="Carol Nichols" w:date="2017-07-11T18:51:00Z">
        <w:r>
          <w:rPr/>
          <w:t xml:space="preserve"> </w:t>
        </w:r>
      </w:ins>
      <w:r>
        <w:rPr/>
        <w:t>is communicating to</w:t>
      </w:r>
      <w:del w:id="1007" w:author="Carol Nichols" w:date="2017-07-11T18:52:00Z">
        <w:r>
          <w:rPr/>
          <w:delText> </w:delText>
        </w:r>
      </w:del>
      <w:ins w:id="1008" w:author="Carol Nichols" w:date="2017-07-11T18:52:00Z">
        <w:r>
          <w:rPr/>
          <w:t xml:space="preserve"> </w:t>
        </w:r>
      </w:ins>
      <w:r>
        <w:rPr>
          <w:rStyle w:val="Literal"/>
        </w:rPr>
        <w:t>main</w:t>
      </w:r>
      <w:r>
        <w:rPr/>
        <w:t xml:space="preserve">, we can use </w:t>
      </w:r>
      <w:del w:id="1009" w:author="Liz2" w:date="2017-06-27T12:48:00Z">
        <w:r>
          <w:rPr/>
          <w:delText xml:space="preserve">Rust’s way of signaling that there was a problem using </w:delText>
        </w:r>
      </w:del>
      <w:r>
        <w:rPr/>
        <w:t>the</w:t>
      </w:r>
      <w:ins w:id="1010" w:author="Carol Nichols" w:date="2017-07-11T18:52:00Z">
        <w:r>
          <w:rPr/>
          <w:t xml:space="preserve"> </w:t>
        </w:r>
      </w:ins>
      <w:del w:id="1011" w:author="Carol Nichols" w:date="2017-07-11T18:52:00Z">
        <w:r>
          <w:rPr/>
          <w:delText> </w:delText>
        </w:r>
      </w:del>
      <w:r>
        <w:rPr>
          <w:rStyle w:val="Literal"/>
        </w:rPr>
        <w:t>Result</w:t>
      </w:r>
      <w:del w:id="1012" w:author="Carol Nichols" w:date="2017-07-11T18:52:00Z">
        <w:r>
          <w:rPr>
            <w:rStyle w:val="Literal"/>
          </w:rPr>
          <w:delText> </w:delText>
        </w:r>
      </w:del>
      <w:ins w:id="1013" w:author="Carol Nichols" w:date="2017-07-11T18:52:00Z">
        <w:r>
          <w:rPr/>
          <w:t xml:space="preserve"> </w:t>
        </w:r>
      </w:ins>
      <w:r>
        <w:rPr/>
        <w:t>type</w:t>
      </w:r>
      <w:ins w:id="1014" w:author="Liz2" w:date="2017-06-27T12:48:00Z">
        <w:r>
          <w:rPr/>
          <w:t xml:space="preserve"> to signal that there was a problem</w:t>
        </w:r>
      </w:ins>
      <w:r>
        <w:rPr/>
        <w:t xml:space="preserve">. Then we can change </w:t>
      </w:r>
      <w:r>
        <w:rPr>
          <w:rStyle w:val="Literal"/>
        </w:rPr>
        <w:t>main</w:t>
      </w:r>
      <w:del w:id="1015" w:author="Carol Nichols" w:date="2017-07-11T18:52:00Z">
        <w:r>
          <w:rPr>
            <w:rStyle w:val="Literal"/>
          </w:rPr>
          <w:delText> </w:delText>
        </w:r>
      </w:del>
      <w:ins w:id="1016" w:author="Carol Nichols" w:date="2017-07-11T18:52:00Z">
        <w:r>
          <w:rPr/>
          <w:t xml:space="preserve"> </w:t>
        </w:r>
      </w:ins>
      <w:r>
        <w:rPr/>
        <w:t>to convert an</w:t>
      </w:r>
      <w:ins w:id="1017" w:author="Carol Nichols" w:date="2017-07-11T18:52:00Z">
        <w:r>
          <w:rPr/>
          <w:t xml:space="preserve"> </w:t>
        </w:r>
      </w:ins>
      <w:del w:id="1018" w:author="Carol Nichols" w:date="2017-07-11T18:52:00Z">
        <w:r>
          <w:rPr/>
          <w:delText> </w:delText>
        </w:r>
      </w:del>
      <w:r>
        <w:rPr>
          <w:rStyle w:val="Literal"/>
        </w:rPr>
        <w:t>Err</w:t>
      </w:r>
      <w:del w:id="1019" w:author="Carol Nichols" w:date="2017-07-11T18:52:00Z">
        <w:r>
          <w:rPr>
            <w:rStyle w:val="Literal"/>
          </w:rPr>
          <w:delText> </w:delText>
        </w:r>
      </w:del>
      <w:ins w:id="1020" w:author="Carol Nichols" w:date="2017-07-11T18:52:00Z">
        <w:r>
          <w:rPr/>
          <w:t xml:space="preserve"> </w:t>
        </w:r>
      </w:ins>
      <w:r>
        <w:rPr/>
        <w:t xml:space="preserve">variant into a </w:t>
      </w:r>
      <w:del w:id="1021" w:author="Liz2" w:date="2017-06-27T12:48:00Z">
        <w:r>
          <w:rPr/>
          <w:delText>nicer</w:delText>
        </w:r>
      </w:del>
      <w:ins w:id="1022" w:author="Liz2" w:date="2017-06-27T12:48:00Z">
        <w:r>
          <w:rPr/>
          <w:t>more practical</w:t>
        </w:r>
      </w:ins>
      <w:r>
        <w:rPr/>
        <w:t xml:space="preserve"> error for our users, without the surrounding text about</w:t>
      </w:r>
      <w:ins w:id="1023" w:author="Carol Nichols" w:date="2017-07-11T18:52:00Z">
        <w:r>
          <w:rPr/>
          <w:t xml:space="preserve"> </w:t>
        </w:r>
      </w:ins>
      <w:del w:id="1024" w:author="Carol Nichols" w:date="2017-07-11T18:52:00Z">
        <w:r>
          <w:rPr/>
          <w:delText> </w:delText>
        </w:r>
      </w:del>
      <w:r>
        <w:rPr>
          <w:rStyle w:val="Literal"/>
        </w:rPr>
        <w:t>thread ‘main’</w:t>
      </w:r>
      <w:del w:id="1025" w:author="Carol Nichols" w:date="2017-07-11T18:52:00Z">
        <w:r>
          <w:rPr>
            <w:rStyle w:val="Literal"/>
          </w:rPr>
          <w:delText> </w:delText>
        </w:r>
      </w:del>
      <w:ins w:id="1026" w:author="Carol Nichols" w:date="2017-07-11T18:52:00Z">
        <w:r>
          <w:rPr/>
          <w:t xml:space="preserve"> </w:t>
        </w:r>
      </w:ins>
      <w:r>
        <w:rPr/>
        <w:t>and</w:t>
      </w:r>
      <w:ins w:id="1027" w:author="Carol Nichols" w:date="2017-07-11T18:52:00Z">
        <w:r>
          <w:rPr/>
          <w:t xml:space="preserve"> </w:t>
        </w:r>
      </w:ins>
      <w:del w:id="1028" w:author="Carol Nichols" w:date="2017-07-11T18:52:00Z">
        <w:r>
          <w:rPr/>
          <w:delText> </w:delText>
        </w:r>
      </w:del>
      <w:r>
        <w:rPr>
          <w:rStyle w:val="Literal"/>
        </w:rPr>
        <w:t>RUST_BACKTRACE</w:t>
      </w:r>
      <w:del w:id="1029" w:author="Carol Nichols" w:date="2017-07-11T18:52:00Z">
        <w:r>
          <w:rPr>
            <w:rStyle w:val="Literal"/>
          </w:rPr>
          <w:delText> </w:delText>
        </w:r>
      </w:del>
      <w:ins w:id="1030" w:author="Carol Nichols" w:date="2017-07-11T18:52:00Z">
        <w:r>
          <w:rPr/>
          <w:t xml:space="preserve"> </w:t>
        </w:r>
      </w:ins>
      <w:r>
        <w:rPr/>
        <w:t xml:space="preserve">that a call to </w:t>
      </w:r>
      <w:r>
        <w:rPr>
          <w:rStyle w:val="Literal"/>
        </w:rPr>
        <w:t>panic!</w:t>
      </w:r>
      <w:del w:id="1031" w:author="Carol Nichols" w:date="2017-07-11T18:52:00Z">
        <w:r>
          <w:rPr>
            <w:rStyle w:val="Literal"/>
          </w:rPr>
          <w:delText> </w:delText>
        </w:r>
      </w:del>
      <w:ins w:id="1032" w:author="Carol Nichols" w:date="2017-07-11T18:52:00Z">
        <w:r>
          <w:rPr/>
          <w:t xml:space="preserve"> </w:t>
        </w:r>
      </w:ins>
      <w:r>
        <w:rPr/>
        <w:t>causes.</w:t>
      </w:r>
    </w:p>
    <w:p>
      <w:pPr>
        <w:pStyle w:val="Body"/>
        <w:rPr/>
      </w:pPr>
      <w:r>
        <w:rPr/>
        <w:t xml:space="preserve">Listing 12-9 shows the changes </w:t>
      </w:r>
      <w:ins w:id="1033" w:author="Liz2" w:date="2017-06-27T12:48:00Z">
        <w:r>
          <w:rPr/>
          <w:t xml:space="preserve">you need to make </w:t>
        </w:r>
      </w:ins>
      <w:r>
        <w:rPr/>
        <w:t>to the return value of</w:t>
      </w:r>
      <w:ins w:id="1034" w:author="Carol Nichols" w:date="2017-07-11T18:52:00Z">
        <w:r>
          <w:rPr/>
          <w:t xml:space="preserve"> </w:t>
        </w:r>
      </w:ins>
      <w:del w:id="1035" w:author="Carol Nichols" w:date="2017-07-11T18:52:00Z">
        <w:r>
          <w:rPr/>
          <w:delText> </w:delText>
        </w:r>
      </w:del>
      <w:r>
        <w:rPr>
          <w:rStyle w:val="Literal"/>
        </w:rPr>
        <w:t>Config::new</w:t>
      </w:r>
      <w:del w:id="1036" w:author="Carol Nichols" w:date="2017-07-11T18:52:00Z">
        <w:r>
          <w:rPr>
            <w:rStyle w:val="Literal"/>
          </w:rPr>
          <w:delText> </w:delText>
        </w:r>
      </w:del>
      <w:ins w:id="1037" w:author="Carol Nichols" w:date="2017-07-11T18:52:00Z">
        <w:r>
          <w:rPr/>
          <w:t xml:space="preserve"> </w:t>
        </w:r>
      </w:ins>
      <w:r>
        <w:rPr/>
        <w:t>and the body of the function needed to return a</w:t>
      </w:r>
      <w:ins w:id="1038" w:author="Carol Nichols" w:date="2017-07-11T18:52:00Z">
        <w:r>
          <w:rPr/>
          <w:t xml:space="preserve"> </w:t>
        </w:r>
      </w:ins>
      <w:del w:id="1039" w:author="Carol Nichols" w:date="2017-07-11T18:52:00Z">
        <w:r>
          <w:rPr/>
          <w:delText> </w:delText>
        </w:r>
      </w:del>
      <w:r>
        <w:rPr>
          <w:rStyle w:val="Literal"/>
        </w:rPr>
        <w:t>Result</w:t>
      </w:r>
      <w:r>
        <w:rPr/>
        <w:t>:</w:t>
      </w:r>
    </w:p>
    <w:p>
      <w:pPr>
        <w:pStyle w:val="ProductionDirective"/>
        <w:rPr/>
      </w:pPr>
      <w:r>
        <w:rPr/>
        <w:t>Filename: src/main.rs</w:t>
      </w:r>
    </w:p>
    <w:p>
      <w:pPr>
        <w:pStyle w:val="CodeA"/>
        <w:rPr/>
      </w:pPr>
      <w:r>
        <w:rPr>
          <w:rStyle w:val="LiteralGray"/>
          <w:rPrChange w:id="0" w:author="Carol Nichols" w:date="2017-07-11T18:54:00Z"/>
        </w:rPr>
        <w:t>impl Config {</w:t>
      </w:r>
    </w:p>
    <w:p>
      <w:pPr>
        <w:pStyle w:val="CodeB"/>
        <w:rPr/>
      </w:pPr>
      <w:ins w:id="1041" w:author="Carol Nichols" w:date="2017-07-11T18:53:00Z">
        <w:r>
          <w:rPr/>
          <w:t xml:space="preserve">  </w:t>
        </w:r>
      </w:ins>
      <w:r>
        <w:rPr/>
        <w:t xml:space="preserve">  </w:t>
      </w:r>
      <w:r>
        <w:rPr/>
        <w:t>fn new(args: &amp;[String]) -&gt; Result&lt;Config, &amp;</w:t>
      </w:r>
      <w:del w:id="1042" w:author="Carol Nichols" w:date="2017-07-11T18:54:00Z">
        <w:r>
          <w:rPr/>
          <w:delText>’</w:delText>
        </w:r>
      </w:del>
      <w:ins w:id="1043" w:author="Carol Nichols" w:date="2017-07-11T18:54:00Z">
        <w:r>
          <w:rPr/>
          <w:t>'</w:t>
        </w:r>
      </w:ins>
      <w:r>
        <w:rPr/>
        <w:t>static str&gt; {</w:t>
      </w:r>
    </w:p>
    <w:p>
      <w:pPr>
        <w:pStyle w:val="CodeB"/>
        <w:rPr/>
      </w:pPr>
      <w:ins w:id="1044" w:author="Carol Nichols" w:date="2017-07-11T18:53:00Z">
        <w:r>
          <w:rPr/>
          <w:t xml:space="preserve">    </w:t>
        </w:r>
      </w:ins>
      <w:r>
        <w:rPr/>
        <w:t xml:space="preserve">    </w:t>
      </w:r>
      <w:r>
        <w:rPr/>
        <w:t>if args.len() &lt; 3 {</w:t>
      </w:r>
    </w:p>
    <w:p>
      <w:pPr>
        <w:pStyle w:val="CodeB"/>
        <w:rPr/>
      </w:pPr>
      <w:ins w:id="1045" w:author="Carol Nichols" w:date="2017-07-11T18:53:00Z">
        <w:r>
          <w:rPr/>
          <w:t xml:space="preserve">      </w:t>
        </w:r>
      </w:ins>
      <w:r>
        <w:rPr/>
        <w:t xml:space="preserve">      </w:t>
      </w:r>
      <w:r>
        <w:rPr/>
        <w:t>return Err("not enough arguments");</w:t>
      </w:r>
    </w:p>
    <w:p>
      <w:pPr>
        <w:pStyle w:val="CodeB"/>
        <w:rPr/>
      </w:pPr>
      <w:ins w:id="1046" w:author="Carol Nichols" w:date="2017-07-11T18:53:00Z">
        <w:r>
          <w:rPr/>
          <w:t xml:space="preserve">    </w:t>
        </w:r>
      </w:ins>
      <w:r>
        <w:rPr/>
        <w:t xml:space="preserve">    </w:t>
      </w:r>
      <w:r>
        <w:rPr/>
        <w:t>}</w:t>
      </w:r>
    </w:p>
    <w:p>
      <w:pPr>
        <w:pStyle w:val="CodeB"/>
        <w:rPr/>
      </w:pPr>
      <w:r>
        <w:rPr/>
      </w:r>
    </w:p>
    <w:p>
      <w:pPr>
        <w:pStyle w:val="CodeB"/>
        <w:rPr/>
      </w:pPr>
      <w:ins w:id="1047"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query = args[1].clone();</w:t>
      </w:r>
    </w:p>
    <w:p>
      <w:pPr>
        <w:pStyle w:val="CodeB"/>
        <w:rPr/>
      </w:pPr>
      <w:ins w:id="1050"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filename = args[2].clone();</w:t>
      </w:r>
    </w:p>
    <w:p>
      <w:pPr>
        <w:pStyle w:val="CodeB"/>
        <w:rPr>
          <w:rStyle w:val="LiteralGray"/>
        </w:rPr>
      </w:pPr>
      <w:r>
        <w:rPr/>
      </w:r>
    </w:p>
    <w:p>
      <w:pPr>
        <w:pStyle w:val="CodeB"/>
        <w:rPr/>
      </w:pPr>
      <w:ins w:id="1053" w:author="Carol Nichols" w:date="2017-07-11T18:53:00Z">
        <w:r>
          <w:rPr/>
          <w:t xml:space="preserve">    </w:t>
        </w:r>
      </w:ins>
      <w:r>
        <w:rPr/>
        <w:t xml:space="preserve">    </w:t>
      </w:r>
      <w:r>
        <w:rPr/>
        <w:t>Ok(Config {</w:t>
      </w:r>
      <w:ins w:id="1054" w:author="Carol Nichols" w:date="2017-07-12T09:20:00Z">
        <w:r>
          <w:rPr/>
          <w:t xml:space="preserve"> query, filename })</w:t>
        </w:r>
      </w:ins>
    </w:p>
    <w:p>
      <w:pPr>
        <w:pStyle w:val="CodeB"/>
        <w:rPr/>
      </w:pPr>
      <w:del w:id="1055" w:author="Carol Nichols" w:date="2017-07-12T09:20:00Z">
        <w:r>
          <w:rPr/>
          <w:delText xml:space="preserve">      </w:delText>
        </w:r>
      </w:del>
      <w:del w:id="1056" w:author="Carol Nichols" w:date="2017-07-12T09:20:00Z">
        <w:r>
          <w:rPr/>
          <w:delText>query: query,</w:delText>
        </w:r>
      </w:del>
    </w:p>
    <w:p>
      <w:pPr>
        <w:pStyle w:val="CodeB"/>
        <w:rPr/>
      </w:pPr>
      <w:del w:id="1057" w:author="Carol Nichols" w:date="2017-07-12T09:20:00Z">
        <w:r>
          <w:rPr/>
          <w:delText xml:space="preserve">      </w:delText>
        </w:r>
      </w:del>
      <w:del w:id="1058" w:author="Carol Nichols" w:date="2017-07-12T09:20:00Z">
        <w:r>
          <w:rPr/>
          <w:delText>filename: filename,</w:delText>
        </w:r>
      </w:del>
    </w:p>
    <w:p>
      <w:pPr>
        <w:pStyle w:val="CodeB"/>
        <w:rPr/>
      </w:pPr>
      <w:del w:id="1059" w:author="Carol Nichols" w:date="2017-07-12T09:20:00Z">
        <w:r>
          <w:rPr/>
          <w:delText xml:space="preserve">    </w:delText>
        </w:r>
      </w:del>
      <w:del w:id="1060" w:author="Carol Nichols" w:date="2017-07-12T09:20:00Z">
        <w:r>
          <w:rPr/>
          <w:delText>})</w:delText>
        </w:r>
      </w:del>
    </w:p>
    <w:p>
      <w:pPr>
        <w:pStyle w:val="CodeB"/>
        <w:rPr/>
      </w:pPr>
      <w:ins w:id="1061" w:author="Carol Nichols" w:date="2017-07-11T18:53:00Z">
        <w:r>
          <w:rPr/>
          <w:t xml:space="preserve">  </w:t>
        </w:r>
      </w:ins>
      <w:r>
        <w:rPr/>
        <w:t xml:space="preserve">  </w:t>
      </w:r>
      <w:r>
        <w:rPr>
          <w:rStyle w:val="LiteralGray"/>
          <w:rPrChange w:id="0" w:author="Carol Nichols" w:date="2017-07-11T18:55:00Z"/>
        </w:rPr>
        <w:t>}</w:t>
      </w:r>
    </w:p>
    <w:p>
      <w:pPr>
        <w:pStyle w:val="CodeC"/>
        <w:rPr/>
      </w:pPr>
      <w:r>
        <w:rPr>
          <w:rStyle w:val="LiteralGray"/>
          <w:rPrChange w:id="0" w:author="Carol Nichols" w:date="2017-07-11T18:54:00Z"/>
        </w:rPr>
        <w:t>}</w:t>
      </w:r>
    </w:p>
    <w:p>
      <w:pPr>
        <w:pStyle w:val="Listing"/>
        <w:pPrChange w:id="0" w:author="Eddy" w:date="2017-06-29T12:46:00Z"/>
        <w:rPr/>
      </w:pPr>
      <w:r>
        <w:rPr/>
        <w:t>Listing 12-9: Return a</w:t>
      </w:r>
      <w:ins w:id="1064" w:author="Carol Nichols" w:date="2017-07-11T18:53:00Z">
        <w:r>
          <w:rPr/>
          <w:t xml:space="preserve"> </w:t>
        </w:r>
      </w:ins>
      <w:del w:id="1065" w:author="Carol Nichols" w:date="2017-07-11T18:53:00Z">
        <w:r>
          <w:rPr/>
          <w:delText> </w:delText>
        </w:r>
      </w:del>
      <w:r>
        <w:rPr>
          <w:rStyle w:val="Literal"/>
        </w:rPr>
        <w:t>Result</w:t>
      </w:r>
      <w:del w:id="1066" w:author="Carol Nichols" w:date="2017-07-11T18:53:00Z">
        <w:r>
          <w:rPr>
            <w:rStyle w:val="Literal"/>
          </w:rPr>
          <w:delText> </w:delText>
        </w:r>
      </w:del>
      <w:r>
        <w:rPr/>
        <w:t xml:space="preserve"> from  </w:t>
      </w:r>
      <w:r>
        <w:rPr>
          <w:rStyle w:val="Literal"/>
        </w:rPr>
        <w:t>Config::new</w:t>
      </w:r>
      <w:r>
        <w:rPr/>
        <w:t xml:space="preserve"> </w:t>
      </w:r>
    </w:p>
    <w:p>
      <w:pPr>
        <w:pStyle w:val="Listing"/>
        <w:rPr/>
      </w:pPr>
      <w:r>
        <w:rPr/>
      </w:r>
    </w:p>
    <w:p>
      <w:pPr>
        <w:pStyle w:val="Body"/>
        <w:rPr/>
      </w:pPr>
      <w:r>
        <w:rPr/>
        <w:t>Our</w:t>
      </w:r>
      <w:ins w:id="1067" w:author="Carol Nichols" w:date="2017-07-11T18:59:00Z">
        <w:r>
          <w:rPr/>
          <w:t xml:space="preserve"> </w:t>
        </w:r>
      </w:ins>
      <w:del w:id="1068" w:author="Carol Nichols" w:date="2017-07-11T18:59:00Z">
        <w:r>
          <w:rPr/>
          <w:delText> </w:delText>
        </w:r>
      </w:del>
      <w:r>
        <w:rPr>
          <w:rStyle w:val="Literal"/>
        </w:rPr>
        <w:t>new</w:t>
      </w:r>
      <w:del w:id="1069" w:author="Carol Nichols" w:date="2017-07-11T18:59:00Z">
        <w:r>
          <w:rPr>
            <w:rStyle w:val="Literal"/>
          </w:rPr>
          <w:delText> </w:delText>
        </w:r>
      </w:del>
      <w:ins w:id="1070" w:author="Carol Nichols" w:date="2017-07-11T18:59:00Z">
        <w:r>
          <w:rPr/>
          <w:t xml:space="preserve"> </w:t>
        </w:r>
      </w:ins>
      <w:r>
        <w:rPr/>
        <w:t>function now returns a</w:t>
      </w:r>
      <w:ins w:id="1071" w:author="Carol Nichols" w:date="2017-07-11T18:59:00Z">
        <w:r>
          <w:rPr/>
          <w:t xml:space="preserve"> </w:t>
        </w:r>
      </w:ins>
      <w:del w:id="1072" w:author="Carol Nichols" w:date="2017-07-11T18:59:00Z">
        <w:r>
          <w:rPr/>
          <w:delText> </w:delText>
        </w:r>
      </w:del>
      <w:r>
        <w:rPr>
          <w:rStyle w:val="Literal"/>
        </w:rPr>
        <w:t>Result</w:t>
      </w:r>
      <w:r>
        <w:rPr/>
        <w:t>, with a</w:t>
      </w:r>
      <w:ins w:id="1073" w:author="Carol Nichols" w:date="2017-07-11T18:59:00Z">
        <w:r>
          <w:rPr/>
          <w:t xml:space="preserve"> </w:t>
        </w:r>
      </w:ins>
      <w:del w:id="1074" w:author="Carol Nichols" w:date="2017-07-11T18:59:00Z">
        <w:r>
          <w:rPr/>
          <w:delText> </w:delText>
        </w:r>
      </w:del>
      <w:r>
        <w:rPr>
          <w:rStyle w:val="Literal"/>
        </w:rPr>
        <w:t>Config</w:t>
      </w:r>
      <w:del w:id="1075" w:author="Carol Nichols" w:date="2017-07-11T19:00:00Z">
        <w:r>
          <w:rPr>
            <w:rStyle w:val="Literal"/>
          </w:rPr>
          <w:delText> </w:delText>
        </w:r>
      </w:del>
      <w:ins w:id="1076" w:author="Carol Nichols" w:date="2017-07-11T19:00:00Z">
        <w:r>
          <w:rPr/>
          <w:t xml:space="preserve"> </w:t>
        </w:r>
      </w:ins>
      <w:r>
        <w:rPr/>
        <w:t>instance in the success case and a</w:t>
      </w:r>
      <w:del w:id="1077" w:author="Carol Nichols" w:date="2017-07-11T19:00:00Z">
        <w:r>
          <w:rPr/>
          <w:delText> </w:delText>
        </w:r>
      </w:del>
      <w:ins w:id="1078" w:author="Carol Nichols" w:date="2017-07-11T19:00:00Z">
        <w:r>
          <w:rPr/>
          <w:t xml:space="preserve"> </w:t>
        </w:r>
      </w:ins>
      <w:r>
        <w:rPr>
          <w:rStyle w:val="Literal"/>
        </w:rPr>
        <w:t>&amp;</w:t>
      </w:r>
      <w:del w:id="1079" w:author="Carol Nichols" w:date="2017-07-11T19:00:00Z">
        <w:r>
          <w:rPr>
            <w:rStyle w:val="Literal"/>
          </w:rPr>
          <w:delText>’</w:delText>
        </w:r>
      </w:del>
      <w:ins w:id="1080" w:author="Carol Nichols" w:date="2017-07-11T19:00:00Z">
        <w:r>
          <w:rPr>
            <w:rStyle w:val="Literal"/>
          </w:rPr>
          <w:t>'</w:t>
        </w:r>
      </w:ins>
      <w:r>
        <w:rPr>
          <w:rStyle w:val="Literal"/>
        </w:rPr>
        <w:commentReference w:id="24"/>
      </w:r>
      <w:r>
        <w:rPr>
          <w:rStyle w:val="Literal"/>
        </w:rPr>
        <w:commentReference w:id="25"/>
      </w:r>
      <w:r>
        <w:rPr>
          <w:rStyle w:val="Literal"/>
        </w:rPr>
        <w:t>static str</w:t>
      </w:r>
      <w:del w:id="1081" w:author="Carol Nichols" w:date="2017-07-11T19:00:00Z">
        <w:r>
          <w:rPr>
            <w:rStyle w:val="Literal"/>
          </w:rPr>
          <w:delText> </w:delText>
        </w:r>
      </w:del>
      <w:ins w:id="1082" w:author="Carol Nichols" w:date="2017-07-11T19:00:00Z">
        <w:r>
          <w:rPr/>
          <w:t xml:space="preserve"> </w:t>
        </w:r>
      </w:ins>
      <w:r>
        <w:rPr/>
        <w:t>in the error case. Recall from “The</w:t>
      </w:r>
      <w:r>
        <w:rPr>
          <w:rFonts w:eastAsia="Microsoft YaHei"/>
        </w:rPr>
        <w:t xml:space="preserve"> </w:t>
      </w:r>
      <w:r>
        <w:rPr/>
        <w:t>Static Lifetime” section in Chapter 10 that</w:t>
      </w:r>
      <w:ins w:id="1083" w:author="Carol Nichols" w:date="2017-07-11T19:00:00Z">
        <w:r>
          <w:rPr/>
          <w:t xml:space="preserve"> </w:t>
        </w:r>
      </w:ins>
      <w:del w:id="1084" w:author="Carol Nichols" w:date="2017-07-11T19:00:00Z">
        <w:r>
          <w:rPr/>
          <w:delText> </w:delText>
        </w:r>
      </w:del>
      <w:r>
        <w:rPr>
          <w:rStyle w:val="Literal"/>
        </w:rPr>
        <w:t>&amp;</w:t>
      </w:r>
      <w:del w:id="1085" w:author="Carol Nichols" w:date="2017-07-11T19:00:00Z">
        <w:r>
          <w:rPr>
            <w:rStyle w:val="Literal"/>
          </w:rPr>
          <w:delText>’</w:delText>
        </w:r>
      </w:del>
      <w:ins w:id="1086" w:author="Carol Nichols" w:date="2017-07-11T19:00:00Z">
        <w:r>
          <w:rPr>
            <w:rStyle w:val="Literal"/>
          </w:rPr>
          <w:t>'</w:t>
        </w:r>
      </w:ins>
      <w:r>
        <w:rPr>
          <w:rStyle w:val="Literal"/>
        </w:rPr>
        <w:t>static str</w:t>
      </w:r>
      <w:del w:id="1087" w:author="Carol Nichols" w:date="2017-07-11T19:00:00Z">
        <w:r>
          <w:rPr>
            <w:rStyle w:val="Literal"/>
          </w:rPr>
          <w:delText> </w:delText>
        </w:r>
      </w:del>
      <w:ins w:id="1088" w:author="Carol Nichols" w:date="2017-07-11T19:00:00Z">
        <w:r>
          <w:rPr/>
          <w:t xml:space="preserve"> </w:t>
        </w:r>
      </w:ins>
      <w:r>
        <w:rPr/>
        <w:t>is the type of string literals, which is our error message type for now.</w:t>
      </w:r>
    </w:p>
    <w:p>
      <w:pPr>
        <w:pStyle w:val="Body"/>
        <w:rPr/>
      </w:pPr>
      <w:r>
        <w:rPr/>
        <w:t>We’ve made two changes in the body of the</w:t>
      </w:r>
      <w:ins w:id="1089" w:author="Carol Nichols" w:date="2017-07-11T19:00:00Z">
        <w:r>
          <w:rPr/>
          <w:t xml:space="preserve"> </w:t>
        </w:r>
      </w:ins>
      <w:del w:id="1090" w:author="Carol Nichols" w:date="2017-07-11T19:00:00Z">
        <w:r>
          <w:rPr/>
          <w:delText> </w:delText>
        </w:r>
      </w:del>
      <w:r>
        <w:rPr>
          <w:rStyle w:val="Literal"/>
        </w:rPr>
        <w:t>new</w:t>
      </w:r>
      <w:del w:id="1091" w:author="Carol Nichols" w:date="2017-07-11T19:00:00Z">
        <w:r>
          <w:rPr>
            <w:rStyle w:val="Literal"/>
          </w:rPr>
          <w:delText> </w:delText>
        </w:r>
      </w:del>
      <w:ins w:id="1092" w:author="Carol Nichols" w:date="2017-07-11T19:00:00Z">
        <w:r>
          <w:rPr/>
          <w:t xml:space="preserve"> </w:t>
        </w:r>
      </w:ins>
      <w:r>
        <w:rPr/>
        <w:t xml:space="preserve">function: instead of calling </w:t>
      </w:r>
      <w:r>
        <w:rPr>
          <w:rStyle w:val="Literal"/>
        </w:rPr>
        <w:t>panic!</w:t>
      </w:r>
      <w:del w:id="1093" w:author="Carol Nichols" w:date="2017-07-11T19:00:00Z">
        <w:r>
          <w:rPr>
            <w:rStyle w:val="Literal"/>
          </w:rPr>
          <w:delText> </w:delText>
        </w:r>
      </w:del>
      <w:ins w:id="1094" w:author="Carol Nichols" w:date="2017-07-11T19:00:00Z">
        <w:r>
          <w:rPr/>
          <w:t xml:space="preserve"> </w:t>
        </w:r>
      </w:ins>
      <w:r>
        <w:rPr/>
        <w:t>when the user doesn’t pass enough arguments, we now return an</w:t>
      </w:r>
      <w:ins w:id="1095" w:author="Carol Nichols" w:date="2017-07-11T19:00:00Z">
        <w:r>
          <w:rPr/>
          <w:t xml:space="preserve"> </w:t>
        </w:r>
      </w:ins>
      <w:del w:id="1096" w:author="Carol Nichols" w:date="2017-07-11T19:00:00Z">
        <w:r>
          <w:rPr/>
          <w:delText> </w:delText>
        </w:r>
      </w:del>
      <w:r>
        <w:rPr>
          <w:rStyle w:val="Literal"/>
        </w:rPr>
        <w:t>Err</w:t>
      </w:r>
      <w:r>
        <w:rPr/>
        <w:t xml:space="preserve"> value, and we’ve</w:t>
      </w:r>
      <w:r>
        <w:rPr>
          <w:rFonts w:eastAsia="Microsoft YaHei"/>
        </w:rPr>
        <w:t xml:space="preserve"> </w:t>
      </w:r>
      <w:r>
        <w:rPr/>
        <w:t>wrapped the</w:t>
      </w:r>
      <w:ins w:id="1097" w:author="Carol Nichols" w:date="2017-07-11T19:00:00Z">
        <w:r>
          <w:rPr/>
          <w:t xml:space="preserve"> </w:t>
        </w:r>
      </w:ins>
      <w:del w:id="1098" w:author="Carol Nichols" w:date="2017-07-11T19:00:00Z">
        <w:r>
          <w:rPr/>
          <w:delText> </w:delText>
        </w:r>
      </w:del>
      <w:r>
        <w:rPr>
          <w:rStyle w:val="Literal"/>
        </w:rPr>
        <w:t>Config</w:t>
      </w:r>
      <w:del w:id="1099" w:author="Carol Nichols" w:date="2017-07-11T19:00:00Z">
        <w:r>
          <w:rPr>
            <w:rStyle w:val="Literal"/>
          </w:rPr>
          <w:delText> </w:delText>
        </w:r>
      </w:del>
      <w:ins w:id="1100" w:author="Carol Nichols" w:date="2017-07-11T19:00:00Z">
        <w:r>
          <w:rPr/>
          <w:t xml:space="preserve"> </w:t>
        </w:r>
      </w:ins>
      <w:r>
        <w:rPr/>
        <w:t>return value in an</w:t>
      </w:r>
      <w:ins w:id="1101" w:author="Carol Nichols" w:date="2017-07-11T19:01:00Z">
        <w:r>
          <w:rPr/>
          <w:t xml:space="preserve"> </w:t>
        </w:r>
      </w:ins>
      <w:del w:id="1102" w:author="Carol Nichols" w:date="2017-07-11T19:01:00Z">
        <w:r>
          <w:rPr/>
          <w:delText> </w:delText>
        </w:r>
      </w:del>
      <w:r>
        <w:rPr>
          <w:rStyle w:val="Literal"/>
        </w:rPr>
        <w:t>Ok</w:t>
      </w:r>
      <w:r>
        <w:rPr/>
        <w:t>. These changes make the function</w:t>
      </w:r>
      <w:r>
        <w:rPr>
          <w:rFonts w:eastAsia="Microsoft YaHei"/>
        </w:rPr>
        <w:t xml:space="preserve"> </w:t>
      </w:r>
      <w:r>
        <w:rPr/>
        <w:t>conform to its new type signature.</w:t>
      </w:r>
    </w:p>
    <w:p>
      <w:pPr>
        <w:pStyle w:val="Body"/>
        <w:rPr/>
      </w:pPr>
      <w:r>
        <w:rPr/>
        <w:t>By having</w:t>
      </w:r>
      <w:ins w:id="1103" w:author="Carol Nichols" w:date="2017-07-11T19:01:00Z">
        <w:r>
          <w:rPr/>
          <w:t xml:space="preserve"> </w:t>
        </w:r>
      </w:ins>
      <w:del w:id="1104" w:author="Carol Nichols" w:date="2017-07-11T19:01:00Z">
        <w:r>
          <w:rPr/>
          <w:delText> </w:delText>
        </w:r>
      </w:del>
      <w:r>
        <w:rPr>
          <w:rStyle w:val="Literal"/>
        </w:rPr>
        <w:t>Config::new</w:t>
      </w:r>
      <w:del w:id="1105" w:author="Carol Nichols" w:date="2017-07-11T19:01:00Z">
        <w:r>
          <w:rPr>
            <w:rStyle w:val="Literal"/>
          </w:rPr>
          <w:delText> </w:delText>
        </w:r>
      </w:del>
      <w:ins w:id="1106" w:author="Carol Nichols" w:date="2017-07-11T19:01:00Z">
        <w:r>
          <w:rPr/>
          <w:t xml:space="preserve"> </w:t>
        </w:r>
      </w:ins>
      <w:r>
        <w:rPr/>
        <w:t>return an</w:t>
      </w:r>
      <w:ins w:id="1107" w:author="Carol Nichols" w:date="2017-07-11T19:01:00Z">
        <w:r>
          <w:rPr/>
          <w:t xml:space="preserve"> </w:t>
        </w:r>
      </w:ins>
      <w:del w:id="1108" w:author="Carol Nichols" w:date="2017-07-11T19:01:00Z">
        <w:r>
          <w:rPr/>
          <w:delText> </w:delText>
        </w:r>
      </w:del>
      <w:r>
        <w:rPr>
          <w:rStyle w:val="Literal"/>
        </w:rPr>
        <w:t>Err</w:t>
      </w:r>
      <w:del w:id="1109" w:author="Carol Nichols" w:date="2017-07-11T19:01:00Z">
        <w:r>
          <w:rPr>
            <w:rStyle w:val="Literal"/>
          </w:rPr>
          <w:delText> </w:delText>
        </w:r>
      </w:del>
      <w:ins w:id="1110" w:author="Carol Nichols" w:date="2017-07-11T19:01:00Z">
        <w:r>
          <w:rPr/>
          <w:t xml:space="preserve"> </w:t>
        </w:r>
      </w:ins>
      <w:r>
        <w:rPr/>
        <w:t>value, it allows the</w:t>
      </w:r>
      <w:ins w:id="1111" w:author="Carol Nichols" w:date="2017-07-11T19:02:00Z">
        <w:r>
          <w:rPr/>
          <w:t xml:space="preserve"> </w:t>
        </w:r>
      </w:ins>
      <w:del w:id="1112" w:author="Carol Nichols" w:date="2017-07-11T19:02:00Z">
        <w:r>
          <w:rPr/>
          <w:delText> </w:delText>
        </w:r>
      </w:del>
      <w:r>
        <w:rPr>
          <w:rStyle w:val="Literal"/>
        </w:rPr>
        <w:t>main</w:t>
      </w:r>
      <w:del w:id="1113" w:author="Carol Nichols" w:date="2017-07-11T19:02:00Z">
        <w:r>
          <w:rPr>
            <w:rStyle w:val="Literal"/>
          </w:rPr>
          <w:delText> </w:delText>
        </w:r>
      </w:del>
      <w:ins w:id="1114" w:author="Carol Nichols" w:date="2017-07-11T19:02:00Z">
        <w:r>
          <w:rPr/>
          <w:t xml:space="preserve"> </w:t>
        </w:r>
      </w:ins>
      <w:r>
        <w:rPr/>
        <w:t>function to handle the</w:t>
      </w:r>
      <w:ins w:id="1115" w:author="Carol Nichols" w:date="2017-07-11T19:02:00Z">
        <w:r>
          <w:rPr/>
          <w:t xml:space="preserve"> </w:t>
        </w:r>
      </w:ins>
      <w:del w:id="1116" w:author="Carol Nichols" w:date="2017-07-11T19:02:00Z">
        <w:r>
          <w:rPr/>
          <w:delText> </w:delText>
        </w:r>
      </w:del>
      <w:r>
        <w:rPr>
          <w:rStyle w:val="Literal"/>
        </w:rPr>
        <w:t>Result</w:t>
      </w:r>
      <w:del w:id="1117" w:author="Carol Nichols" w:date="2017-07-11T19:02:00Z">
        <w:r>
          <w:rPr>
            <w:rStyle w:val="Literal"/>
          </w:rPr>
          <w:delText> </w:delText>
        </w:r>
      </w:del>
      <w:ins w:id="1118" w:author="Carol Nichols" w:date="2017-07-11T19:02:00Z">
        <w:r>
          <w:rPr/>
          <w:t xml:space="preserve"> </w:t>
        </w:r>
      </w:ins>
      <w:r>
        <w:rPr/>
        <w:t>value returned</w:t>
      </w:r>
      <w:r>
        <w:rPr>
          <w:rFonts w:eastAsia="Microsoft YaHei"/>
        </w:rPr>
        <w:t xml:space="preserve"> </w:t>
      </w:r>
      <w:r>
        <w:rPr/>
        <w:t>from the</w:t>
      </w:r>
      <w:ins w:id="1119" w:author="Carol Nichols" w:date="2017-07-11T19:02:00Z">
        <w:r>
          <w:rPr/>
          <w:t xml:space="preserve"> </w:t>
        </w:r>
      </w:ins>
      <w:del w:id="1120" w:author="Carol Nichols" w:date="2017-07-11T19:02:00Z">
        <w:r>
          <w:rPr/>
          <w:delText> </w:delText>
        </w:r>
      </w:del>
      <w:r>
        <w:rPr>
          <w:rStyle w:val="Literal"/>
        </w:rPr>
        <w:t>new</w:t>
      </w:r>
      <w:del w:id="1121" w:author="Carol Nichols" w:date="2017-07-11T19:02:00Z">
        <w:r>
          <w:rPr>
            <w:rStyle w:val="Literal"/>
          </w:rPr>
          <w:delText> </w:delText>
        </w:r>
      </w:del>
      <w:ins w:id="1122" w:author="Carol Nichols" w:date="2017-07-11T19:02:00Z">
        <w:r>
          <w:rPr/>
          <w:t xml:space="preserve"> </w:t>
        </w:r>
      </w:ins>
      <w:r>
        <w:rPr/>
        <w:t>function and exit the process more cleanly in the error case.</w:t>
      </w:r>
    </w:p>
    <w:p>
      <w:pPr>
        <w:pStyle w:val="HeadC"/>
        <w:rPr/>
      </w:pPr>
      <w:bookmarkStart w:id="43" w:name="_Toc486341784"/>
      <w:bookmarkStart w:id="44" w:name="calling-`config::new`-and-handling-error"/>
      <w:bookmarkStart w:id="45" w:name="__RefHeading___Toc15006_1865893667"/>
      <w:bookmarkEnd w:id="44"/>
      <w:bookmarkEnd w:id="45"/>
      <w:r>
        <w:rPr/>
        <w:t>Calling</w:t>
      </w:r>
      <w:ins w:id="1123" w:author="Carol Nichols" w:date="2017-07-11T19:02:00Z">
        <w:r>
          <w:rPr/>
          <w:t xml:space="preserve"> </w:t>
        </w:r>
      </w:ins>
      <w:del w:id="1124" w:author="Carol Nichols" w:date="2017-07-11T19:02:00Z">
        <w:r>
          <w:rPr/>
          <w:delText> </w:delText>
        </w:r>
      </w:del>
      <w:r>
        <w:rPr>
          <w:rStyle w:val="Literal"/>
        </w:rPr>
        <w:t>Config::new</w:t>
      </w:r>
      <w:del w:id="1125" w:author="Carol Nichols" w:date="2017-07-11T19:02:00Z">
        <w:r>
          <w:rPr>
            <w:rStyle w:val="Literal"/>
          </w:rPr>
          <w:delText> </w:delText>
        </w:r>
      </w:del>
      <w:ins w:id="1126" w:author="Carol Nichols" w:date="2017-07-11T19:02:00Z">
        <w:r>
          <w:rPr/>
          <w:t xml:space="preserve"> </w:t>
        </w:r>
      </w:ins>
      <w:bookmarkEnd w:id="43"/>
      <w:r>
        <w:rPr/>
        <w:t>and Handling Errors</w:t>
      </w:r>
    </w:p>
    <w:p>
      <w:pPr>
        <w:pStyle w:val="BodyFirst"/>
        <w:rPr/>
      </w:pPr>
      <w:r>
        <w:rPr>
          <w:rFonts w:eastAsia="Microsoft YaHei"/>
        </w:rPr>
        <w:t xml:space="preserve"> </w:t>
      </w:r>
      <w:del w:id="1127" w:author="Carol Nichols" w:date="2017-07-12T11:38:00Z">
        <w:r>
          <w:rPr>
            <w:rFonts w:eastAsia="Microsoft YaHei"/>
          </w:rPr>
          <w:delText xml:space="preserve"> </w:delText>
        </w:r>
      </w:del>
      <w:r>
        <w:rPr/>
        <w:t>In order to handle the error case and print a user-friendly message, we need to update</w:t>
      </w:r>
      <w:ins w:id="1128" w:author="Carol Nichols" w:date="2017-07-11T19:02:00Z">
        <w:r>
          <w:rPr/>
          <w:t xml:space="preserve"> </w:t>
        </w:r>
      </w:ins>
      <w:del w:id="1129" w:author="Carol Nichols" w:date="2017-07-11T19:02:00Z">
        <w:r>
          <w:rPr/>
          <w:delText> </w:delText>
        </w:r>
      </w:del>
      <w:r>
        <w:rPr>
          <w:rStyle w:val="Literal"/>
        </w:rPr>
        <w:t>main</w:t>
      </w:r>
      <w:del w:id="1130" w:author="Carol Nichols" w:date="2017-07-11T19:02:00Z">
        <w:r>
          <w:rPr>
            <w:rStyle w:val="Literal"/>
          </w:rPr>
          <w:delText> </w:delText>
        </w:r>
      </w:del>
      <w:ins w:id="1131" w:author="Carol Nichols" w:date="2017-07-11T19:02:00Z">
        <w:r>
          <w:rPr/>
          <w:t xml:space="preserve"> </w:t>
        </w:r>
      </w:ins>
      <w:r>
        <w:rPr/>
        <w:t>to handle the</w:t>
      </w:r>
      <w:ins w:id="1132" w:author="Carol Nichols" w:date="2017-07-11T19:02:00Z">
        <w:r>
          <w:rPr/>
          <w:t xml:space="preserve"> </w:t>
        </w:r>
      </w:ins>
      <w:del w:id="1133" w:author="Carol Nichols" w:date="2017-07-11T19:02:00Z">
        <w:r>
          <w:rPr/>
          <w:delText> </w:delText>
        </w:r>
      </w:del>
      <w:r>
        <w:rPr>
          <w:rStyle w:val="Literal"/>
        </w:rPr>
        <w:t>Result</w:t>
      </w:r>
      <w:del w:id="1134" w:author="Carol Nichols" w:date="2017-07-11T19:02:00Z">
        <w:r>
          <w:rPr>
            <w:rStyle w:val="Literal"/>
          </w:rPr>
          <w:delText> </w:delText>
        </w:r>
      </w:del>
      <w:del w:id="1135" w:author="Liz2" w:date="2017-06-27T12:50:00Z">
        <w:r>
          <w:rPr>
            <w:rStyle w:val="Literal"/>
          </w:rPr>
          <w:delText>that</w:delText>
        </w:r>
      </w:del>
      <w:ins w:id="1136" w:author="Carol Nichols" w:date="2017-07-11T19:02:00Z">
        <w:r>
          <w:rPr/>
          <w:t xml:space="preserve"> </w:t>
        </w:r>
      </w:ins>
      <w:ins w:id="1137" w:author="Liz2" w:date="2017-06-27T12:50:00Z">
        <w:r>
          <w:rPr/>
          <w:t>being returned by</w:t>
        </w:r>
      </w:ins>
      <w:ins w:id="1138" w:author="Carol Nichols" w:date="2017-07-11T19:02:00Z">
        <w:r>
          <w:rPr/>
          <w:t xml:space="preserve"> </w:t>
        </w:r>
      </w:ins>
      <w:del w:id="1139" w:author="Carol Nichols" w:date="2017-07-11T19:02:00Z">
        <w:r>
          <w:rPr/>
          <w:delText> </w:delText>
        </w:r>
      </w:del>
      <w:r>
        <w:rPr>
          <w:rStyle w:val="Literal"/>
        </w:rPr>
        <w:t>Config::new</w:t>
      </w:r>
      <w:del w:id="1140" w:author="Liz2" w:date="2017-06-27T12:50:00Z">
        <w:r>
          <w:rPr>
            <w:rStyle w:val="Literal"/>
          </w:rPr>
          <w:delText xml:space="preserve"> is now returning </w:delText>
        </w:r>
      </w:del>
      <w:ins w:id="1141" w:author="Liz2" w:date="2017-06-27T12:50:00Z">
        <w:r>
          <w:rPr/>
          <w:t xml:space="preserve">, </w:t>
        </w:r>
      </w:ins>
      <w:r>
        <w:rPr/>
        <w:t xml:space="preserve">as shown in Listing 12-10. We’re also going to </w:t>
      </w:r>
      <w:del w:id="1142" w:author="Liz2" w:date="2017-06-27T12:50:00Z">
        <w:r>
          <w:rPr/>
          <w:delText xml:space="preserve">implement by hand something that </w:delText>
        </w:r>
      </w:del>
      <w:del w:id="1143" w:author="Liz2" w:date="2017-06-27T12:50:00Z">
        <w:r>
          <w:rPr>
            <w:rStyle w:val="Literal"/>
          </w:rPr>
          <w:delText>panic!</w:delText>
        </w:r>
      </w:del>
      <w:del w:id="1144" w:author="Liz2" w:date="2017-06-27T12:50:00Z">
        <w:r>
          <w:rPr/>
          <w:delText xml:space="preserve"> handled for us: </w:delText>
        </w:r>
      </w:del>
      <w:ins w:id="1145" w:author="Liz2" w:date="2017-06-27T12:50:00Z">
        <w:r>
          <w:rPr/>
          <w:t xml:space="preserve">take the responsibility of </w:t>
        </w:r>
      </w:ins>
      <w:r>
        <w:rPr/>
        <w:t>exiting the command line tool with a</w:t>
      </w:r>
      <w:del w:id="1146" w:author="Carol Nichols" w:date="2017-07-11T19:02:00Z">
        <w:r>
          <w:rPr/>
          <w:delText>n</w:delText>
        </w:r>
      </w:del>
      <w:ins w:id="1147" w:author="Carol Nichols" w:date="2017-07-11T19:02:00Z">
        <w:r>
          <w:rPr/>
          <w:t xml:space="preserve"> nonzero</w:t>
        </w:r>
      </w:ins>
      <w:r>
        <w:rPr/>
        <w:t xml:space="preserve"> error code </w:t>
      </w:r>
      <w:del w:id="1148" w:author="Carol Nichols" w:date="2017-07-11T19:02:00Z">
        <w:r>
          <w:rPr/>
          <w:delText xml:space="preserve">of </w:delText>
        </w:r>
      </w:del>
      <w:del w:id="1149" w:author="Carol Nichols" w:date="2017-07-11T19:02:00Z">
        <w:r>
          <w:rPr>
            <w:rStyle w:val="Literal"/>
          </w:rPr>
          <w:delText xml:space="preserve">1 </w:delText>
        </w:r>
      </w:del>
      <w:ins w:id="1150" w:author="Liz2" w:date="2017-06-27T12:50:00Z">
        <w:r>
          <w:rPr/>
          <w:t xml:space="preserve">from </w:t>
        </w:r>
      </w:ins>
      <w:ins w:id="1151" w:author="Liz2" w:date="2017-06-27T12:50:00Z">
        <w:commentRangeStart w:id="26"/>
        <w:commentRangeStart w:id="27"/>
        <w:r>
          <w:rPr>
            <w:rStyle w:val="Literal"/>
          </w:rPr>
          <w:t>panic!</w:t>
        </w:r>
      </w:ins>
      <w:ins w:id="1152" w:author="Liz2" w:date="2017-06-27T12:50:00Z">
        <w:r>
          <w:rPr/>
          <w:t xml:space="preserve"> </w:t>
        </w:r>
      </w:ins>
      <w:r>
        <w:rPr/>
      </w:r>
      <w:commentRangeEnd w:id="27"/>
      <w:r>
        <w:commentReference w:id="27"/>
      </w:r>
      <w:r>
        <w:rPr/>
      </w:r>
      <w:commentRangeEnd w:id="26"/>
      <w:r>
        <w:commentReference w:id="26"/>
      </w:r>
      <w:r>
        <w:rPr/>
        <w:commentReference w:id="28"/>
      </w:r>
      <w:ins w:id="1153" w:author="Liz2" w:date="2017-06-27T12:50:00Z">
        <w:r>
          <w:rPr/>
          <w:t>and implement it by hand</w:t>
        </w:r>
      </w:ins>
      <w:r>
        <w:rPr/>
        <w:t>. A nonzero exit status is a convention to signal to the process that called our program that our program ended with an error state.</w:t>
      </w:r>
    </w:p>
    <w:p>
      <w:pPr>
        <w:pStyle w:val="ProductionDirective"/>
        <w:rPr/>
      </w:pPr>
      <w:r>
        <w:rPr/>
        <w:t>Filename: src/main.rs</w:t>
      </w:r>
    </w:p>
    <w:p>
      <w:pPr>
        <w:pStyle w:val="CodeA"/>
        <w:rPr/>
      </w:pPr>
      <w:r>
        <w:rPr/>
        <w:t>use std::process;</w:t>
      </w:r>
    </w:p>
    <w:p>
      <w:pPr>
        <w:pStyle w:val="CodeB"/>
        <w:rPr/>
      </w:pPr>
      <w:r>
        <w:rPr/>
      </w:r>
    </w:p>
    <w:p>
      <w:pPr>
        <w:pStyle w:val="CodeB"/>
        <w:rPr/>
      </w:pPr>
      <w:r>
        <w:rPr/>
        <w:t>fn main() {</w:t>
      </w:r>
    </w:p>
    <w:p>
      <w:pPr>
        <w:pStyle w:val="CodeB"/>
        <w:rPr>
          <w:rStyle w:val="Literal"/>
        </w:rPr>
      </w:pPr>
      <w:r>
        <w:rPr>
          <w:rPrChange w:id="0" w:author="Carol Nichols" w:date="2017-07-11T18:56:00Z"/>
        </w:rPr>
        <w:t xml:space="preserve">  </w:t>
      </w:r>
      <w:r>
        <w:rPr>
          <w:rFonts w:eastAsia="Microsoft YaHei"/>
          <w:rPrChange w:id="0" w:author="Carol Nichols" w:date="2017-07-11T18:56:00Z"/>
        </w:rPr>
        <w:t xml:space="preserve"> </w:t>
      </w:r>
      <w:ins w:id="1156" w:author="Carol Nichols" w:date="2017-07-11T18:56:00Z">
        <w:r>
          <w:rPr>
            <w:rFonts w:eastAsia="Microsoft YaHei"/>
          </w:rPr>
          <w:t xml:space="preserve"> </w:t>
        </w:r>
      </w:ins>
      <w:r>
        <w:rPr>
          <w:rPrChange w:id="0" w:author="Carol Nichols" w:date="2017-07-11T18:56:00Z"/>
        </w:rPr>
        <w:t>let args: Vec&lt;String&gt; = env::args().collect();</w:t>
      </w:r>
    </w:p>
    <w:p>
      <w:pPr>
        <w:pStyle w:val="CodeB"/>
        <w:rPr/>
      </w:pPr>
      <w:r>
        <w:rPr/>
      </w:r>
    </w:p>
    <w:p>
      <w:pPr>
        <w:pStyle w:val="CodeB"/>
        <w:rPr/>
      </w:pPr>
      <w:r>
        <w:rPr/>
        <w:t xml:space="preserve">  </w:t>
      </w:r>
      <w:ins w:id="1158" w:author="Carol Nichols" w:date="2017-07-11T18:56:00Z">
        <w:r>
          <w:rPr/>
          <w:t xml:space="preserve">  </w:t>
        </w:r>
      </w:ins>
      <w:r>
        <w:rPr/>
        <w:t>let config = Config::new(&amp;args).unwrap_or_else(|err| {</w:t>
      </w:r>
    </w:p>
    <w:p>
      <w:pPr>
        <w:pStyle w:val="CodeB"/>
        <w:rPr/>
      </w:pPr>
      <w:r>
        <w:rPr/>
        <w:t xml:space="preserve">  </w:t>
      </w:r>
      <w:ins w:id="1159" w:author="Carol Nichols" w:date="2017-07-11T18:56:00Z">
        <w:r>
          <w:rPr/>
          <w:t xml:space="preserve">    </w:t>
        </w:r>
      </w:ins>
      <w:r>
        <w:rPr/>
        <w:t xml:space="preserve">  </w:t>
      </w:r>
      <w:r>
        <w:rPr/>
        <w:t>println!("Problem parsing arguments: {}", err);</w:t>
      </w:r>
    </w:p>
    <w:p>
      <w:pPr>
        <w:pStyle w:val="CodeB"/>
        <w:rPr/>
      </w:pPr>
      <w:r>
        <w:rPr/>
        <w:t xml:space="preserve">  </w:t>
      </w:r>
      <w:ins w:id="1160" w:author="Carol Nichols" w:date="2017-07-11T18:56:00Z">
        <w:r>
          <w:rPr/>
          <w:t xml:space="preserve">    </w:t>
        </w:r>
      </w:ins>
      <w:r>
        <w:rPr/>
        <w:t xml:space="preserve">  </w:t>
      </w:r>
      <w:r>
        <w:rPr/>
        <w:t>process::exit(1);</w:t>
      </w:r>
    </w:p>
    <w:p>
      <w:pPr>
        <w:pStyle w:val="CodeB"/>
        <w:rPr/>
      </w:pPr>
      <w:r>
        <w:rPr/>
      </w:r>
    </w:p>
    <w:p>
      <w:pPr>
        <w:pStyle w:val="CodeB"/>
        <w:rPr/>
      </w:pPr>
      <w:del w:id="1161" w:author="Carol Nichols" w:date="2017-07-11T18:57:00Z">
        <w:r>
          <w:rPr/>
          <w:delText xml:space="preserve"> </w:delText>
        </w:r>
      </w:del>
      <w:del w:id="1162" w:author="Carol Nichols" w:date="2017-07-11T18:56:00Z">
        <w:r>
          <w:rPr/>
          <w:delText xml:space="preserve"> </w:delText>
        </w:r>
      </w:del>
      <w:ins w:id="1163" w:author="Carol Nichols" w:date="2017-07-11T18:57:00Z">
        <w:r>
          <w:rPr/>
          <w:t xml:space="preserve">    </w:t>
        </w:r>
      </w:ins>
      <w:r>
        <w:rPr/>
        <w:t>});</w:t>
      </w:r>
    </w:p>
    <w:p>
      <w:pPr>
        <w:pStyle w:val="CodeB"/>
        <w:rPr/>
      </w:pPr>
      <w:r>
        <w:rPr/>
      </w:r>
    </w:p>
    <w:p>
      <w:pPr>
        <w:pStyle w:val="CodeC"/>
        <w:rPr>
          <w:rStyle w:val="Literal"/>
        </w:rPr>
      </w:pPr>
      <w:ins w:id="1164" w:author="Carol Nichols" w:date="2017-07-11T18:57:00Z">
        <w:r>
          <w:rPr/>
          <w:t xml:space="preserve">  </w:t>
        </w:r>
      </w:ins>
      <w:r>
        <w:rPr>
          <w:rPrChange w:id="0" w:author="Carol Nichols" w:date="2017-07-11T18:56:00Z"/>
        </w:rPr>
        <w:t xml:space="preserve">  </w:t>
      </w:r>
      <w:r>
        <w:rPr>
          <w:rPrChange w:id="0" w:author="Carol Nichols" w:date="2017-07-11T18:56:00Z"/>
        </w:rPr>
        <w:t>// ...snip...</w:t>
      </w:r>
      <w:r>
        <w:rPr>
          <w:rFonts w:eastAsia="Microsoft YaHei"/>
          <w:rPrChange w:id="0" w:author="Carol Nichols" w:date="2017-07-11T18:56:00Z"/>
        </w:rPr>
        <w:t xml:space="preserve">     </w:t>
      </w:r>
    </w:p>
    <w:p>
      <w:pPr>
        <w:pStyle w:val="Listing"/>
        <w:rPr/>
      </w:pPr>
      <w:del w:id="1168" w:author="Carol Nichols" w:date="2017-07-11T18:57:00Z">
        <w:r>
          <w:rPr>
            <w:rFonts w:eastAsia="Microsoft YaHei"/>
          </w:rPr>
          <w:delText>’</w:delText>
        </w:r>
      </w:del>
      <w:r>
        <w:rPr/>
        <w:t>Listing 12-10: Exiting with an error code if creating a new</w:t>
      </w:r>
      <w:ins w:id="1169" w:author="Carol Nichols" w:date="2017-07-11T19:03:00Z">
        <w:r>
          <w:rPr/>
          <w:t xml:space="preserve"> </w:t>
        </w:r>
      </w:ins>
      <w:del w:id="1170" w:author="Carol Nichols" w:date="2017-07-11T19:03:00Z">
        <w:r>
          <w:rPr/>
          <w:delText> </w:delText>
        </w:r>
      </w:del>
      <w:r>
        <w:rPr>
          <w:rStyle w:val="Literal"/>
        </w:rPr>
        <w:t>Config</w:t>
      </w:r>
      <w:del w:id="1171" w:author="Carol Nichols" w:date="2017-07-11T19:03:00Z">
        <w:r>
          <w:rPr>
            <w:rStyle w:val="Literal"/>
          </w:rPr>
          <w:delText> </w:delText>
        </w:r>
      </w:del>
      <w:ins w:id="1172" w:author="Carol Nichols" w:date="2017-07-11T19:03:00Z">
        <w:r>
          <w:rPr/>
          <w:t xml:space="preserve"> </w:t>
        </w:r>
      </w:ins>
      <w:r>
        <w:rPr/>
        <w:t>fails</w:t>
      </w:r>
    </w:p>
    <w:p>
      <w:pPr>
        <w:pStyle w:val="Body"/>
        <w:rPr/>
      </w:pPr>
      <w:r>
        <w:rPr/>
        <w:t xml:space="preserve"> </w:t>
      </w:r>
      <w:r>
        <w:rPr/>
        <w:t xml:space="preserve">In this listing, we’re using a method we haven’t covered before: </w:t>
      </w:r>
      <w:r>
        <w:rPr>
          <w:rStyle w:val="Literal"/>
        </w:rPr>
        <w:t>unwrap_or_else</w:t>
      </w:r>
      <w:r>
        <w:rPr/>
        <w:t>,</w:t>
      </w:r>
      <w:r>
        <w:rPr>
          <w:rFonts w:eastAsia="Microsoft YaHei"/>
        </w:rPr>
        <w:t xml:space="preserve"> </w:t>
      </w:r>
      <w:r>
        <w:rPr/>
        <w:t>which is defined on</w:t>
      </w:r>
      <w:ins w:id="1173" w:author="Carol Nichols" w:date="2017-07-11T19:03:00Z">
        <w:r>
          <w:rPr/>
          <w:t xml:space="preserve"> </w:t>
        </w:r>
      </w:ins>
      <w:del w:id="1174" w:author="Carol Nichols" w:date="2017-07-11T19:03:00Z">
        <w:r>
          <w:rPr/>
          <w:delText> </w:delText>
        </w:r>
      </w:del>
      <w:r>
        <w:rPr>
          <w:rStyle w:val="Literal"/>
        </w:rPr>
        <w:t>Result&lt;T, E&gt;</w:t>
      </w:r>
      <w:r>
        <w:rPr>
          <w:rFonts w:eastAsia="Microsoft YaHei"/>
        </w:rPr>
        <w:t xml:space="preserve"> </w:t>
      </w:r>
      <w:r>
        <w:rPr/>
        <w:t>by the standard library. Using</w:t>
      </w:r>
      <w:ins w:id="1175" w:author="Carol Nichols" w:date="2017-07-11T19:03:00Z">
        <w:r>
          <w:rPr/>
          <w:t xml:space="preserve"> </w:t>
        </w:r>
      </w:ins>
      <w:del w:id="1176" w:author="Carol Nichols" w:date="2017-07-11T19:03:00Z">
        <w:r>
          <w:rPr/>
          <w:delText> </w:delText>
        </w:r>
      </w:del>
      <w:r>
        <w:rPr>
          <w:rStyle w:val="Literal"/>
        </w:rPr>
        <w:t>unwrap_or_else</w:t>
      </w:r>
      <w:del w:id="1177" w:author="Carol Nichols" w:date="2017-07-11T19:03:00Z">
        <w:r>
          <w:rPr>
            <w:rStyle w:val="Literal"/>
          </w:rPr>
          <w:delText> </w:delText>
        </w:r>
      </w:del>
      <w:ins w:id="1178" w:author="Carol Nichols" w:date="2017-07-11T19:03:00Z">
        <w:r>
          <w:rPr/>
          <w:t xml:space="preserve"> </w:t>
        </w:r>
      </w:ins>
      <w:r>
        <w:rPr/>
        <w:t>allows us to define some</w:t>
      </w:r>
      <w:r>
        <w:rPr>
          <w:rFonts w:eastAsia="Microsoft YaHei"/>
        </w:rPr>
        <w:t xml:space="preserve"> </w:t>
      </w:r>
      <w:r>
        <w:rPr/>
        <w:t>custom, non-</w:t>
      </w:r>
      <w:r>
        <w:rPr>
          <w:rStyle w:val="Literal"/>
        </w:rPr>
        <w:t>panic!</w:t>
      </w:r>
      <w:del w:id="1179" w:author="Carol Nichols" w:date="2017-07-11T19:04:00Z">
        <w:r>
          <w:rPr>
            <w:rStyle w:val="Literal"/>
          </w:rPr>
          <w:delText> </w:delText>
        </w:r>
      </w:del>
      <w:ins w:id="1180" w:author="Carol Nichols" w:date="2017-07-11T19:04:00Z">
        <w:r>
          <w:rPr/>
          <w:t xml:space="preserve"> </w:t>
        </w:r>
      </w:ins>
      <w:r>
        <w:rPr/>
        <w:t>error handling. If the</w:t>
      </w:r>
      <w:ins w:id="1181" w:author="Carol Nichols" w:date="2017-07-11T19:04:00Z">
        <w:r>
          <w:rPr/>
          <w:t xml:space="preserve"> </w:t>
        </w:r>
      </w:ins>
      <w:del w:id="1182" w:author="Carol Nichols" w:date="2017-07-11T19:04:00Z">
        <w:r>
          <w:rPr/>
          <w:delText> </w:delText>
        </w:r>
      </w:del>
      <w:r>
        <w:rPr>
          <w:rStyle w:val="Literal"/>
        </w:rPr>
        <w:t>Result</w:t>
      </w:r>
      <w:del w:id="1183" w:author="Carol Nichols" w:date="2017-07-11T19:04:00Z">
        <w:r>
          <w:rPr>
            <w:rStyle w:val="Literal"/>
          </w:rPr>
          <w:delText> </w:delText>
        </w:r>
      </w:del>
      <w:ins w:id="1184" w:author="Carol Nichols" w:date="2017-07-11T19:04:00Z">
        <w:r>
          <w:rPr/>
          <w:t xml:space="preserve"> </w:t>
        </w:r>
      </w:ins>
      <w:r>
        <w:rPr/>
        <w:t>is an</w:t>
      </w:r>
      <w:ins w:id="1185" w:author="Carol Nichols" w:date="2017-07-11T19:04:00Z">
        <w:r>
          <w:rPr/>
          <w:t xml:space="preserve"> </w:t>
        </w:r>
      </w:ins>
      <w:del w:id="1186" w:author="Carol Nichols" w:date="2017-07-11T19:04:00Z">
        <w:r>
          <w:rPr/>
          <w:delText> </w:delText>
        </w:r>
      </w:del>
      <w:r>
        <w:rPr>
          <w:rStyle w:val="Literal"/>
        </w:rPr>
        <w:t>Ok</w:t>
      </w:r>
      <w:del w:id="1187" w:author="Carol Nichols" w:date="2017-07-11T19:04:00Z">
        <w:r>
          <w:rPr>
            <w:rStyle w:val="Literal"/>
          </w:rPr>
          <w:delText> </w:delText>
        </w:r>
      </w:del>
      <w:ins w:id="1188" w:author="Carol Nichols" w:date="2017-07-11T19:04:00Z">
        <w:r>
          <w:rPr/>
          <w:t xml:space="preserve"> </w:t>
        </w:r>
      </w:ins>
      <w:r>
        <w:rPr/>
        <w:t>value, this method’s behavior is similar to</w:t>
      </w:r>
      <w:ins w:id="1189" w:author="Carol Nichols" w:date="2017-07-11T19:04:00Z">
        <w:r>
          <w:rPr/>
          <w:t xml:space="preserve"> </w:t>
        </w:r>
      </w:ins>
      <w:del w:id="1190" w:author="Carol Nichols" w:date="2017-07-11T19:04:00Z">
        <w:r>
          <w:rPr/>
          <w:delText> </w:delText>
        </w:r>
      </w:del>
      <w:r>
        <w:rPr>
          <w:rStyle w:val="Literal"/>
        </w:rPr>
        <w:t>unwrap</w:t>
      </w:r>
      <w:r>
        <w:rPr/>
        <w:t>: it returns the inner value</w:t>
      </w:r>
      <w:ins w:id="1191" w:author="Carol Nichols" w:date="2017-07-11T19:04:00Z">
        <w:r>
          <w:rPr/>
          <w:t xml:space="preserve"> </w:t>
        </w:r>
      </w:ins>
      <w:del w:id="1192" w:author="Carol Nichols" w:date="2017-07-11T19:04:00Z">
        <w:r>
          <w:rPr/>
          <w:delText> </w:delText>
        </w:r>
      </w:del>
      <w:r>
        <w:rPr>
          <w:rStyle w:val="Literal"/>
        </w:rPr>
        <w:t>Ok</w:t>
      </w:r>
      <w:del w:id="1193" w:author="Carol Nichols" w:date="2017-07-11T19:04:00Z">
        <w:r>
          <w:rPr>
            <w:rStyle w:val="Literal"/>
          </w:rPr>
          <w:delText> </w:delText>
        </w:r>
      </w:del>
      <w:ins w:id="1194" w:author="Carol Nichols" w:date="2017-07-11T19:04:00Z">
        <w:r>
          <w:rPr/>
          <w:t xml:space="preserve"> </w:t>
        </w:r>
      </w:ins>
      <w:r>
        <w:rPr/>
        <w:t>is</w:t>
      </w:r>
      <w:r>
        <w:rPr>
          <w:rFonts w:eastAsia="Microsoft YaHei"/>
        </w:rPr>
        <w:t xml:space="preserve"> </w:t>
      </w:r>
      <w:r>
        <w:rPr/>
        <w:t>wrapping. However, if the value is an</w:t>
      </w:r>
      <w:ins w:id="1195" w:author="Carol Nichols" w:date="2017-07-11T19:04:00Z">
        <w:r>
          <w:rPr/>
          <w:t xml:space="preserve"> </w:t>
        </w:r>
      </w:ins>
      <w:del w:id="1196" w:author="Carol Nichols" w:date="2017-07-11T19:04:00Z">
        <w:r>
          <w:rPr/>
          <w:delText> </w:delText>
        </w:r>
      </w:del>
      <w:r>
        <w:rPr>
          <w:rStyle w:val="Literal"/>
        </w:rPr>
        <w:t>Err</w:t>
      </w:r>
      <w:del w:id="1197" w:author="Carol Nichols" w:date="2017-07-11T19:04:00Z">
        <w:r>
          <w:rPr>
            <w:rStyle w:val="Literal"/>
          </w:rPr>
          <w:delText> </w:delText>
        </w:r>
      </w:del>
      <w:ins w:id="1198" w:author="Carol Nichols" w:date="2017-07-11T19:04:00Z">
        <w:r>
          <w:rPr/>
          <w:t xml:space="preserve"> </w:t>
        </w:r>
      </w:ins>
      <w:r>
        <w:rPr/>
        <w:t>value, this method calls the code in the</w:t>
      </w:r>
      <w:ins w:id="1199" w:author="Carol Nichols" w:date="2017-07-11T19:04:00Z">
        <w:r>
          <w:rPr/>
          <w:t xml:space="preserve"> </w:t>
        </w:r>
      </w:ins>
      <w:del w:id="1200" w:author="Carol Nichols" w:date="2017-07-11T19:04:00Z">
        <w:r>
          <w:rPr/>
          <w:delText> </w:delText>
        </w:r>
      </w:del>
      <w:r>
        <w:rPr>
          <w:rStyle w:val="EmphasisItalic"/>
        </w:rPr>
        <w:t>closure</w:t>
      </w:r>
      <w:r>
        <w:rPr/>
        <w:t>, which is an anonymous function we define and pass as an argument</w:t>
      </w:r>
      <w:r>
        <w:rPr>
          <w:rFonts w:eastAsia="Microsoft YaHei"/>
        </w:rPr>
        <w:t xml:space="preserve"> </w:t>
      </w:r>
      <w:r>
        <w:rPr/>
        <w:t>to</w:t>
      </w:r>
      <w:ins w:id="1201" w:author="Carol Nichols" w:date="2017-07-11T19:04:00Z">
        <w:r>
          <w:rPr/>
          <w:t xml:space="preserve"> </w:t>
        </w:r>
      </w:ins>
      <w:del w:id="1202" w:author="Carol Nichols" w:date="2017-07-11T19:04:00Z">
        <w:r>
          <w:rPr/>
          <w:delText> </w:delText>
        </w:r>
      </w:del>
      <w:r>
        <w:rPr>
          <w:rStyle w:val="Literal"/>
        </w:rPr>
        <w:t>unwrap_or_else</w:t>
      </w:r>
      <w:r>
        <w:rPr/>
        <w:t>. We’ll be covering closures in more detail in Chapter 13. What you need to know for now is that</w:t>
      </w:r>
      <w:ins w:id="1203" w:author="Carol Nichols" w:date="2017-07-11T19:04:00Z">
        <w:r>
          <w:rPr/>
          <w:t xml:space="preserve"> </w:t>
        </w:r>
      </w:ins>
      <w:del w:id="1204" w:author="Carol Nichols" w:date="2017-07-11T19:04:00Z">
        <w:r>
          <w:rPr/>
          <w:delText> </w:delText>
        </w:r>
      </w:del>
      <w:r>
        <w:rPr>
          <w:rStyle w:val="Literal"/>
        </w:rPr>
        <w:t>unwrap_or_else</w:t>
      </w:r>
      <w:del w:id="1205" w:author="Carol Nichols" w:date="2017-07-11T19:04:00Z">
        <w:r>
          <w:rPr>
            <w:rStyle w:val="Literal"/>
          </w:rPr>
          <w:delText> </w:delText>
        </w:r>
      </w:del>
      <w:ins w:id="1206" w:author="Carol Nichols" w:date="2017-07-11T19:04:00Z">
        <w:r>
          <w:rPr/>
          <w:t xml:space="preserve"> </w:t>
        </w:r>
      </w:ins>
      <w:r>
        <w:rPr/>
        <w:t>will</w:t>
      </w:r>
      <w:r>
        <w:rPr>
          <w:rFonts w:eastAsia="Microsoft YaHei"/>
        </w:rPr>
        <w:t xml:space="preserve"> </w:t>
      </w:r>
      <w:r>
        <w:rPr/>
        <w:t>pass the inner value of the</w:t>
      </w:r>
      <w:ins w:id="1207" w:author="Carol Nichols" w:date="2017-07-11T19:05:00Z">
        <w:r>
          <w:rPr/>
          <w:t xml:space="preserve"> </w:t>
        </w:r>
      </w:ins>
      <w:del w:id="1208" w:author="Carol Nichols" w:date="2017-07-11T19:05:00Z">
        <w:r>
          <w:rPr/>
          <w:delText> </w:delText>
        </w:r>
      </w:del>
      <w:r>
        <w:rPr>
          <w:rStyle w:val="Literal"/>
        </w:rPr>
        <w:t>Err</w:t>
      </w:r>
      <w:r>
        <w:rPr/>
        <w:t>, which in this case is the static string</w:t>
      </w:r>
      <w:ins w:id="1209" w:author="Carol Nichols" w:date="2017-07-11T19:05:00Z">
        <w:r>
          <w:rPr/>
          <w:t xml:space="preserve"> </w:t>
        </w:r>
      </w:ins>
      <w:del w:id="1210" w:author="Carol Nichols" w:date="2017-07-11T19:05:00Z">
        <w:r>
          <w:rPr/>
          <w:delText> </w:delText>
        </w:r>
      </w:del>
      <w:r>
        <w:rPr>
          <w:rStyle w:val="Literal"/>
        </w:rPr>
        <w:t>not enough arguments</w:t>
      </w:r>
      <w:del w:id="1211" w:author="Carol Nichols" w:date="2017-07-11T19:05:00Z">
        <w:r>
          <w:rPr>
            <w:rStyle w:val="Literal"/>
          </w:rPr>
          <w:delText> </w:delText>
        </w:r>
      </w:del>
      <w:ins w:id="1212" w:author="Carol Nichols" w:date="2017-07-11T19:05:00Z">
        <w:r>
          <w:rPr/>
          <w:t xml:space="preserve"> </w:t>
        </w:r>
      </w:ins>
      <w:r>
        <w:rPr/>
        <w:t>that we added in Listing 12-9, to our closure in the argument</w:t>
      </w:r>
      <w:ins w:id="1213" w:author="Carol Nichols" w:date="2017-07-11T19:05:00Z">
        <w:r>
          <w:rPr/>
          <w:t xml:space="preserve"> </w:t>
        </w:r>
      </w:ins>
      <w:del w:id="1214" w:author="Carol Nichols" w:date="2017-07-11T19:05:00Z">
        <w:r>
          <w:rPr/>
          <w:delText> </w:delText>
        </w:r>
      </w:del>
      <w:r>
        <w:rPr>
          <w:rStyle w:val="Literal"/>
        </w:rPr>
        <w:t>err</w:t>
      </w:r>
      <w:del w:id="1215" w:author="Carol Nichols" w:date="2017-07-11T19:05:00Z">
        <w:r>
          <w:rPr>
            <w:rStyle w:val="Literal"/>
          </w:rPr>
          <w:delText> </w:delText>
        </w:r>
      </w:del>
      <w:ins w:id="1216" w:author="Carol Nichols" w:date="2017-07-11T19:05:00Z">
        <w:r>
          <w:rPr/>
          <w:t xml:space="preserve"> </w:t>
        </w:r>
      </w:ins>
      <w:r>
        <w:rPr/>
        <w:t>that</w:t>
      </w:r>
      <w:r>
        <w:rPr>
          <w:rFonts w:eastAsia="Microsoft YaHei"/>
        </w:rPr>
        <w:t xml:space="preserve"> </w:t>
      </w:r>
      <w:r>
        <w:rPr/>
        <w:t>appears between the vertical pipes. The code in the closure can then use the</w:t>
      </w:r>
      <w:ins w:id="1217" w:author="Carol Nichols" w:date="2017-07-11T19:05:00Z">
        <w:r>
          <w:rPr/>
          <w:t xml:space="preserve"> </w:t>
        </w:r>
      </w:ins>
      <w:del w:id="1218" w:author="Carol Nichols" w:date="2017-07-11T19:05:00Z">
        <w:r>
          <w:rPr/>
          <w:delText> </w:delText>
        </w:r>
      </w:del>
      <w:r>
        <w:rPr>
          <w:rStyle w:val="Literal"/>
        </w:rPr>
        <w:t>err</w:t>
      </w:r>
      <w:del w:id="1219" w:author="Carol Nichols" w:date="2017-07-11T19:05:00Z">
        <w:r>
          <w:rPr>
            <w:rStyle w:val="Literal"/>
          </w:rPr>
          <w:delText> </w:delText>
        </w:r>
      </w:del>
      <w:ins w:id="1220" w:author="Carol Nichols" w:date="2017-07-11T19:05:00Z">
        <w:r>
          <w:rPr/>
          <w:t xml:space="preserve"> </w:t>
        </w:r>
      </w:ins>
      <w:r>
        <w:rPr/>
        <w:t>value when it runs.</w:t>
      </w:r>
    </w:p>
    <w:p>
      <w:pPr>
        <w:pStyle w:val="Body"/>
        <w:ind w:hanging="0"/>
        <w:rPr/>
      </w:pPr>
      <w:del w:id="1221" w:author="Carol Nichols" w:date="2017-07-12T09:16:00Z">
        <w:r>
          <w:rPr/>
          <w:delText xml:space="preserve"> </w:delText>
        </w:r>
      </w:del>
    </w:p>
    <w:p>
      <w:pPr>
        <w:pStyle w:val="Body"/>
        <w:rPr/>
      </w:pPr>
      <w:r>
        <w:rPr/>
        <w:t>We’ve added a new</w:t>
      </w:r>
      <w:ins w:id="1222" w:author="Carol Nichols" w:date="2017-07-11T19:05:00Z">
        <w:r>
          <w:rPr/>
          <w:t xml:space="preserve"> </w:t>
        </w:r>
      </w:ins>
      <w:del w:id="1223" w:author="Carol Nichols" w:date="2017-07-11T19:05:00Z">
        <w:r>
          <w:rPr/>
          <w:delText> </w:delText>
        </w:r>
      </w:del>
      <w:r>
        <w:rPr>
          <w:rStyle w:val="Literal"/>
        </w:rPr>
        <w:t>use</w:t>
      </w:r>
      <w:del w:id="1224" w:author="Carol Nichols" w:date="2017-07-11T19:05:00Z">
        <w:r>
          <w:rPr>
            <w:rStyle w:val="Literal"/>
          </w:rPr>
          <w:delText> </w:delText>
        </w:r>
      </w:del>
      <w:ins w:id="1225" w:author="Carol Nichols" w:date="2017-07-11T19:05:00Z">
        <w:r>
          <w:rPr/>
          <w:t xml:space="preserve"> </w:t>
        </w:r>
      </w:ins>
      <w:r>
        <w:rPr/>
        <w:t>line to import</w:t>
      </w:r>
      <w:ins w:id="1226" w:author="Carol Nichols" w:date="2017-07-11T19:05:00Z">
        <w:r>
          <w:rPr/>
          <w:t xml:space="preserve"> </w:t>
        </w:r>
      </w:ins>
      <w:del w:id="1227" w:author="Carol Nichols" w:date="2017-07-11T19:05:00Z">
        <w:r>
          <w:rPr/>
          <w:delText> </w:delText>
        </w:r>
      </w:del>
      <w:r>
        <w:rPr>
          <w:rStyle w:val="Literal"/>
        </w:rPr>
        <w:t>process</w:t>
      </w:r>
      <w:del w:id="1228" w:author="Carol Nichols" w:date="2017-07-11T19:05:00Z">
        <w:r>
          <w:rPr>
            <w:rStyle w:val="Literal"/>
          </w:rPr>
          <w:delText> </w:delText>
        </w:r>
      </w:del>
      <w:ins w:id="1229" w:author="Carol Nichols" w:date="2017-07-11T19:05:00Z">
        <w:r>
          <w:rPr/>
          <w:t xml:space="preserve"> </w:t>
        </w:r>
      </w:ins>
      <w:r>
        <w:rPr/>
        <w:t>from the standard library. The code in the closure that will get run in the error case is only two lines: we print out the</w:t>
      </w:r>
      <w:ins w:id="1230" w:author="Carol Nichols" w:date="2017-07-11T20:42:00Z">
        <w:r>
          <w:rPr/>
          <w:t xml:space="preserve"> </w:t>
        </w:r>
      </w:ins>
      <w:del w:id="1231" w:author="Carol Nichols" w:date="2017-07-11T20:42:00Z">
        <w:r>
          <w:rPr/>
          <w:delText> </w:delText>
        </w:r>
      </w:del>
      <w:r>
        <w:rPr>
          <w:rStyle w:val="Literal"/>
        </w:rPr>
        <w:t>err</w:t>
      </w:r>
      <w:del w:id="1232" w:author="Carol Nichols" w:date="2017-07-11T20:42:00Z">
        <w:r>
          <w:rPr>
            <w:rStyle w:val="Literal"/>
          </w:rPr>
          <w:delText> </w:delText>
        </w:r>
      </w:del>
      <w:ins w:id="1233" w:author="Carol Nichols" w:date="2017-07-11T20:42:00Z">
        <w:r>
          <w:rPr/>
          <w:t xml:space="preserve"> </w:t>
        </w:r>
      </w:ins>
      <w:r>
        <w:rPr/>
        <w:t>value, then call</w:t>
      </w:r>
      <w:r>
        <w:rPr>
          <w:rFonts w:eastAsia="Microsoft YaHei"/>
        </w:rPr>
        <w:t xml:space="preserve"> </w:t>
      </w:r>
      <w:del w:id="1234" w:author="Carol Nichols" w:date="2017-07-11T19:07:00Z">
        <w:r>
          <w:rPr>
            <w:rStyle w:val="Literal"/>
            <w:rFonts w:eastAsia="Microsoft YaHei"/>
          </w:rPr>
          <w:delText>std::</w:delText>
        </w:r>
      </w:del>
      <w:r>
        <w:rPr>
          <w:rStyle w:val="Literal"/>
        </w:rPr>
        <w:t>process::exit</w:t>
      </w:r>
      <w:del w:id="1235" w:author="Carol Nichols" w:date="2017-07-11T19:07:00Z">
        <w:r>
          <w:rPr>
            <w:rStyle w:val="Literal"/>
            <w:rFonts w:eastAsia="Microsoft YaHei"/>
          </w:rPr>
          <w:delText xml:space="preserve"> </w:delText>
        </w:r>
      </w:del>
      <w:del w:id="1236" w:author="Carol Nichols" w:date="2017-07-11T19:07:00Z">
        <w:r>
          <w:rPr>
            <w:rStyle w:val="Literal"/>
          </w:rPr>
          <w:delText>(we’ve added a new use line at the top to import process from the standard library)</w:delText>
        </w:r>
      </w:del>
      <w:commentRangeStart w:id="29"/>
      <w:commentRangeStart w:id="30"/>
      <w:r>
        <w:rPr/>
        <w:t>.</w:t>
      </w:r>
      <w:ins w:id="1237" w:author="Liz2" w:date="2017-06-27T12:54:00Z">
        <w:r>
          <w:rPr/>
          <w:t xml:space="preserve"> The</w:t>
        </w:r>
      </w:ins>
      <w:r>
        <w:rPr/>
        <w:t xml:space="preserve"> </w:t>
      </w:r>
      <w:r>
        <w:rPr/>
      </w:r>
      <w:commentRangeEnd w:id="30"/>
      <w:r>
        <w:commentReference w:id="30"/>
      </w:r>
      <w:r>
        <w:rPr/>
      </w:r>
      <w:commentRangeEnd w:id="29"/>
      <w:r>
        <w:commentReference w:id="29"/>
      </w:r>
      <w:r>
        <w:rPr/>
        <w:commentReference w:id="31"/>
      </w:r>
      <w:r>
        <w:rPr>
          <w:rStyle w:val="Literal"/>
        </w:rPr>
        <w:t>process::exit</w:t>
      </w:r>
      <w:del w:id="1238" w:author="Carol Nichols" w:date="2017-07-11T20:42:00Z">
        <w:r>
          <w:rPr>
            <w:rStyle w:val="Literal"/>
          </w:rPr>
          <w:delText> </w:delText>
        </w:r>
      </w:del>
      <w:ins w:id="1239" w:author="Carol Nichols" w:date="2017-07-11T20:42:00Z">
        <w:r>
          <w:rPr/>
          <w:t xml:space="preserve"> </w:t>
        </w:r>
      </w:ins>
      <w:ins w:id="1240" w:author="Liz2" w:date="2017-06-27T12:54:00Z">
        <w:r>
          <w:rPr/>
          <w:t xml:space="preserve">function </w:t>
        </w:r>
      </w:ins>
      <w:r>
        <w:rPr/>
        <w:t>will stop the program immediately and return the number that was passed as the exit status code. This</w:t>
      </w:r>
      <w:del w:id="1241" w:author="Carol Nichols" w:date="2017-07-11T20:42:00Z">
        <w:r>
          <w:rPr>
            <w:rFonts w:eastAsia="Microsoft YaHei"/>
          </w:rPr>
          <w:delText xml:space="preserve"> ’</w:delText>
        </w:r>
      </w:del>
      <w:r>
        <w:rPr/>
        <w:t xml:space="preserve"> is similar to the</w:t>
      </w:r>
      <w:ins w:id="1242" w:author="Carol Nichols" w:date="2017-07-11T20:42:00Z">
        <w:r>
          <w:rPr/>
          <w:t xml:space="preserve"> </w:t>
        </w:r>
      </w:ins>
      <w:del w:id="1243" w:author="Carol Nichols" w:date="2017-07-11T20:42:00Z">
        <w:r>
          <w:rPr/>
          <w:delText> </w:delText>
        </w:r>
      </w:del>
      <w:r>
        <w:rPr>
          <w:rStyle w:val="Literal"/>
        </w:rPr>
        <w:t>panic!</w:t>
      </w:r>
      <w:r>
        <w:rPr/>
        <w:t>-based handling we used in Listing 12-</w:t>
      </w:r>
      <w:r>
        <w:rPr>
          <w:rFonts w:eastAsia="Microsoft YaHei"/>
        </w:rPr>
        <w:t xml:space="preserve"> </w:t>
      </w:r>
      <w:r>
        <w:rPr/>
        <w:t>8, with the exception that we no longer get all the extra output. Let’s try it:</w:t>
      </w:r>
    </w:p>
    <w:p>
      <w:pPr>
        <w:pStyle w:val="CodeA"/>
        <w:rPr/>
      </w:pPr>
      <w:r>
        <w:rPr/>
        <w:t>$ cargo run</w:t>
      </w:r>
    </w:p>
    <w:p>
      <w:pPr>
        <w:pStyle w:val="CodeB"/>
        <w:rPr/>
      </w:pPr>
      <w:r>
        <w:rPr/>
        <w:t xml:space="preserve">  </w:t>
      </w:r>
      <w:r>
        <w:rPr/>
        <w:t xml:space="preserve">Compiling </w:t>
      </w:r>
      <w:del w:id="1244" w:author="Carol Nichols" w:date="2017-07-11T18:04:00Z">
        <w:r>
          <w:rPr/>
          <w:delText>greprs</w:delText>
        </w:r>
      </w:del>
      <w:ins w:id="1245" w:author="Carol Nichols" w:date="2017-07-11T18:04:00Z">
        <w:r>
          <w:rPr>
            <w:rFonts w:eastAsia="Times New Roman" w:cs="Times New Roman"/>
            <w:sz w:val="20"/>
            <w:szCs w:val="20"/>
          </w:rPr>
          <w:t>minigrep</w:t>
        </w:r>
      </w:ins>
      <w:r>
        <w:rPr/>
        <w:t xml:space="preserve"> v0.1.0 (file:///projects/</w:t>
      </w:r>
      <w:del w:id="1246" w:author="Carol Nichols" w:date="2017-07-11T18:04:00Z">
        <w:r>
          <w:rPr/>
          <w:delText>greprs</w:delText>
        </w:r>
      </w:del>
      <w:ins w:id="1247" w:author="Carol Nichols" w:date="2017-07-11T18:04:00Z">
        <w:r>
          <w:rPr>
            <w:rFonts w:eastAsia="Times New Roman" w:cs="Times New Roman"/>
            <w:sz w:val="20"/>
            <w:szCs w:val="20"/>
          </w:rPr>
          <w:t>minigrep</w:t>
        </w:r>
      </w:ins>
      <w:r>
        <w:rPr/>
        <w:t>)</w:t>
      </w:r>
    </w:p>
    <w:p>
      <w:pPr>
        <w:pStyle w:val="CodeB"/>
        <w:rPr/>
      </w:pPr>
      <w:r>
        <w:rPr/>
        <w:t xml:space="preserve">  </w:t>
      </w:r>
      <w:r>
        <w:rPr/>
        <w:t>Finished de</w:t>
      </w:r>
      <w:del w:id="1248" w:author="Carol Nichols" w:date="2017-07-12T09:10:00Z">
        <w:r>
          <w:rPr/>
          <w:delText>bug</w:delText>
        </w:r>
      </w:del>
      <w:ins w:id="1249" w:author="Carol Nichols" w:date="2017-07-12T09:10:00Z">
        <w:r>
          <w:rPr/>
          <w:t>v</w:t>
        </w:r>
      </w:ins>
      <w:r>
        <w:rPr/>
        <w:t xml:space="preserve"> [unoptimized + debuginfo] target(s) in 0.48 secs</w:t>
      </w:r>
    </w:p>
    <w:p>
      <w:pPr>
        <w:pStyle w:val="CodeB"/>
        <w:rPr/>
      </w:pPr>
      <w:r>
        <w:rPr/>
        <w:t xml:space="preserve">   </w:t>
      </w:r>
      <w:r>
        <w:rPr/>
        <w:t>Running `target/debug/</w:t>
      </w:r>
      <w:del w:id="1250" w:author="Carol Nichols" w:date="2017-07-11T18:04:00Z">
        <w:r>
          <w:rPr/>
          <w:delText>greprs</w:delText>
        </w:r>
      </w:del>
      <w:ins w:id="1251" w:author="Carol Nichols" w:date="2017-07-11T18:04:00Z">
        <w:r>
          <w:rPr>
            <w:rFonts w:eastAsia="Times New Roman" w:cs="Times New Roman"/>
            <w:sz w:val="20"/>
            <w:szCs w:val="20"/>
          </w:rPr>
          <w:t>minigrep</w:t>
        </w:r>
      </w:ins>
      <w:r>
        <w:rPr/>
        <w:t>`</w:t>
      </w:r>
    </w:p>
    <w:p>
      <w:pPr>
        <w:pStyle w:val="CodeC"/>
        <w:rPr/>
      </w:pPr>
      <w:r>
        <w:rPr/>
        <w:t>Problem parsing arguments: not enough arguments</w:t>
      </w:r>
    </w:p>
    <w:p>
      <w:pPr>
        <w:pStyle w:val="Body"/>
        <w:rPr/>
      </w:pPr>
      <w:r>
        <w:rPr/>
        <w:t>Great! This output is much friendlier for our users.</w:t>
      </w:r>
    </w:p>
    <w:p>
      <w:pPr>
        <w:pStyle w:val="HeadB"/>
        <w:rPr/>
      </w:pPr>
      <w:bookmarkStart w:id="46" w:name="_Toc486341785"/>
      <w:bookmarkStart w:id="47" w:name="extracting-a-`run`-function"/>
      <w:bookmarkStart w:id="48" w:name="__RefHeading___Toc15008_1865893667"/>
      <w:bookmarkEnd w:id="47"/>
      <w:bookmarkEnd w:id="48"/>
      <w:r>
        <w:rPr/>
        <w:t xml:space="preserve">Extracting </w:t>
      </w:r>
      <w:del w:id="1252" w:author="Liz2" w:date="2017-06-27T15:45:00Z">
        <w:r>
          <w:rPr/>
          <w:delText>a run</w:delText>
        </w:r>
      </w:del>
      <w:ins w:id="1253" w:author="Liz2" w:date="2017-06-27T15:45:00Z">
        <w:r>
          <w:rPr/>
          <w:t>Logic</w:t>
        </w:r>
      </w:ins>
      <w:del w:id="1254" w:author="Carol Nichols" w:date="2017-07-11T20:42:00Z">
        <w:r>
          <w:rPr/>
          <w:delText> </w:delText>
        </w:r>
      </w:del>
      <w:ins w:id="1255" w:author="Carol Nichols" w:date="2017-07-11T20:42:00Z">
        <w:r>
          <w:rPr/>
          <w:t xml:space="preserve"> </w:t>
        </w:r>
      </w:ins>
      <w:r>
        <w:rPr/>
        <w:t>Function</w:t>
      </w:r>
      <w:ins w:id="1256" w:author="Liz2" w:date="2017-06-27T15:46:00Z">
        <w:r>
          <w:rPr/>
          <w:t xml:space="preserve">ality from </w:t>
        </w:r>
      </w:ins>
      <w:ins w:id="1257" w:author="Liz2" w:date="2017-06-27T15:46:00Z">
        <w:bookmarkEnd w:id="46"/>
        <w:r>
          <w:rPr>
            <w:rStyle w:val="Literal"/>
          </w:rPr>
          <w:t>main</w:t>
        </w:r>
      </w:ins>
    </w:p>
    <w:p>
      <w:pPr>
        <w:pStyle w:val="BodyFirst"/>
        <w:rPr/>
      </w:pPr>
      <w:r>
        <w:rPr/>
        <w:t xml:space="preserve">Now we’re done refactoring our configuration parsing; let’s turn to our program’s logic. As we laid out in </w:t>
      </w:r>
      <w:del w:id="1258" w:author="Liz2" w:date="2017-06-27T12:55:00Z">
        <w:r>
          <w:rPr/>
          <w:delText xml:space="preserve">the process we discussed in </w:delText>
        </w:r>
      </w:del>
      <w:r>
        <w:rPr/>
        <w:t>the “Separation of Concerns for Binary Projects” section, we’re going to extract a function named</w:t>
      </w:r>
      <w:ins w:id="1259" w:author="Carol Nichols" w:date="2017-07-11T20:42:00Z">
        <w:r>
          <w:rPr/>
          <w:t xml:space="preserve"> </w:t>
        </w:r>
      </w:ins>
      <w:del w:id="1260" w:author="Carol Nichols" w:date="2017-07-11T20:42:00Z">
        <w:r>
          <w:rPr/>
          <w:delText> </w:delText>
        </w:r>
      </w:del>
      <w:r>
        <w:rPr>
          <w:rStyle w:val="Literal"/>
        </w:rPr>
        <w:t>run</w:t>
      </w:r>
      <w:del w:id="1261" w:author="Carol Nichols" w:date="2017-07-11T20:43:00Z">
        <w:r>
          <w:rPr>
            <w:rStyle w:val="Literal"/>
          </w:rPr>
          <w:delText> </w:delText>
        </w:r>
      </w:del>
      <w:ins w:id="1262" w:author="Carol Nichols" w:date="2017-07-11T20:43:00Z">
        <w:r>
          <w:rPr/>
          <w:t xml:space="preserve"> </w:t>
        </w:r>
      </w:ins>
      <w:r>
        <w:rPr/>
        <w:t>that will hold all of the logic currently in the</w:t>
      </w:r>
      <w:ins w:id="1263" w:author="Carol Nichols" w:date="2017-07-11T20:43:00Z">
        <w:r>
          <w:rPr/>
          <w:t xml:space="preserve"> </w:t>
        </w:r>
      </w:ins>
      <w:del w:id="1264" w:author="Carol Nichols" w:date="2017-07-11T20:43:00Z">
        <w:r>
          <w:rPr/>
          <w:delText> </w:delText>
        </w:r>
      </w:del>
      <w:r>
        <w:rPr>
          <w:rStyle w:val="Literal"/>
        </w:rPr>
        <w:t>main</w:t>
      </w:r>
      <w:r>
        <w:rPr>
          <w:rFonts w:eastAsia="Microsoft YaHei"/>
        </w:rPr>
        <w:t xml:space="preserve"> </w:t>
      </w:r>
      <w:r>
        <w:rPr/>
        <w:t>function</w:t>
      </w:r>
      <w:del w:id="1265" w:author="Carol Nichols" w:date="2017-07-11T20:43:00Z">
        <w:r>
          <w:rPr/>
          <w:delText xml:space="preserve"> </w:delText>
        </w:r>
      </w:del>
      <w:del w:id="1266" w:author="Liz2" w:date="2017-06-27T12:55:00Z">
        <w:r>
          <w:rPr/>
          <w:delText>that</w:delText>
        </w:r>
      </w:del>
      <w:del w:id="1267" w:author="Liz2" w:date="2017-06-27T12:55:00Z">
        <w:r>
          <w:rPr>
            <w:rFonts w:eastAsia="Microsoft YaHei"/>
          </w:rPr>
          <w:delText xml:space="preserve"> was in</w:delText>
        </w:r>
      </w:del>
      <w:r>
        <w:rPr>
          <w:rFonts w:eastAsia="Microsoft YaHei"/>
        </w:rPr>
        <w:t xml:space="preserve"> </w:t>
      </w:r>
      <w:del w:id="1268" w:author="Liz2" w:date="2017-06-27T12:55:00Z">
        <w:r>
          <w:rPr>
            <w:rFonts w:eastAsia="Microsoft YaHei"/>
          </w:rPr>
          <w:delText xml:space="preserve">isn’t </w:delText>
        </w:r>
      </w:del>
      <w:ins w:id="1269" w:author="Liz2" w:date="2017-06-27T12:55:00Z">
        <w:r>
          <w:rPr/>
          <w:t xml:space="preserve">not involved with </w:t>
        </w:r>
      </w:ins>
      <w:r>
        <w:rPr/>
        <w:t>setting up configuration or handling errors. Once we’re done,</w:t>
      </w:r>
      <w:del w:id="1270" w:author="Carol Nichols" w:date="2017-07-11T20:43:00Z">
        <w:r>
          <w:rPr/>
          <w:delText> </w:delText>
        </w:r>
      </w:del>
      <w:ins w:id="1271" w:author="Carol Nichols" w:date="2017-07-11T20:43:00Z">
        <w:r>
          <w:rPr/>
          <w:t xml:space="preserve"> </w:t>
        </w:r>
      </w:ins>
      <w:r>
        <w:rPr>
          <w:rStyle w:val="Literal"/>
        </w:rPr>
        <w:t>main</w:t>
      </w:r>
      <w:r>
        <w:rPr/>
        <w:t xml:space="preserve"> will be concise and easy to verify by inspection, and we’ll be able to write tests for all of the other logic.</w:t>
      </w:r>
    </w:p>
    <w:p>
      <w:pPr>
        <w:pStyle w:val="Body"/>
        <w:rPr/>
      </w:pPr>
      <w:r>
        <w:rPr/>
        <w:t xml:space="preserve"> </w:t>
      </w:r>
      <w:r>
        <w:rPr/>
        <w:t>Listing 12-11 shows the extracted</w:t>
      </w:r>
      <w:ins w:id="1272" w:author="Carol Nichols" w:date="2017-07-11T20:43:00Z">
        <w:r>
          <w:rPr/>
          <w:t xml:space="preserve"> </w:t>
        </w:r>
      </w:ins>
      <w:del w:id="1273" w:author="Carol Nichols" w:date="2017-07-11T20:43:00Z">
        <w:r>
          <w:rPr/>
          <w:delText> </w:delText>
        </w:r>
      </w:del>
      <w:r>
        <w:rPr>
          <w:rStyle w:val="Literal"/>
        </w:rPr>
        <w:t>run</w:t>
      </w:r>
      <w:del w:id="1274" w:author="Carol Nichols" w:date="2017-07-11T20:43:00Z">
        <w:r>
          <w:rPr>
            <w:rStyle w:val="Literal"/>
          </w:rPr>
          <w:delText> </w:delText>
        </w:r>
      </w:del>
      <w:ins w:id="1275" w:author="Carol Nichols" w:date="2017-07-11T20:43:00Z">
        <w:r>
          <w:rPr/>
          <w:t xml:space="preserve"> </w:t>
        </w:r>
      </w:ins>
      <w:r>
        <w:rPr/>
        <w:t>function. For now, we’re making only the small, incremental improvement of extracting the function</w:t>
      </w:r>
      <w:ins w:id="1276" w:author="Liz2" w:date="2017-06-27T12:56:00Z">
        <w:r>
          <w:rPr/>
          <w:t>. We’re</w:t>
        </w:r>
      </w:ins>
      <w:del w:id="1277" w:author="Liz2" w:date="2017-06-27T12:56:00Z">
        <w:r>
          <w:rPr/>
          <w:delText xml:space="preserve"> and</w:delText>
        </w:r>
      </w:del>
      <w:r>
        <w:rPr/>
        <w:t xml:space="preserve"> still defining the function in</w:t>
      </w:r>
      <w:ins w:id="1278" w:author="Carol Nichols" w:date="2017-07-11T20:43:00Z">
        <w:r>
          <w:rPr/>
          <w:t xml:space="preserve"> </w:t>
        </w:r>
      </w:ins>
      <w:del w:id="1279" w:author="Carol Nichols" w:date="2017-07-11T20:43:00Z">
        <w:r>
          <w:rPr/>
          <w:delText> </w:delText>
        </w:r>
      </w:del>
      <w:r>
        <w:rPr>
          <w:rStyle w:val="EmphasisItalic"/>
        </w:rPr>
        <w:t>src/main.rs</w:t>
      </w:r>
      <w:r>
        <w:rPr/>
        <w:t>:</w:t>
      </w:r>
    </w:p>
    <w:p>
      <w:pPr>
        <w:pStyle w:val="ProductionDirective"/>
        <w:rPr/>
      </w:pPr>
      <w:r>
        <w:rPr/>
        <w:t>Filename: src/main.rs</w:t>
      </w:r>
    </w:p>
    <w:p>
      <w:pPr>
        <w:pStyle w:val="CodeA"/>
        <w:rPr/>
      </w:pPr>
      <w:r>
        <w:rPr>
          <w:rStyle w:val="LiteralGray"/>
          <w:rPrChange w:id="0" w:author="Carol Nichols" w:date="2017-07-11T20:43:00Z"/>
        </w:rPr>
        <w:t>fn main() {</w:t>
      </w:r>
    </w:p>
    <w:p>
      <w:pPr>
        <w:pStyle w:val="CodeB"/>
        <w:rPr/>
      </w:pPr>
      <w:r>
        <w:rPr>
          <w:rStyle w:val="LiteralGray"/>
          <w:rPrChange w:id="0" w:author="Carol Nichols" w:date="2017-07-11T20:43:00Z"/>
        </w:rPr>
        <w:t xml:space="preserve"> </w:t>
      </w:r>
      <w:ins w:id="1282"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 ...snip...</w:t>
      </w:r>
    </w:p>
    <w:p>
      <w:pPr>
        <w:pStyle w:val="CodeB"/>
        <w:rPr>
          <w:rStyle w:val="LiteralGray"/>
        </w:rPr>
      </w:pPr>
      <w:r>
        <w:rPr/>
      </w:r>
    </w:p>
    <w:p>
      <w:pPr>
        <w:pStyle w:val="CodeB"/>
        <w:rPr/>
      </w:pPr>
      <w:ins w:id="1285"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println!("Searching for {}", config.query);</w:t>
      </w:r>
    </w:p>
    <w:p>
      <w:pPr>
        <w:pStyle w:val="CodeB"/>
        <w:rPr/>
      </w:pPr>
      <w:ins w:id="1288"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println!("In file {}", config.filename);</w:t>
      </w:r>
    </w:p>
    <w:p>
      <w:pPr>
        <w:pStyle w:val="CodeB"/>
        <w:rPr>
          <w:rStyle w:val="LiteralGray"/>
        </w:rPr>
      </w:pPr>
      <w:r>
        <w:rPr/>
      </w:r>
    </w:p>
    <w:p>
      <w:pPr>
        <w:pStyle w:val="CodeB"/>
        <w:rPr/>
      </w:pPr>
      <w:ins w:id="1291" w:author="Carol Nichols" w:date="2017-07-11T20:43:00Z">
        <w:r>
          <w:rPr/>
          <w:t xml:space="preserve">  </w:t>
        </w:r>
      </w:ins>
      <w:r>
        <w:rPr/>
        <w:t xml:space="preserve">  </w:t>
      </w:r>
      <w:r>
        <w:rPr/>
        <w:t>run(config);</w:t>
      </w:r>
    </w:p>
    <w:p>
      <w:pPr>
        <w:pStyle w:val="CodeB"/>
        <w:rPr/>
      </w:pPr>
      <w:r>
        <w:rPr>
          <w:rStyle w:val="LiteralGray"/>
          <w:rPrChange w:id="0" w:author="Carol Nichols" w:date="2017-07-11T20:43:00Z"/>
        </w:rPr>
        <w:t>}</w:t>
      </w:r>
    </w:p>
    <w:p>
      <w:pPr>
        <w:pStyle w:val="CodeB"/>
        <w:rPr/>
      </w:pPr>
      <w:r>
        <w:rPr/>
      </w:r>
    </w:p>
    <w:p>
      <w:pPr>
        <w:pStyle w:val="CodeB"/>
        <w:rPr/>
      </w:pPr>
      <w:r>
        <w:rPr/>
        <w:t>fn run(config: Config) {</w:t>
      </w:r>
    </w:p>
    <w:p>
      <w:pPr>
        <w:pStyle w:val="CodeB"/>
        <w:rPr/>
      </w:pPr>
      <w:ins w:id="1293" w:author="Carol Nichols" w:date="2017-07-11T20:44:00Z">
        <w:r>
          <w:rPr/>
          <w:t xml:space="preserve">  </w:t>
        </w:r>
      </w:ins>
      <w:r>
        <w:rPr/>
        <w:t xml:space="preserve">  </w:t>
      </w:r>
      <w:r>
        <w:rPr/>
        <w:t>let mut f = File::open(config.filename).expect("file not found");</w:t>
      </w:r>
    </w:p>
    <w:p>
      <w:pPr>
        <w:pStyle w:val="CodeB"/>
        <w:rPr/>
      </w:pPr>
      <w:r>
        <w:rPr/>
      </w:r>
    </w:p>
    <w:p>
      <w:pPr>
        <w:pStyle w:val="CodeB"/>
        <w:rPr/>
      </w:pPr>
      <w:ins w:id="1294" w:author="Carol Nichols" w:date="2017-07-11T20:44:00Z">
        <w:r>
          <w:rPr/>
          <w:t xml:space="preserve">  </w:t>
        </w:r>
      </w:ins>
      <w:r>
        <w:rPr/>
        <w:t xml:space="preserve">  </w:t>
      </w:r>
      <w:r>
        <w:rPr/>
        <w:t>let mut contents = String::new();</w:t>
      </w:r>
    </w:p>
    <w:p>
      <w:pPr>
        <w:pStyle w:val="CodeB"/>
        <w:rPr/>
      </w:pPr>
      <w:ins w:id="1295" w:author="Carol Nichols" w:date="2017-07-11T20:44:00Z">
        <w:r>
          <w:rPr/>
          <w:t xml:space="preserve">  </w:t>
        </w:r>
      </w:ins>
      <w:r>
        <w:rPr/>
        <w:t xml:space="preserve">  </w:t>
      </w:r>
      <w:r>
        <w:rPr/>
        <w:t>f.read_to_string(&amp;mut contents)</w:t>
      </w:r>
    </w:p>
    <w:p>
      <w:pPr>
        <w:pStyle w:val="CodeB"/>
        <w:rPr/>
      </w:pPr>
      <w:ins w:id="1296" w:author="Carol Nichols" w:date="2017-07-11T20:44:00Z">
        <w:r>
          <w:rPr/>
          <w:t xml:space="preserve">        </w:t>
        </w:r>
      </w:ins>
      <w:r>
        <w:rPr/>
        <w:t>.expect("something went wrong reading the file");</w:t>
      </w:r>
    </w:p>
    <w:p>
      <w:pPr>
        <w:pStyle w:val="CodeB"/>
        <w:rPr/>
      </w:pPr>
      <w:r>
        <w:rPr/>
      </w:r>
    </w:p>
    <w:p>
      <w:pPr>
        <w:pStyle w:val="CodeB"/>
        <w:rPr/>
      </w:pPr>
      <w:ins w:id="1297" w:author="Carol Nichols" w:date="2017-07-11T20:44:00Z">
        <w:r>
          <w:rPr/>
          <w:t xml:space="preserve">  </w:t>
        </w:r>
      </w:ins>
      <w:r>
        <w:rPr/>
        <w:t xml:space="preserve">  </w:t>
      </w:r>
      <w:r>
        <w:rPr/>
        <w:t>println!("With text:\n{}", contents);</w:t>
      </w:r>
    </w:p>
    <w:p>
      <w:pPr>
        <w:pStyle w:val="CodeB"/>
        <w:rPr/>
      </w:pPr>
      <w:r>
        <w:rPr/>
        <w:t>}</w:t>
      </w:r>
    </w:p>
    <w:p>
      <w:pPr>
        <w:pStyle w:val="CodeB"/>
        <w:rPr/>
      </w:pPr>
      <w:r>
        <w:rPr/>
      </w:r>
    </w:p>
    <w:p>
      <w:pPr>
        <w:pStyle w:val="CodeC"/>
        <w:rPr/>
      </w:pPr>
      <w:r>
        <w:rPr>
          <w:rStyle w:val="LiteralGray"/>
          <w:rPrChange w:id="0" w:author="Carol Nichols" w:date="2017-07-11T20:44:00Z"/>
        </w:rPr>
        <w:t>// ...snip...</w:t>
      </w:r>
    </w:p>
    <w:p>
      <w:pPr>
        <w:pStyle w:val="Listing"/>
        <w:rPr/>
      </w:pPr>
      <w:r>
        <w:rPr/>
        <w:t>Listing 12-11: Extracting a</w:t>
      </w:r>
      <w:ins w:id="1299" w:author="Carol Nichols" w:date="2017-07-11T20:44:00Z">
        <w:r>
          <w:rPr/>
          <w:t xml:space="preserve"> </w:t>
        </w:r>
      </w:ins>
      <w:del w:id="1300" w:author="Carol Nichols" w:date="2017-07-11T20:44:00Z">
        <w:r>
          <w:rPr/>
          <w:delText> </w:delText>
        </w:r>
      </w:del>
      <w:r>
        <w:rPr>
          <w:rStyle w:val="Literal"/>
        </w:rPr>
        <w:t>run</w:t>
      </w:r>
      <w:del w:id="1301" w:author="Carol Nichols" w:date="2017-07-11T20:44:00Z">
        <w:r>
          <w:rPr>
            <w:rStyle w:val="Literal"/>
          </w:rPr>
          <w:delText> </w:delText>
        </w:r>
      </w:del>
      <w:ins w:id="1302" w:author="Carol Nichols" w:date="2017-07-11T20:44:00Z">
        <w:r>
          <w:rPr/>
          <w:t xml:space="preserve"> </w:t>
        </w:r>
      </w:ins>
      <w:r>
        <w:rPr/>
        <w:t>function containing the rest of the program logic</w:t>
      </w:r>
    </w:p>
    <w:p>
      <w:pPr>
        <w:pStyle w:val="Body"/>
        <w:rPr/>
      </w:pPr>
      <w:r>
        <w:rPr/>
        <w:t>The</w:t>
      </w:r>
      <w:ins w:id="1303" w:author="Carol Nichols" w:date="2017-07-11T20:44:00Z">
        <w:r>
          <w:rPr/>
          <w:t xml:space="preserve"> </w:t>
        </w:r>
      </w:ins>
      <w:del w:id="1304" w:author="Carol Nichols" w:date="2017-07-11T20:44:00Z">
        <w:r>
          <w:rPr/>
          <w:delText> </w:delText>
        </w:r>
      </w:del>
      <w:r>
        <w:rPr>
          <w:rStyle w:val="Literal"/>
        </w:rPr>
        <w:t>run</w:t>
      </w:r>
      <w:del w:id="1305" w:author="Carol Nichols" w:date="2017-07-11T20:44:00Z">
        <w:r>
          <w:rPr>
            <w:rStyle w:val="Literal"/>
          </w:rPr>
          <w:delText> </w:delText>
        </w:r>
      </w:del>
      <w:ins w:id="1306" w:author="Carol Nichols" w:date="2017-07-11T20:44:00Z">
        <w:r>
          <w:rPr/>
          <w:t xml:space="preserve"> </w:t>
        </w:r>
      </w:ins>
      <w:r>
        <w:rPr/>
        <w:t>function now contains all the remaining logic from</w:t>
      </w:r>
      <w:ins w:id="1307" w:author="Carol Nichols" w:date="2017-07-11T20:44:00Z">
        <w:r>
          <w:rPr/>
          <w:t xml:space="preserve"> </w:t>
        </w:r>
      </w:ins>
      <w:del w:id="1308" w:author="Carol Nichols" w:date="2017-07-11T20:44:00Z">
        <w:r>
          <w:rPr/>
          <w:delText> </w:delText>
        </w:r>
      </w:del>
      <w:r>
        <w:rPr>
          <w:rStyle w:val="Literal"/>
        </w:rPr>
        <w:t>main</w:t>
      </w:r>
      <w:del w:id="1309" w:author="Carol Nichols" w:date="2017-07-11T20:44:00Z">
        <w:r>
          <w:rPr>
            <w:rStyle w:val="Literal"/>
          </w:rPr>
          <w:delText> </w:delText>
        </w:r>
      </w:del>
      <w:ins w:id="1310" w:author="Carol Nichols" w:date="2017-07-11T20:44:00Z">
        <w:r>
          <w:rPr/>
          <w:t xml:space="preserve"> </w:t>
        </w:r>
      </w:ins>
      <w:r>
        <w:rPr/>
        <w:t>starting from reading the file. The</w:t>
      </w:r>
      <w:ins w:id="1311" w:author="Carol Nichols" w:date="2017-07-11T20:44:00Z">
        <w:r>
          <w:rPr/>
          <w:t xml:space="preserve"> </w:t>
        </w:r>
      </w:ins>
      <w:del w:id="1312" w:author="Carol Nichols" w:date="2017-07-11T20:44:00Z">
        <w:r>
          <w:rPr/>
          <w:delText> </w:delText>
        </w:r>
      </w:del>
      <w:r>
        <w:rPr>
          <w:rStyle w:val="Literal"/>
        </w:rPr>
        <w:t>run</w:t>
      </w:r>
      <w:del w:id="1313" w:author="Carol Nichols" w:date="2017-07-11T20:44:00Z">
        <w:r>
          <w:rPr>
            <w:rStyle w:val="Literal"/>
          </w:rPr>
          <w:delText> </w:delText>
        </w:r>
      </w:del>
      <w:ins w:id="1314" w:author="Carol Nichols" w:date="2017-07-11T20:44:00Z">
        <w:r>
          <w:rPr/>
          <w:t xml:space="preserve"> </w:t>
        </w:r>
      </w:ins>
      <w:r>
        <w:rPr/>
        <w:t>function takes the</w:t>
      </w:r>
      <w:ins w:id="1315" w:author="Carol Nichols" w:date="2017-07-11T20:44:00Z">
        <w:r>
          <w:rPr/>
          <w:t xml:space="preserve"> </w:t>
        </w:r>
      </w:ins>
      <w:del w:id="1316" w:author="Carol Nichols" w:date="2017-07-11T20:44:00Z">
        <w:r>
          <w:rPr/>
          <w:delText> </w:delText>
        </w:r>
      </w:del>
      <w:r>
        <w:rPr>
          <w:rStyle w:val="Literal"/>
        </w:rPr>
        <w:t>Config</w:t>
      </w:r>
      <w:del w:id="1317" w:author="Carol Nichols" w:date="2017-07-11T20:44:00Z">
        <w:r>
          <w:rPr>
            <w:rStyle w:val="Literal"/>
          </w:rPr>
          <w:delText> </w:delText>
        </w:r>
      </w:del>
      <w:ins w:id="1318" w:author="Carol Nichols" w:date="2017-07-11T20:44:00Z">
        <w:r>
          <w:rPr/>
          <w:t xml:space="preserve"> </w:t>
        </w:r>
      </w:ins>
      <w:r>
        <w:rPr/>
        <w:t>instance as an argument.</w:t>
      </w:r>
    </w:p>
    <w:p>
      <w:pPr>
        <w:pStyle w:val="HeadC"/>
        <w:rPr/>
      </w:pPr>
      <w:bookmarkStart w:id="49" w:name="_Toc486341786"/>
      <w:bookmarkStart w:id="50" w:name="returning-errors-from-the-`run`-function"/>
      <w:bookmarkStart w:id="51" w:name="__RefHeading___Toc15010_1865893667"/>
      <w:bookmarkEnd w:id="50"/>
      <w:bookmarkEnd w:id="51"/>
      <w:r>
        <w:rPr/>
        <w:t>Returning Errors from the</w:t>
      </w:r>
      <w:ins w:id="1319" w:author="Carol Nichols" w:date="2017-07-11T20:45:00Z">
        <w:r>
          <w:rPr/>
          <w:t xml:space="preserve"> </w:t>
        </w:r>
      </w:ins>
      <w:del w:id="1320" w:author="Carol Nichols" w:date="2017-07-11T20:45:00Z">
        <w:r>
          <w:rPr/>
          <w:delText> </w:delText>
        </w:r>
      </w:del>
      <w:r>
        <w:rPr>
          <w:rStyle w:val="Literal"/>
        </w:rPr>
        <w:t>run</w:t>
      </w:r>
      <w:del w:id="1321" w:author="Carol Nichols" w:date="2017-07-11T20:45:00Z">
        <w:r>
          <w:rPr>
            <w:rStyle w:val="Literal"/>
          </w:rPr>
          <w:delText> </w:delText>
        </w:r>
      </w:del>
      <w:ins w:id="1322" w:author="Carol Nichols" w:date="2017-07-11T20:45:00Z">
        <w:r>
          <w:rPr/>
          <w:t xml:space="preserve"> </w:t>
        </w:r>
      </w:ins>
      <w:bookmarkEnd w:id="49"/>
      <w:r>
        <w:rPr/>
        <w:t>Function</w:t>
      </w:r>
    </w:p>
    <w:p>
      <w:pPr>
        <w:pStyle w:val="BodyFirst"/>
        <w:rPr/>
      </w:pPr>
      <w:r>
        <w:rPr/>
        <w:t>With the remaining program logic separated</w:t>
      </w:r>
      <w:r>
        <w:rPr>
          <w:rFonts w:eastAsia="Microsoft YaHei"/>
        </w:rPr>
        <w:t xml:space="preserve"> </w:t>
      </w:r>
      <w:del w:id="1323" w:author="Carol Nichols" w:date="2017-07-11T20:45:00Z">
        <w:r>
          <w:rPr>
            <w:rFonts w:eastAsia="Microsoft YaHei"/>
          </w:rPr>
          <w:delText xml:space="preserve">’ </w:delText>
        </w:r>
      </w:del>
      <w:r>
        <w:rPr/>
        <w:t>into the</w:t>
      </w:r>
      <w:ins w:id="1324" w:author="Carol Nichols" w:date="2017-07-11T20:45:00Z">
        <w:r>
          <w:rPr/>
          <w:t xml:space="preserve"> </w:t>
        </w:r>
      </w:ins>
      <w:del w:id="1325" w:author="Carol Nichols" w:date="2017-07-11T20:45:00Z">
        <w:r>
          <w:rPr/>
          <w:delText> </w:delText>
        </w:r>
      </w:del>
      <w:r>
        <w:rPr>
          <w:rStyle w:val="Literal"/>
        </w:rPr>
        <w:t>run</w:t>
      </w:r>
      <w:del w:id="1326" w:author="Carol Nichols" w:date="2017-07-11T20:45:00Z">
        <w:r>
          <w:rPr>
            <w:rStyle w:val="Literal"/>
          </w:rPr>
          <w:delText> </w:delText>
        </w:r>
      </w:del>
      <w:ins w:id="1327" w:author="Carol Nichols" w:date="2017-07-11T20:45:00Z">
        <w:r>
          <w:rPr/>
          <w:t xml:space="preserve"> </w:t>
        </w:r>
      </w:ins>
      <w:r>
        <w:rPr/>
        <w:t>function</w:t>
      </w:r>
      <w:del w:id="1328" w:author="Liz2" w:date="2017-06-27T12:57:00Z">
        <w:r>
          <w:rPr/>
          <w:delText xml:space="preserve"> rather than being in </w:delText>
        </w:r>
      </w:del>
      <w:del w:id="1329" w:author="Liz2" w:date="2017-06-27T12:57:00Z">
        <w:r>
          <w:rPr>
            <w:rStyle w:val="Literal"/>
          </w:rPr>
          <w:delText>main</w:delText>
        </w:r>
      </w:del>
      <w:r>
        <w:rPr/>
        <w:t xml:space="preserve">, we can improve the error handling like we did with </w:t>
      </w:r>
      <w:r>
        <w:rPr>
          <w:rStyle w:val="Literal"/>
        </w:rPr>
        <w:t>Config::new</w:t>
      </w:r>
      <w:del w:id="1330" w:author="Carol Nichols" w:date="2017-07-11T20:45:00Z">
        <w:r>
          <w:rPr>
            <w:rStyle w:val="Literal"/>
          </w:rPr>
          <w:delText> </w:delText>
        </w:r>
      </w:del>
      <w:ins w:id="1331" w:author="Carol Nichols" w:date="2017-07-11T20:45:00Z">
        <w:r>
          <w:rPr/>
          <w:t xml:space="preserve"> </w:t>
        </w:r>
      </w:ins>
      <w:r>
        <w:rPr/>
        <w:t>in</w:t>
      </w:r>
      <w:r>
        <w:rPr>
          <w:rFonts w:eastAsia="Microsoft YaHei"/>
        </w:rPr>
        <w:t xml:space="preserve"> </w:t>
      </w:r>
      <w:r>
        <w:rPr/>
        <w:t>Listing 12-9. Instead of allowing the program to panic by calling</w:t>
      </w:r>
      <w:ins w:id="1332" w:author="Carol Nichols" w:date="2017-07-11T20:45:00Z">
        <w:r>
          <w:rPr/>
          <w:t xml:space="preserve"> </w:t>
        </w:r>
      </w:ins>
      <w:del w:id="1333" w:author="Carol Nichols" w:date="2017-07-11T20:45:00Z">
        <w:r>
          <w:rPr/>
          <w:delText> </w:delText>
        </w:r>
      </w:del>
      <w:r>
        <w:rPr>
          <w:rStyle w:val="Literal"/>
        </w:rPr>
        <w:t>expect</w:t>
      </w:r>
      <w:r>
        <w:rPr/>
        <w:t>, the</w:t>
      </w:r>
      <w:ins w:id="1334" w:author="Carol Nichols" w:date="2017-07-11T20:45:00Z">
        <w:r>
          <w:rPr/>
          <w:t xml:space="preserve"> </w:t>
        </w:r>
      </w:ins>
      <w:del w:id="1335" w:author="Carol Nichols" w:date="2017-07-11T20:45:00Z">
        <w:r>
          <w:rPr/>
          <w:delText> </w:delText>
        </w:r>
      </w:del>
      <w:r>
        <w:rPr>
          <w:rStyle w:val="Literal"/>
        </w:rPr>
        <w:t>run</w:t>
      </w:r>
      <w:del w:id="1336" w:author="Carol Nichols" w:date="2017-07-11T20:45:00Z">
        <w:r>
          <w:rPr>
            <w:rStyle w:val="Literal"/>
          </w:rPr>
          <w:delText> </w:delText>
        </w:r>
      </w:del>
      <w:ins w:id="1337" w:author="Carol Nichols" w:date="2017-07-11T20:45:00Z">
        <w:r>
          <w:rPr/>
          <w:t xml:space="preserve"> </w:t>
        </w:r>
      </w:ins>
      <w:r>
        <w:rPr/>
        <w:t>function will return a</w:t>
      </w:r>
      <w:ins w:id="1338" w:author="Carol Nichols" w:date="2017-07-11T20:45:00Z">
        <w:r>
          <w:rPr/>
          <w:t xml:space="preserve"> </w:t>
        </w:r>
      </w:ins>
      <w:del w:id="1339" w:author="Carol Nichols" w:date="2017-07-11T20:45:00Z">
        <w:r>
          <w:rPr/>
          <w:delText> </w:delText>
        </w:r>
      </w:del>
      <w:r>
        <w:rPr>
          <w:rStyle w:val="Literal"/>
        </w:rPr>
        <w:t>Result&lt;T, E&gt;</w:t>
      </w:r>
      <w:del w:id="1340" w:author="Carol Nichols" w:date="2017-07-11T20:45:00Z">
        <w:r>
          <w:rPr>
            <w:rStyle w:val="Literal"/>
          </w:rPr>
          <w:delText> </w:delText>
        </w:r>
      </w:del>
      <w:ins w:id="1341" w:author="Carol Nichols" w:date="2017-07-11T20:45:00Z">
        <w:r>
          <w:rPr/>
          <w:t xml:space="preserve"> </w:t>
        </w:r>
      </w:ins>
      <w:r>
        <w:rPr/>
        <w:t>when something goes wrong. This will let us further consolidate the logic around handling errors in a user-friendly way into</w:t>
      </w:r>
      <w:ins w:id="1342" w:author="Carol Nichols" w:date="2017-07-11T20:45:00Z">
        <w:r>
          <w:rPr/>
          <w:t xml:space="preserve"> </w:t>
        </w:r>
      </w:ins>
      <w:del w:id="1343" w:author="Carol Nichols" w:date="2017-07-11T20:45:00Z">
        <w:r>
          <w:rPr/>
          <w:delText> </w:delText>
        </w:r>
      </w:del>
      <w:r>
        <w:rPr>
          <w:rStyle w:val="Literal"/>
        </w:rPr>
        <w:t>main</w:t>
      </w:r>
      <w:r>
        <w:rPr/>
        <w:t>. Listing 12-</w:t>
      </w:r>
      <w:r>
        <w:rPr>
          <w:rFonts w:eastAsia="Microsoft YaHei"/>
        </w:rPr>
        <w:t xml:space="preserve"> </w:t>
      </w:r>
      <w:r>
        <w:rPr/>
        <w:t>12 shows the changes</w:t>
      </w:r>
      <w:ins w:id="1344" w:author="Liz2" w:date="2017-06-27T12:57:00Z">
        <w:r>
          <w:rPr/>
          <w:t xml:space="preserve"> you need to make</w:t>
        </w:r>
      </w:ins>
      <w:r>
        <w:rPr/>
        <w:t xml:space="preserve"> to the signature and body of</w:t>
      </w:r>
      <w:ins w:id="1345" w:author="Carol Nichols" w:date="2017-07-11T20:45:00Z">
        <w:r>
          <w:rPr/>
          <w:t xml:space="preserve"> </w:t>
        </w:r>
      </w:ins>
      <w:del w:id="1346" w:author="Carol Nichols" w:date="2017-07-11T20:45:00Z">
        <w:r>
          <w:rPr/>
          <w:delText> </w:delText>
        </w:r>
      </w:del>
      <w:r>
        <w:rPr>
          <w:rStyle w:val="Literal"/>
        </w:rPr>
        <w:t>run</w:t>
      </w:r>
      <w:r>
        <w:rPr/>
        <w:t>:</w:t>
      </w:r>
    </w:p>
    <w:p>
      <w:pPr>
        <w:pStyle w:val="ProductionDirective"/>
        <w:rPr/>
      </w:pPr>
      <w:r>
        <w:rPr/>
        <w:t>Filename: src/main.rs</w:t>
      </w:r>
    </w:p>
    <w:p>
      <w:pPr>
        <w:pStyle w:val="CodeA"/>
        <w:rPr/>
      </w:pPr>
      <w:r>
        <w:rPr/>
        <w:t>use std::error::Error;</w:t>
      </w:r>
    </w:p>
    <w:p>
      <w:pPr>
        <w:pStyle w:val="CodeB"/>
        <w:rPr/>
      </w:pPr>
      <w:r>
        <w:rPr/>
      </w:r>
    </w:p>
    <w:p>
      <w:pPr>
        <w:pStyle w:val="CodeB"/>
        <w:rPr/>
      </w:pPr>
      <w:r>
        <w:rPr>
          <w:rStyle w:val="LiteralGray"/>
          <w:rPrChange w:id="0" w:author="Carol Nichols" w:date="2017-07-11T20:45:00Z"/>
        </w:rPr>
        <w:t>// ...snip...</w:t>
      </w:r>
    </w:p>
    <w:p>
      <w:pPr>
        <w:pStyle w:val="CodeB"/>
        <w:rPr>
          <w:rStyle w:val="LiteralGray"/>
        </w:rPr>
      </w:pPr>
      <w:r>
        <w:rPr/>
      </w:r>
    </w:p>
    <w:p>
      <w:pPr>
        <w:pStyle w:val="CodeB"/>
        <w:rPr/>
      </w:pPr>
      <w:r>
        <w:rPr/>
        <w:t>fn run(config: Config) -&gt; Result&lt;(), Box&lt;Error&gt;&gt; {</w:t>
      </w:r>
    </w:p>
    <w:p>
      <w:pPr>
        <w:pStyle w:val="CodeB"/>
        <w:rPr/>
      </w:pPr>
      <w:ins w:id="1348" w:author="Carol Nichols" w:date="2017-07-11T20:46:00Z">
        <w:r>
          <w:rPr/>
          <w:t xml:space="preserve">  </w:t>
        </w:r>
      </w:ins>
      <w:r>
        <w:rPr/>
        <w:t xml:space="preserve">  </w:t>
      </w:r>
      <w:r>
        <w:rPr/>
        <w:t>let mut f = File::open(config.filename)?;</w:t>
      </w:r>
    </w:p>
    <w:p>
      <w:pPr>
        <w:pStyle w:val="CodeB"/>
        <w:rPr/>
      </w:pPr>
      <w:r>
        <w:rPr/>
      </w:r>
    </w:p>
    <w:p>
      <w:pPr>
        <w:pStyle w:val="CodeB"/>
        <w:rPr/>
      </w:pPr>
      <w:ins w:id="1349" w:author="Carol Nichols" w:date="2017-07-11T20:46:00Z">
        <w:r>
          <w:rPr/>
          <w:t xml:space="preserve">  </w:t>
        </w:r>
      </w:ins>
      <w:r>
        <w:rPr/>
        <w:t xml:space="preserve">  </w:t>
      </w:r>
      <w:r>
        <w:rPr/>
        <w:t>let mut contents = String::new();</w:t>
      </w:r>
    </w:p>
    <w:p>
      <w:pPr>
        <w:pStyle w:val="CodeB"/>
        <w:rPr/>
      </w:pPr>
      <w:ins w:id="1350" w:author="Carol Nichols" w:date="2017-07-11T20:46:00Z">
        <w:r>
          <w:rPr/>
          <w:t xml:space="preserve">  </w:t>
        </w:r>
      </w:ins>
      <w:r>
        <w:rPr/>
        <w:t xml:space="preserve">  </w:t>
      </w:r>
      <w:r>
        <w:rPr/>
        <w:t>f.read_to_string(&amp;mut contents)?;</w:t>
      </w:r>
    </w:p>
    <w:p>
      <w:pPr>
        <w:pStyle w:val="CodeB"/>
        <w:rPr/>
      </w:pPr>
      <w:r>
        <w:rPr/>
      </w:r>
    </w:p>
    <w:p>
      <w:pPr>
        <w:pStyle w:val="CodeB"/>
        <w:rPr/>
      </w:pPr>
      <w:ins w:id="1351" w:author="Carol Nichols" w:date="2017-07-11T20:46:00Z">
        <w:r>
          <w:rPr/>
          <w:t xml:space="preserve">  </w:t>
        </w:r>
      </w:ins>
      <w:r>
        <w:rPr/>
        <w:t xml:space="preserve">  </w:t>
      </w:r>
      <w:r>
        <w:rPr/>
        <w:t>println!("With text:\n{}", contents);</w:t>
      </w:r>
    </w:p>
    <w:p>
      <w:pPr>
        <w:pStyle w:val="CodeB"/>
        <w:rPr/>
      </w:pPr>
      <w:r>
        <w:rPr/>
      </w:r>
    </w:p>
    <w:p>
      <w:pPr>
        <w:pStyle w:val="CodeB"/>
        <w:rPr/>
      </w:pPr>
      <w:ins w:id="1352" w:author="Carol Nichols" w:date="2017-07-11T20:46:00Z">
        <w:r>
          <w:rPr/>
          <w:t xml:space="preserve">  </w:t>
        </w:r>
      </w:ins>
      <w:r>
        <w:rPr/>
        <w:t xml:space="preserve">  </w:t>
      </w:r>
      <w:r>
        <w:rPr/>
        <w:t>Ok(())</w:t>
      </w:r>
    </w:p>
    <w:p>
      <w:pPr>
        <w:pStyle w:val="CodeC"/>
        <w:rPr/>
      </w:pPr>
      <w:r>
        <w:rPr/>
        <w:t>}</w:t>
      </w:r>
    </w:p>
    <w:p>
      <w:pPr>
        <w:pStyle w:val="Listing"/>
        <w:rPr/>
      </w:pPr>
      <w:r>
        <w:rPr/>
        <w:t>Listing 12-12: Changing the</w:t>
      </w:r>
      <w:ins w:id="1353" w:author="Carol Nichols" w:date="2017-07-11T20:46:00Z">
        <w:r>
          <w:rPr/>
          <w:t xml:space="preserve"> </w:t>
        </w:r>
      </w:ins>
      <w:del w:id="1354" w:author="Carol Nichols" w:date="2017-07-11T20:46:00Z">
        <w:r>
          <w:rPr/>
          <w:delText> </w:delText>
        </w:r>
      </w:del>
      <w:r>
        <w:rPr>
          <w:rStyle w:val="Literal"/>
        </w:rPr>
        <w:t>run</w:t>
      </w:r>
      <w:del w:id="1355" w:author="Carol Nichols" w:date="2017-07-11T20:46:00Z">
        <w:r>
          <w:rPr>
            <w:rStyle w:val="Literal"/>
          </w:rPr>
          <w:delText> </w:delText>
        </w:r>
      </w:del>
      <w:ins w:id="1356" w:author="Carol Nichols" w:date="2017-07-11T20:46:00Z">
        <w:r>
          <w:rPr/>
          <w:t xml:space="preserve"> </w:t>
        </w:r>
      </w:ins>
      <w:r>
        <w:rPr/>
        <w:t>function to return</w:t>
      </w:r>
      <w:ins w:id="1357" w:author="Carol Nichols" w:date="2017-07-11T20:46:00Z">
        <w:r>
          <w:rPr/>
          <w:t xml:space="preserve"> </w:t>
        </w:r>
      </w:ins>
      <w:del w:id="1358" w:author="Carol Nichols" w:date="2017-07-11T20:46:00Z">
        <w:r>
          <w:rPr/>
          <w:delText> </w:delText>
        </w:r>
      </w:del>
      <w:r>
        <w:rPr>
          <w:rStyle w:val="Literal"/>
        </w:rPr>
        <w:t>Result</w:t>
      </w:r>
    </w:p>
    <w:p>
      <w:pPr>
        <w:pStyle w:val="Body"/>
        <w:rPr/>
      </w:pPr>
      <w:r>
        <w:rPr/>
        <w:t xml:space="preserve">We’ve made three big changes here. First, we’re changing the return type of the </w:t>
      </w:r>
      <w:r>
        <w:rPr>
          <w:rStyle w:val="Literal"/>
        </w:rPr>
        <w:t>run</w:t>
      </w:r>
      <w:r>
        <w:rPr>
          <w:rFonts w:eastAsia="Microsoft YaHei"/>
        </w:rPr>
        <w:t xml:space="preserve"> </w:t>
      </w:r>
      <w:r>
        <w:rPr/>
        <w:t>function to</w:t>
      </w:r>
      <w:ins w:id="1359" w:author="Carol Nichols" w:date="2017-07-11T20:46:00Z">
        <w:r>
          <w:rPr/>
          <w:t xml:space="preserve"> </w:t>
        </w:r>
      </w:ins>
      <w:del w:id="1360" w:author="Carol Nichols" w:date="2017-07-11T20:46:00Z">
        <w:r>
          <w:rPr/>
          <w:delText> </w:delText>
        </w:r>
      </w:del>
      <w:r>
        <w:rPr>
          <w:rStyle w:val="Literal"/>
        </w:rPr>
        <w:t>Result&lt;(), Box&lt;Error&gt;&gt;</w:t>
      </w:r>
      <w:r>
        <w:rPr/>
        <w:t>. This function previously returned the</w:t>
      </w:r>
      <w:r>
        <w:rPr>
          <w:rFonts w:eastAsia="Microsoft YaHei"/>
        </w:rPr>
        <w:t xml:space="preserve"> </w:t>
      </w:r>
      <w:r>
        <w:rPr/>
        <w:t>unit type,</w:t>
      </w:r>
      <w:ins w:id="1361" w:author="Carol Nichols" w:date="2017-07-11T20:46:00Z">
        <w:r>
          <w:rPr/>
          <w:t xml:space="preserve"> </w:t>
        </w:r>
      </w:ins>
      <w:del w:id="1362" w:author="Carol Nichols" w:date="2017-07-11T20:46:00Z">
        <w:r>
          <w:rPr/>
          <w:delText> </w:delText>
        </w:r>
      </w:del>
      <w:r>
        <w:rPr>
          <w:rStyle w:val="Literal"/>
        </w:rPr>
        <w:t>()</w:t>
      </w:r>
      <w:r>
        <w:rPr/>
        <w:t>, and we keep that as the value returned in the</w:t>
      </w:r>
      <w:ins w:id="1363" w:author="Carol Nichols" w:date="2017-07-11T20:46:00Z">
        <w:r>
          <w:rPr/>
          <w:t xml:space="preserve"> </w:t>
        </w:r>
      </w:ins>
      <w:del w:id="1364" w:author="Carol Nichols" w:date="2017-07-11T20:46:00Z">
        <w:r>
          <w:rPr/>
          <w:delText> </w:delText>
        </w:r>
      </w:del>
      <w:r>
        <w:rPr>
          <w:rStyle w:val="Literal"/>
        </w:rPr>
        <w:t>Ok</w:t>
      </w:r>
      <w:del w:id="1365" w:author="Carol Nichols" w:date="2017-07-11T20:46:00Z">
        <w:r>
          <w:rPr>
            <w:rStyle w:val="Literal"/>
          </w:rPr>
          <w:delText> </w:delText>
        </w:r>
      </w:del>
      <w:ins w:id="1366" w:author="Carol Nichols" w:date="2017-07-11T20:46:00Z">
        <w:r>
          <w:rPr/>
          <w:t xml:space="preserve"> </w:t>
        </w:r>
      </w:ins>
      <w:r>
        <w:rPr/>
        <w:t>case.</w:t>
      </w:r>
    </w:p>
    <w:p>
      <w:pPr>
        <w:pStyle w:val="Body"/>
        <w:rPr>
          <w:rFonts w:eastAsia="Microsoft YaHei"/>
        </w:rPr>
      </w:pPr>
      <w:r>
        <w:rPr/>
        <w:t xml:space="preserve"> </w:t>
      </w:r>
      <w:r>
        <w:rPr/>
        <w:t>For our error type, we’re using the</w:t>
      </w:r>
      <w:ins w:id="1367" w:author="Carol Nichols" w:date="2017-07-11T20:46:00Z">
        <w:r>
          <w:rPr/>
          <w:t xml:space="preserve"> </w:t>
        </w:r>
      </w:ins>
      <w:del w:id="1368" w:author="Carol Nichols" w:date="2017-07-11T20:46:00Z">
        <w:r>
          <w:rPr/>
          <w:delText> </w:delText>
        </w:r>
      </w:del>
      <w:r>
        <w:rPr>
          <w:rStyle w:val="EmphasisItalic"/>
        </w:rPr>
        <w:t>trait object</w:t>
      </w:r>
      <w:ins w:id="1369" w:author="Carol Nichols" w:date="2017-07-11T20:46:00Z">
        <w:r>
          <w:rPr/>
          <w:t xml:space="preserve"> </w:t>
        </w:r>
      </w:ins>
      <w:del w:id="1370" w:author="Carol Nichols" w:date="2017-07-11T20:46:00Z">
        <w:r>
          <w:rPr/>
          <w:delText> </w:delText>
        </w:r>
      </w:del>
      <w:r>
        <w:rPr>
          <w:rStyle w:val="Literal"/>
        </w:rPr>
        <w:t>Box&lt;Error</w:t>
      </w:r>
      <w:del w:id="1371" w:author="Carol Nichols" w:date="2017-07-11T20:47:00Z">
        <w:r>
          <w:rPr>
            <w:rStyle w:val="Literal"/>
            <w:rFonts w:eastAsia="Microsoft YaHei"/>
          </w:rPr>
          <w:delText>’</w:delText>
        </w:r>
      </w:del>
      <w:r>
        <w:rPr>
          <w:rStyle w:val="Literal"/>
        </w:rPr>
        <w:t>&gt;</w:t>
      </w:r>
      <w:del w:id="1372" w:author="Carol Nichols" w:date="2017-07-11T20:47:00Z">
        <w:r>
          <w:rPr>
            <w:rStyle w:val="Literal"/>
          </w:rPr>
          <w:delText> </w:delText>
        </w:r>
      </w:del>
      <w:ins w:id="1373" w:author="Carol Nichols" w:date="2017-07-11T20:47:00Z">
        <w:r>
          <w:rPr>
            <w:rStyle w:val="Literal"/>
          </w:rPr>
          <w:t xml:space="preserve"> </w:t>
        </w:r>
      </w:ins>
      <w:r>
        <w:rPr/>
        <w:t>(and we’ve brought</w:t>
      </w:r>
      <w:ins w:id="1374" w:author="Carol Nichols" w:date="2017-07-11T20:47:00Z">
        <w:r>
          <w:rPr/>
          <w:t xml:space="preserve"> </w:t>
        </w:r>
      </w:ins>
      <w:del w:id="1375" w:author="Carol Nichols" w:date="2017-07-11T20:47:00Z">
        <w:r>
          <w:rPr/>
          <w:delText> </w:delText>
        </w:r>
      </w:del>
      <w:r>
        <w:rPr>
          <w:rStyle w:val="Literal"/>
        </w:rPr>
        <w:t>std::error::Error</w:t>
      </w:r>
      <w:del w:id="1376" w:author="Carol Nichols" w:date="2017-07-11T20:47:00Z">
        <w:r>
          <w:rPr>
            <w:rStyle w:val="Literal"/>
          </w:rPr>
          <w:delText> </w:delText>
        </w:r>
      </w:del>
      <w:ins w:id="1377" w:author="Carol Nichols" w:date="2017-07-11T20:47:00Z">
        <w:r>
          <w:rPr/>
          <w:t xml:space="preserve"> </w:t>
        </w:r>
      </w:ins>
      <w:r>
        <w:rPr/>
        <w:t>into scope with a</w:t>
      </w:r>
      <w:ins w:id="1378" w:author="Carol Nichols" w:date="2017-07-11T20:47:00Z">
        <w:r>
          <w:rPr/>
          <w:t xml:space="preserve"> </w:t>
        </w:r>
      </w:ins>
      <w:del w:id="1379" w:author="Carol Nichols" w:date="2017-07-11T20:47:00Z">
        <w:r>
          <w:rPr/>
          <w:delText> </w:delText>
        </w:r>
      </w:del>
      <w:r>
        <w:rPr>
          <w:rStyle w:val="Literal"/>
        </w:rPr>
        <w:t>use</w:t>
      </w:r>
      <w:del w:id="1380" w:author="Carol Nichols" w:date="2017-07-11T20:47:00Z">
        <w:r>
          <w:rPr>
            <w:rStyle w:val="Literal"/>
          </w:rPr>
          <w:delText> </w:delText>
        </w:r>
      </w:del>
      <w:ins w:id="1381" w:author="Carol Nichols" w:date="2017-07-11T20:47:00Z">
        <w:r>
          <w:rPr/>
          <w:t xml:space="preserve"> </w:t>
        </w:r>
      </w:ins>
      <w:r>
        <w:rPr/>
        <w:t xml:space="preserve">statement at the top). We’ll be covering trait objects in Chapter 17. For now, just know that </w:t>
      </w:r>
      <w:r>
        <w:rPr>
          <w:rStyle w:val="Literal"/>
        </w:rPr>
        <w:t>Box&lt;Error&gt;</w:t>
      </w:r>
      <w:del w:id="1382" w:author="Carol Nichols" w:date="2017-07-11T20:47:00Z">
        <w:r>
          <w:rPr>
            <w:rStyle w:val="Literal"/>
          </w:rPr>
          <w:delText> </w:delText>
        </w:r>
      </w:del>
      <w:ins w:id="1383" w:author="Carol Nichols" w:date="2017-07-11T20:47:00Z">
        <w:r>
          <w:rPr/>
          <w:t xml:space="preserve"> </w:t>
        </w:r>
      </w:ins>
      <w:r>
        <w:rPr/>
        <w:t>means the function will return a type that implements</w:t>
      </w:r>
      <w:r>
        <w:rPr>
          <w:rFonts w:eastAsia="Microsoft YaHei"/>
        </w:rPr>
        <w:t xml:space="preserve"> </w:t>
      </w:r>
      <w:r>
        <w:rPr/>
        <w:t>the</w:t>
      </w:r>
      <w:ins w:id="1384" w:author="Carol Nichols" w:date="2017-07-11T20:47:00Z">
        <w:r>
          <w:rPr/>
          <w:t xml:space="preserve"> </w:t>
        </w:r>
      </w:ins>
      <w:del w:id="1385" w:author="Carol Nichols" w:date="2017-07-11T20:47:00Z">
        <w:r>
          <w:rPr/>
          <w:delText> </w:delText>
        </w:r>
      </w:del>
      <w:r>
        <w:rPr>
          <w:rStyle w:val="Literal"/>
        </w:rPr>
        <w:t>Error</w:t>
      </w:r>
      <w:r>
        <w:rPr/>
        <w:t xml:space="preserve"> trait, but we don’t have to specify what particular type the return</w:t>
      </w:r>
      <w:r>
        <w:rPr>
          <w:rFonts w:eastAsia="Microsoft YaHei"/>
        </w:rPr>
        <w:t xml:space="preserve"> </w:t>
      </w:r>
      <w:r>
        <w:rPr/>
        <w:t>value will be. This gives us flexibility to return error values that may be of</w:t>
      </w:r>
      <w:r>
        <w:rPr>
          <w:rFonts w:eastAsia="Microsoft YaHei"/>
        </w:rPr>
        <w:t xml:space="preserve"> </w:t>
      </w:r>
      <w:r>
        <w:rPr/>
        <w:t>different types in different error cases.</w:t>
      </w:r>
      <w:del w:id="1386" w:author="Carol Nichols" w:date="2017-07-11T20:47:00Z">
        <w:r>
          <w:rPr>
            <w:rFonts w:eastAsia="Microsoft YaHei"/>
          </w:rPr>
          <w:delText>’</w:delText>
        </w:r>
      </w:del>
    </w:p>
    <w:p>
      <w:pPr>
        <w:pStyle w:val="Body"/>
        <w:rPr/>
      </w:pPr>
      <w:r>
        <w:rPr/>
        <w:t>The second change we’re making is removing the calls to</w:t>
      </w:r>
      <w:ins w:id="1387" w:author="Carol Nichols" w:date="2017-07-11T20:47:00Z">
        <w:r>
          <w:rPr/>
          <w:t xml:space="preserve"> </w:t>
        </w:r>
      </w:ins>
      <w:del w:id="1388" w:author="Carol Nichols" w:date="2017-07-11T20:47:00Z">
        <w:r>
          <w:rPr/>
          <w:delText> </w:delText>
        </w:r>
      </w:del>
      <w:r>
        <w:rPr>
          <w:rStyle w:val="Literal"/>
        </w:rPr>
        <w:t>expect</w:t>
      </w:r>
      <w:del w:id="1389" w:author="Carol Nichols" w:date="2017-07-11T20:47:00Z">
        <w:r>
          <w:rPr>
            <w:rStyle w:val="Literal"/>
          </w:rPr>
          <w:delText> </w:delText>
        </w:r>
      </w:del>
      <w:ins w:id="1390" w:author="Carol Nichols" w:date="2017-07-11T20:47:00Z">
        <w:r>
          <w:rPr/>
          <w:t xml:space="preserve"> </w:t>
        </w:r>
      </w:ins>
      <w:r>
        <w:rPr/>
        <w:t>in favor of</w:t>
      </w:r>
      <w:r>
        <w:rPr>
          <w:rFonts w:eastAsia="Microsoft YaHei"/>
        </w:rPr>
        <w:t xml:space="preserve"> </w:t>
      </w:r>
      <w:r>
        <w:rPr>
          <w:rStyle w:val="Literal"/>
        </w:rPr>
        <w:t>?</w:t>
      </w:r>
      <w:r>
        <w:rPr/>
        <w:t>, like we talked about in Chapter 9. Rather than</w:t>
      </w:r>
      <w:ins w:id="1391" w:author="Carol Nichols" w:date="2017-07-11T20:47:00Z">
        <w:r>
          <w:rPr/>
          <w:t xml:space="preserve"> </w:t>
        </w:r>
      </w:ins>
      <w:del w:id="1392" w:author="Carol Nichols" w:date="2017-07-11T20:47:00Z">
        <w:r>
          <w:rPr/>
          <w:delText> </w:delText>
        </w:r>
      </w:del>
      <w:r>
        <w:rPr>
          <w:rStyle w:val="Literal"/>
        </w:rPr>
        <w:t>panic!</w:t>
      </w:r>
      <w:del w:id="1393" w:author="Carol Nichols" w:date="2017-07-11T20:47:00Z">
        <w:r>
          <w:rPr>
            <w:rStyle w:val="Literal"/>
          </w:rPr>
          <w:delText> </w:delText>
        </w:r>
      </w:del>
      <w:ins w:id="1394" w:author="Carol Nichols" w:date="2017-07-11T20:47:00Z">
        <w:r>
          <w:rPr/>
          <w:t xml:space="preserve"> </w:t>
        </w:r>
      </w:ins>
      <w:r>
        <w:rPr/>
        <w:t>on an error, this will</w:t>
      </w:r>
      <w:r>
        <w:rPr>
          <w:rFonts w:eastAsia="Microsoft YaHei"/>
        </w:rPr>
        <w:t xml:space="preserve"> </w:t>
      </w:r>
      <w:r>
        <w:rPr/>
        <w:t>return the error value from the current function for the caller to handle.</w:t>
      </w:r>
    </w:p>
    <w:p>
      <w:pPr>
        <w:pStyle w:val="Body"/>
        <w:rPr/>
      </w:pPr>
      <w:r>
        <w:rPr/>
        <w:t>Thirdly, this function now returns an</w:t>
      </w:r>
      <w:ins w:id="1395" w:author="Carol Nichols" w:date="2017-07-11T20:48:00Z">
        <w:r>
          <w:rPr/>
          <w:t xml:space="preserve"> </w:t>
        </w:r>
      </w:ins>
      <w:del w:id="1396" w:author="Carol Nichols" w:date="2017-07-11T20:48:00Z">
        <w:r>
          <w:rPr/>
          <w:delText> </w:delText>
        </w:r>
      </w:del>
      <w:r>
        <w:rPr>
          <w:rStyle w:val="Literal"/>
        </w:rPr>
        <w:t>Ok</w:t>
      </w:r>
      <w:del w:id="1397" w:author="Carol Nichols" w:date="2017-07-11T20:48:00Z">
        <w:r>
          <w:rPr>
            <w:rStyle w:val="Literal"/>
          </w:rPr>
          <w:delText> </w:delText>
        </w:r>
      </w:del>
      <w:ins w:id="1398" w:author="Carol Nichols" w:date="2017-07-11T20:48:00Z">
        <w:r>
          <w:rPr/>
          <w:t xml:space="preserve"> </w:t>
        </w:r>
      </w:ins>
      <w:r>
        <w:rPr/>
        <w:t>value</w:t>
      </w:r>
      <w:r>
        <w:rPr>
          <w:rFonts w:eastAsia="Microsoft YaHei"/>
        </w:rPr>
        <w:t xml:space="preserve"> </w:t>
      </w:r>
      <w:r>
        <w:rPr/>
        <w:t>in the success case. We’ve declared the</w:t>
      </w:r>
      <w:ins w:id="1399" w:author="Carol Nichols" w:date="2017-07-11T20:48:00Z">
        <w:r>
          <w:rPr/>
          <w:t xml:space="preserve"> </w:t>
        </w:r>
      </w:ins>
      <w:del w:id="1400" w:author="Carol Nichols" w:date="2017-07-11T20:48:00Z">
        <w:r>
          <w:rPr/>
          <w:delText> </w:delText>
        </w:r>
      </w:del>
      <w:r>
        <w:rPr>
          <w:rStyle w:val="Literal"/>
        </w:rPr>
        <w:t>run</w:t>
      </w:r>
      <w:del w:id="1401" w:author="Carol Nichols" w:date="2017-07-11T20:48:00Z">
        <w:r>
          <w:rPr>
            <w:rStyle w:val="Literal"/>
          </w:rPr>
          <w:delText> </w:delText>
        </w:r>
      </w:del>
      <w:ins w:id="1402" w:author="Carol Nichols" w:date="2017-07-11T20:48:00Z">
        <w:r>
          <w:rPr/>
          <w:t xml:space="preserve"> </w:t>
        </w:r>
      </w:ins>
      <w:r>
        <w:rPr/>
        <w:t>function’s success type</w:t>
      </w:r>
      <w:r>
        <w:rPr>
          <w:rFonts w:eastAsia="Microsoft YaHei"/>
        </w:rPr>
        <w:t xml:space="preserve"> </w:t>
      </w:r>
      <w:r>
        <w:rPr/>
        <w:t>as</w:t>
      </w:r>
      <w:ins w:id="1403" w:author="Carol Nichols" w:date="2017-07-11T20:48:00Z">
        <w:r>
          <w:rPr/>
          <w:t xml:space="preserve"> </w:t>
        </w:r>
      </w:ins>
      <w:del w:id="1404" w:author="Carol Nichols" w:date="2017-07-11T20:48:00Z">
        <w:r>
          <w:rPr/>
          <w:delText> </w:delText>
        </w:r>
      </w:del>
      <w:r>
        <w:rPr>
          <w:rStyle w:val="Literal"/>
        </w:rPr>
        <w:t>()</w:t>
      </w:r>
      <w:del w:id="1405" w:author="Carol Nichols" w:date="2017-07-11T20:48:00Z">
        <w:r>
          <w:rPr>
            <w:rStyle w:val="Literal"/>
          </w:rPr>
          <w:delText> </w:delText>
        </w:r>
      </w:del>
      <w:ins w:id="1406" w:author="Carol Nichols" w:date="2017-07-11T20:48:00Z">
        <w:r>
          <w:rPr/>
          <w:t xml:space="preserve"> </w:t>
        </w:r>
      </w:ins>
      <w:r>
        <w:rPr/>
        <w:t>in the signature, which means we need to wrap the unit type value in the</w:t>
      </w:r>
      <w:ins w:id="1407" w:author="Carol Nichols" w:date="2017-07-11T20:48:00Z">
        <w:r>
          <w:rPr/>
          <w:t xml:space="preserve"> </w:t>
        </w:r>
      </w:ins>
      <w:del w:id="1408" w:author="Carol Nichols" w:date="2017-07-11T20:48:00Z">
        <w:r>
          <w:rPr/>
          <w:delText> </w:delText>
        </w:r>
      </w:del>
      <w:r>
        <w:rPr>
          <w:rStyle w:val="Literal"/>
        </w:rPr>
        <w:t>Ok</w:t>
      </w:r>
      <w:r>
        <w:rPr>
          <w:rFonts w:eastAsia="Microsoft YaHei"/>
        </w:rPr>
        <w:t xml:space="preserve"> </w:t>
      </w:r>
      <w:r>
        <w:rPr/>
        <w:t>value. This</w:t>
      </w:r>
      <w:ins w:id="1409" w:author="Carol Nichols" w:date="2017-07-11T20:48:00Z">
        <w:r>
          <w:rPr/>
          <w:t xml:space="preserve"> </w:t>
        </w:r>
      </w:ins>
      <w:del w:id="1410" w:author="Carol Nichols" w:date="2017-07-11T20:48:00Z">
        <w:r>
          <w:rPr/>
          <w:delText> </w:delText>
        </w:r>
      </w:del>
      <w:r>
        <w:rPr>
          <w:rStyle w:val="Literal"/>
        </w:rPr>
        <w:t>Ok(())</w:t>
      </w:r>
      <w:r>
        <w:rPr/>
        <w:t xml:space="preserve"> syntax may look a bit strange at first, but using</w:t>
      </w:r>
      <w:ins w:id="1411" w:author="Carol Nichols" w:date="2017-07-11T20:48:00Z">
        <w:r>
          <w:rPr/>
          <w:t xml:space="preserve"> </w:t>
        </w:r>
      </w:ins>
      <w:del w:id="1412" w:author="Carol Nichols" w:date="2017-07-11T20:48:00Z">
        <w:r>
          <w:rPr/>
          <w:delText> </w:delText>
        </w:r>
      </w:del>
      <w:r>
        <w:rPr>
          <w:rStyle w:val="Literal"/>
        </w:rPr>
        <w:t>()</w:t>
      </w:r>
      <w:del w:id="1413" w:author="Carol Nichols" w:date="2017-07-11T20:48:00Z">
        <w:r>
          <w:rPr>
            <w:rStyle w:val="Literal"/>
          </w:rPr>
          <w:delText> </w:delText>
        </w:r>
      </w:del>
      <w:ins w:id="1414" w:author="Carol Nichols" w:date="2017-07-11T20:48:00Z">
        <w:r>
          <w:rPr/>
          <w:t xml:space="preserve"> </w:t>
        </w:r>
      </w:ins>
      <w:r>
        <w:rPr/>
        <w:t>like this is the idiomatic way to indicate that we’re calling</w:t>
      </w:r>
      <w:ins w:id="1415" w:author="Carol Nichols" w:date="2017-07-11T20:48:00Z">
        <w:r>
          <w:rPr/>
          <w:t xml:space="preserve"> </w:t>
        </w:r>
      </w:ins>
      <w:del w:id="1416" w:author="Carol Nichols" w:date="2017-07-11T20:48:00Z">
        <w:r>
          <w:rPr/>
          <w:delText> </w:delText>
        </w:r>
      </w:del>
      <w:r>
        <w:rPr>
          <w:rStyle w:val="Literal"/>
        </w:rPr>
        <w:t>run</w:t>
      </w:r>
      <w:del w:id="1417" w:author="Carol Nichols" w:date="2017-07-11T20:48:00Z">
        <w:r>
          <w:rPr>
            <w:rStyle w:val="Literal"/>
          </w:rPr>
          <w:delText> </w:delText>
        </w:r>
      </w:del>
      <w:ins w:id="1418" w:author="Carol Nichols" w:date="2017-07-11T20:48:00Z">
        <w:r>
          <w:rPr/>
          <w:t xml:space="preserve"> </w:t>
        </w:r>
      </w:ins>
      <w:r>
        <w:rPr/>
        <w:t>for its side effects only; it doesn’t return a value we need.</w:t>
      </w:r>
    </w:p>
    <w:p>
      <w:pPr>
        <w:pStyle w:val="Body"/>
        <w:rPr/>
      </w:pPr>
      <w:r>
        <w:rPr/>
        <w:t>When you run this, it will compile, but with a warning:</w:t>
      </w:r>
    </w:p>
    <w:p>
      <w:pPr>
        <w:pStyle w:val="CodeA"/>
        <w:rPr/>
      </w:pPr>
      <w:r>
        <w:rPr/>
        <w:t>warning: unused result which must be used, #[warn(unused_must_use)] on by default</w:t>
      </w:r>
    </w:p>
    <w:p>
      <w:pPr>
        <w:pStyle w:val="CodeB"/>
        <w:rPr/>
      </w:pPr>
      <w:r>
        <w:rPr/>
        <w:t xml:space="preserve"> </w:t>
      </w:r>
      <w:r>
        <w:rPr/>
        <w:t>--&gt; src/main.rs:39:5</w:t>
      </w:r>
    </w:p>
    <w:p>
      <w:pPr>
        <w:pStyle w:val="CodeB"/>
        <w:rPr/>
      </w:pPr>
      <w:ins w:id="1419" w:author="Carol Nichols" w:date="2017-07-11T20:48:00Z">
        <w:r>
          <w:rPr/>
          <w:t xml:space="preserve"> </w:t>
        </w:r>
      </w:ins>
      <w:r>
        <w:rPr/>
        <w:t xml:space="preserve">  </w:t>
      </w:r>
      <w:r>
        <w:rPr/>
        <w:t>|</w:t>
      </w:r>
    </w:p>
    <w:p>
      <w:pPr>
        <w:pStyle w:val="CodeB"/>
        <w:rPr/>
      </w:pPr>
      <w:r>
        <w:rPr/>
        <w:t>39 |   run(config);</w:t>
      </w:r>
    </w:p>
    <w:p>
      <w:pPr>
        <w:pStyle w:val="CodeC"/>
        <w:rPr/>
      </w:pPr>
      <w:ins w:id="1420" w:author="Carol Nichols" w:date="2017-07-11T20:48:00Z">
        <w:r>
          <w:rPr/>
          <w:t xml:space="preserve"> </w:t>
        </w:r>
      </w:ins>
      <w:r>
        <w:rPr/>
        <w:t xml:space="preserve">  </w:t>
      </w:r>
      <w:r>
        <w:rPr/>
        <w:t>|   ^^^^^^^^^^^^</w:t>
      </w:r>
    </w:p>
    <w:p>
      <w:pPr>
        <w:pStyle w:val="Body"/>
        <w:rPr/>
      </w:pPr>
      <w:r>
        <w:rPr/>
        <w:t>Rust is telling us that our code ignores the</w:t>
      </w:r>
      <w:ins w:id="1421" w:author="Carol Nichols" w:date="2017-07-11T20:49:00Z">
        <w:r>
          <w:rPr/>
          <w:t xml:space="preserve"> </w:t>
        </w:r>
      </w:ins>
      <w:del w:id="1422" w:author="Carol Nichols" w:date="2017-07-11T20:49:00Z">
        <w:r>
          <w:rPr/>
          <w:delText> </w:delText>
        </w:r>
      </w:del>
      <w:r>
        <w:rPr>
          <w:rStyle w:val="Literal"/>
        </w:rPr>
        <w:t>Result</w:t>
      </w:r>
      <w:del w:id="1423" w:author="Carol Nichols" w:date="2017-07-11T20:49:00Z">
        <w:r>
          <w:rPr>
            <w:rStyle w:val="Literal"/>
          </w:rPr>
          <w:delText> </w:delText>
        </w:r>
      </w:del>
      <w:ins w:id="1424" w:author="Carol Nichols" w:date="2017-07-11T20:49:00Z">
        <w:r>
          <w:rPr/>
          <w:t xml:space="preserve"> </w:t>
        </w:r>
      </w:ins>
      <w:r>
        <w:rPr/>
        <w:t>value, which might be indicating that there was an</w:t>
      </w:r>
      <w:r>
        <w:rPr>
          <w:rFonts w:eastAsia="Microsoft YaHei"/>
        </w:rPr>
        <w:t xml:space="preserve"> </w:t>
      </w:r>
      <w:r>
        <w:rPr/>
        <w:t>error. We’re not checking to see if there was an error or not, though, and the compiler is reminding us that we probably meant to have some error handling code here! Let’s rectify that now.</w:t>
      </w:r>
    </w:p>
    <w:p>
      <w:pPr>
        <w:pStyle w:val="HeadC"/>
        <w:rPr/>
      </w:pPr>
      <w:bookmarkStart w:id="52" w:name="_Toc486341787"/>
      <w:bookmarkStart w:id="53" w:name="heading"/>
      <w:bookmarkStart w:id="54" w:name="handling-errors-returned-from-`run`-in-`"/>
      <w:bookmarkStart w:id="55" w:name="__RefHeading___Toc15012_1865893667"/>
      <w:bookmarkEnd w:id="53"/>
      <w:bookmarkEnd w:id="54"/>
      <w:bookmarkEnd w:id="55"/>
      <w:r>
        <w:rPr/>
        <w:t>Handling Errors Returned from</w:t>
      </w:r>
      <w:ins w:id="1425" w:author="Carol Nichols" w:date="2017-07-11T20:49:00Z">
        <w:r>
          <w:rPr/>
          <w:t xml:space="preserve"> </w:t>
        </w:r>
      </w:ins>
      <w:del w:id="1426" w:author="Carol Nichols" w:date="2017-07-11T20:49:00Z">
        <w:r>
          <w:rPr/>
          <w:delText> </w:delText>
        </w:r>
      </w:del>
      <w:r>
        <w:rPr>
          <w:rStyle w:val="Literal"/>
        </w:rPr>
        <w:t>run</w:t>
      </w:r>
      <w:del w:id="1427" w:author="Carol Nichols" w:date="2017-07-11T20:49:00Z">
        <w:r>
          <w:rPr>
            <w:rStyle w:val="Literal"/>
          </w:rPr>
          <w:delText> </w:delText>
        </w:r>
      </w:del>
      <w:ins w:id="1428" w:author="Carol Nichols" w:date="2017-07-11T20:49:00Z">
        <w:r>
          <w:rPr/>
          <w:t xml:space="preserve"> </w:t>
        </w:r>
      </w:ins>
      <w:r>
        <w:rPr/>
        <w:t>in</w:t>
      </w:r>
      <w:ins w:id="1429" w:author="Carol Nichols" w:date="2017-07-11T20:49:00Z">
        <w:r>
          <w:rPr/>
          <w:t xml:space="preserve"> </w:t>
        </w:r>
      </w:ins>
      <w:del w:id="1430" w:author="Carol Nichols" w:date="2017-07-11T20:49:00Z">
        <w:r>
          <w:rPr/>
          <w:delText> </w:delText>
        </w:r>
      </w:del>
      <w:bookmarkEnd w:id="52"/>
      <w:r>
        <w:rPr>
          <w:rStyle w:val="Literal"/>
        </w:rPr>
        <w:t>main</w:t>
      </w:r>
    </w:p>
    <w:p>
      <w:pPr>
        <w:pStyle w:val="BodyFirst"/>
        <w:rPr/>
      </w:pPr>
      <w:r>
        <w:rPr/>
        <w:t xml:space="preserve">We’ll check for errors and handle them </w:t>
      </w:r>
      <w:del w:id="1431" w:author="Liz2" w:date="2017-06-27T12:59:00Z">
        <w:r>
          <w:rPr/>
          <w:delText xml:space="preserve">nicely </w:delText>
        </w:r>
      </w:del>
      <w:r>
        <w:rPr/>
        <w:t>using a similar technique to the way we</w:t>
      </w:r>
      <w:r>
        <w:rPr>
          <w:rFonts w:eastAsia="Microsoft YaHei"/>
        </w:rPr>
        <w:t xml:space="preserve"> </w:t>
      </w:r>
      <w:r>
        <w:rPr/>
        <w:t>handled errors with</w:t>
      </w:r>
      <w:ins w:id="1432" w:author="Carol Nichols" w:date="2017-07-11T20:49:00Z">
        <w:r>
          <w:rPr/>
          <w:t xml:space="preserve"> </w:t>
        </w:r>
      </w:ins>
      <w:del w:id="1433" w:author="Carol Nichols" w:date="2017-07-11T20:49:00Z">
        <w:r>
          <w:rPr/>
          <w:delText> </w:delText>
        </w:r>
      </w:del>
      <w:r>
        <w:rPr>
          <w:rStyle w:val="Literal"/>
        </w:rPr>
        <w:t>Config::new</w:t>
      </w:r>
      <w:del w:id="1434" w:author="Carol Nichols" w:date="2017-07-11T20:49:00Z">
        <w:r>
          <w:rPr>
            <w:rStyle w:val="Literal"/>
          </w:rPr>
          <w:delText> </w:delText>
        </w:r>
      </w:del>
      <w:ins w:id="1435" w:author="Carol Nichols" w:date="2017-07-11T20:49:00Z">
        <w:r>
          <w:rPr/>
          <w:t xml:space="preserve"> </w:t>
        </w:r>
      </w:ins>
      <w:r>
        <w:rPr/>
        <w:t>in Listing 12-10, but with a slight difference:</w:t>
      </w:r>
      <w:r>
        <w:rPr>
          <w:rFonts w:eastAsia="Microsoft YaHei"/>
        </w:rPr>
        <w:t xml:space="preserve"> </w:t>
      </w:r>
    </w:p>
    <w:p>
      <w:pPr>
        <w:pStyle w:val="ProductionDirective"/>
        <w:rPr/>
      </w:pPr>
      <w:r>
        <w:rPr/>
        <w:t>Filename: src/main.rs</w:t>
      </w:r>
    </w:p>
    <w:p>
      <w:pPr>
        <w:pStyle w:val="CodeA"/>
        <w:rPr/>
      </w:pPr>
      <w:r>
        <w:rPr>
          <w:rStyle w:val="LiteralGray"/>
          <w:rPrChange w:id="0" w:author="Carol Nichols" w:date="2017-07-11T20:49:00Z"/>
        </w:rPr>
        <w:t>fn main() {</w:t>
      </w:r>
    </w:p>
    <w:p>
      <w:pPr>
        <w:pStyle w:val="CodeB"/>
        <w:rPr/>
      </w:pPr>
      <w:ins w:id="1437"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 ...snip...</w:t>
      </w:r>
    </w:p>
    <w:p>
      <w:pPr>
        <w:pStyle w:val="CodeB"/>
        <w:rPr>
          <w:rStyle w:val="LiteralGray"/>
        </w:rPr>
      </w:pPr>
      <w:r>
        <w:rPr/>
      </w:r>
    </w:p>
    <w:p>
      <w:pPr>
        <w:pStyle w:val="CodeB"/>
        <w:rPr/>
      </w:pPr>
      <w:ins w:id="1440"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println!("Searching for {}", config.query);</w:t>
      </w:r>
    </w:p>
    <w:p>
      <w:pPr>
        <w:pStyle w:val="CodeB"/>
        <w:rPr/>
      </w:pPr>
      <w:ins w:id="1443"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println!("In file {}", config.filename);</w:t>
      </w:r>
    </w:p>
    <w:p>
      <w:pPr>
        <w:pStyle w:val="CodeB"/>
        <w:rPr>
          <w:rStyle w:val="LiteralGray"/>
        </w:rPr>
      </w:pPr>
      <w:r>
        <w:rPr/>
      </w:r>
    </w:p>
    <w:p>
      <w:pPr>
        <w:pStyle w:val="CodeB"/>
        <w:rPr/>
      </w:pPr>
      <w:ins w:id="1446" w:author="Carol Nichols" w:date="2017-07-11T20:49:00Z">
        <w:r>
          <w:rPr/>
          <w:t xml:space="preserve">  </w:t>
        </w:r>
      </w:ins>
      <w:r>
        <w:rPr/>
        <w:t xml:space="preserve">  </w:t>
      </w:r>
      <w:r>
        <w:rPr/>
        <w:t>if let Err(e) = run(config) {</w:t>
      </w:r>
    </w:p>
    <w:p>
      <w:pPr>
        <w:pStyle w:val="CodeB"/>
        <w:rPr/>
      </w:pPr>
      <w:ins w:id="1447" w:author="Carol Nichols" w:date="2017-07-11T20:49:00Z">
        <w:r>
          <w:rPr/>
          <w:t xml:space="preserve">    </w:t>
        </w:r>
      </w:ins>
      <w:r>
        <w:rPr/>
        <w:t xml:space="preserve">    </w:t>
      </w:r>
      <w:r>
        <w:rPr/>
        <w:t>println!("Application error: {}", e);</w:t>
      </w:r>
    </w:p>
    <w:p>
      <w:pPr>
        <w:pStyle w:val="CodeB"/>
        <w:rPr/>
      </w:pPr>
      <w:r>
        <w:rPr/>
      </w:r>
    </w:p>
    <w:p>
      <w:pPr>
        <w:pStyle w:val="CodeB"/>
        <w:rPr/>
      </w:pPr>
      <w:ins w:id="1448" w:author="Carol Nichols" w:date="2017-07-11T20:49:00Z">
        <w:r>
          <w:rPr/>
          <w:t xml:space="preserve">    </w:t>
        </w:r>
      </w:ins>
      <w:r>
        <w:rPr/>
        <w:t xml:space="preserve">    </w:t>
      </w:r>
      <w:r>
        <w:rPr/>
        <w:t>process::exit(1);</w:t>
      </w:r>
    </w:p>
    <w:p>
      <w:pPr>
        <w:pStyle w:val="CodeB"/>
        <w:rPr/>
      </w:pPr>
      <w:ins w:id="1449" w:author="Carol Nichols" w:date="2017-07-11T20:49:00Z">
        <w:r>
          <w:rPr/>
          <w:t xml:space="preserve">  </w:t>
        </w:r>
      </w:ins>
      <w:r>
        <w:rPr/>
        <w:t xml:space="preserve">  </w:t>
      </w:r>
      <w:r>
        <w:rPr/>
        <w:t>}</w:t>
      </w:r>
    </w:p>
    <w:p>
      <w:pPr>
        <w:pStyle w:val="CodeC"/>
        <w:rPr/>
      </w:pPr>
      <w:r>
        <w:rPr>
          <w:rStyle w:val="LiteralGray"/>
          <w:rPrChange w:id="0" w:author="Carol Nichols" w:date="2017-07-11T20:49:00Z"/>
        </w:rPr>
        <w:t>}</w:t>
      </w:r>
    </w:p>
    <w:p>
      <w:pPr>
        <w:pStyle w:val="Body"/>
        <w:rPr/>
      </w:pPr>
      <w:r>
        <w:rPr/>
        <w:t>We use</w:t>
      </w:r>
      <w:ins w:id="1451" w:author="Carol Nichols" w:date="2017-07-11T20:50:00Z">
        <w:r>
          <w:rPr/>
          <w:t xml:space="preserve"> </w:t>
        </w:r>
      </w:ins>
      <w:del w:id="1452" w:author="Carol Nichols" w:date="2017-07-11T20:50:00Z">
        <w:r>
          <w:rPr/>
          <w:delText> </w:delText>
        </w:r>
      </w:del>
      <w:r>
        <w:rPr>
          <w:rStyle w:val="Literal"/>
        </w:rPr>
        <w:t>if let</w:t>
      </w:r>
      <w:del w:id="1453" w:author="Carol Nichols" w:date="2017-07-11T20:50:00Z">
        <w:r>
          <w:rPr>
            <w:rStyle w:val="Literal"/>
          </w:rPr>
          <w:delText> </w:delText>
        </w:r>
      </w:del>
      <w:ins w:id="1454" w:author="Carol Nichols" w:date="2017-07-11T20:50:00Z">
        <w:r>
          <w:rPr/>
          <w:t xml:space="preserve"> </w:t>
        </w:r>
      </w:ins>
      <w:r>
        <w:rPr/>
        <w:t>to check whether</w:t>
      </w:r>
      <w:ins w:id="1455" w:author="Carol Nichols" w:date="2017-07-11T20:50:00Z">
        <w:r>
          <w:rPr/>
          <w:t xml:space="preserve"> </w:t>
        </w:r>
      </w:ins>
      <w:del w:id="1456" w:author="Carol Nichols" w:date="2017-07-11T20:50:00Z">
        <w:r>
          <w:rPr/>
          <w:delText> </w:delText>
        </w:r>
      </w:del>
      <w:r>
        <w:rPr>
          <w:rStyle w:val="Literal"/>
        </w:rPr>
        <w:t>run</w:t>
      </w:r>
      <w:del w:id="1457" w:author="Carol Nichols" w:date="2017-07-11T20:50:00Z">
        <w:r>
          <w:rPr>
            <w:rStyle w:val="Literal"/>
          </w:rPr>
          <w:delText> </w:delText>
        </w:r>
      </w:del>
      <w:ins w:id="1458" w:author="Carol Nichols" w:date="2017-07-11T20:50:00Z">
        <w:r>
          <w:rPr/>
          <w:t xml:space="preserve"> </w:t>
        </w:r>
      </w:ins>
      <w:r>
        <w:rPr/>
        <w:t>returns an</w:t>
      </w:r>
      <w:ins w:id="1459" w:author="Carol Nichols" w:date="2017-07-11T20:50:00Z">
        <w:r>
          <w:rPr/>
          <w:t xml:space="preserve"> </w:t>
        </w:r>
      </w:ins>
      <w:del w:id="1460" w:author="Carol Nichols" w:date="2017-07-11T20:50:00Z">
        <w:r>
          <w:rPr/>
          <w:delText> </w:delText>
        </w:r>
      </w:del>
      <w:r>
        <w:rPr>
          <w:rStyle w:val="Literal"/>
        </w:rPr>
        <w:t>Err</w:t>
      </w:r>
      <w:r>
        <w:rPr>
          <w:rFonts w:eastAsia="Microsoft YaHei"/>
        </w:rPr>
        <w:t xml:space="preserve"> </w:t>
      </w:r>
      <w:r>
        <w:rPr/>
        <w:t xml:space="preserve">value, rather than </w:t>
      </w:r>
      <w:r>
        <w:rPr>
          <w:rStyle w:val="Literal"/>
        </w:rPr>
        <w:t>unwrap_or_else</w:t>
      </w:r>
      <w:r>
        <w:rPr/>
        <w:t>, and call</w:t>
      </w:r>
      <w:ins w:id="1461" w:author="Carol Nichols" w:date="2017-07-11T20:50:00Z">
        <w:r>
          <w:rPr/>
          <w:t xml:space="preserve"> </w:t>
        </w:r>
      </w:ins>
      <w:del w:id="1462" w:author="Carol Nichols" w:date="2017-07-11T20:50:00Z">
        <w:r>
          <w:rPr/>
          <w:delText> </w:delText>
        </w:r>
      </w:del>
      <w:r>
        <w:rPr>
          <w:rStyle w:val="Literal"/>
        </w:rPr>
        <w:t>process::exit(1)</w:t>
      </w:r>
      <w:del w:id="1463" w:author="Carol Nichols" w:date="2017-07-11T20:50:00Z">
        <w:r>
          <w:rPr>
            <w:rStyle w:val="Literal"/>
          </w:rPr>
          <w:delText> </w:delText>
        </w:r>
      </w:del>
      <w:ins w:id="1464" w:author="Carol Nichols" w:date="2017-07-11T20:50:00Z">
        <w:r>
          <w:rPr/>
          <w:t xml:space="preserve"> </w:t>
        </w:r>
      </w:ins>
      <w:r>
        <w:rPr/>
        <w:t>if it does.</w:t>
      </w:r>
      <w:ins w:id="1465" w:author="Carol Nichols" w:date="2017-07-11T20:50:00Z">
        <w:r>
          <w:rPr/>
          <w:t xml:space="preserve"> </w:t>
        </w:r>
      </w:ins>
      <w:del w:id="1466" w:author="Carol Nichols" w:date="2017-07-11T20:50:00Z">
        <w:r>
          <w:rPr/>
          <w:delText> </w:delText>
        </w:r>
      </w:del>
      <w:r>
        <w:rPr>
          <w:rStyle w:val="Literal"/>
        </w:rPr>
        <w:t>run</w:t>
      </w:r>
      <w:del w:id="1467" w:author="Carol Nichols" w:date="2017-07-11T20:50:00Z">
        <w:r>
          <w:rPr>
            <w:rStyle w:val="Literal"/>
          </w:rPr>
          <w:delText> </w:delText>
        </w:r>
      </w:del>
      <w:ins w:id="1468" w:author="Carol Nichols" w:date="2017-07-11T20:50:00Z">
        <w:r>
          <w:rPr/>
          <w:t xml:space="preserve"> </w:t>
        </w:r>
      </w:ins>
      <w:r>
        <w:rPr/>
        <w:t>doesn’t return a value that we want to</w:t>
      </w:r>
      <w:ins w:id="1469" w:author="Carol Nichols" w:date="2017-07-11T20:50:00Z">
        <w:r>
          <w:rPr/>
          <w:t xml:space="preserve"> </w:t>
        </w:r>
      </w:ins>
      <w:del w:id="1470" w:author="Carol Nichols" w:date="2017-07-11T20:50:00Z">
        <w:r>
          <w:rPr/>
          <w:delText> </w:delText>
        </w:r>
      </w:del>
      <w:r>
        <w:rPr>
          <w:rStyle w:val="Literal"/>
        </w:rPr>
        <w:t>unwrap</w:t>
      </w:r>
      <w:del w:id="1471" w:author="Carol Nichols" w:date="2017-07-11T20:50:00Z">
        <w:r>
          <w:rPr>
            <w:rStyle w:val="Literal"/>
          </w:rPr>
          <w:delText> </w:delText>
        </w:r>
      </w:del>
      <w:ins w:id="1472" w:author="Carol Nichols" w:date="2017-07-11T20:50:00Z">
        <w:r>
          <w:rPr/>
          <w:t xml:space="preserve"> </w:t>
        </w:r>
      </w:ins>
      <w:r>
        <w:rPr/>
        <w:t>like</w:t>
      </w:r>
      <w:ins w:id="1473" w:author="Carol Nichols" w:date="2017-07-11T20:50:00Z">
        <w:r>
          <w:rPr/>
          <w:t xml:space="preserve"> </w:t>
        </w:r>
      </w:ins>
      <w:del w:id="1474" w:author="Carol Nichols" w:date="2017-07-11T20:50:00Z">
        <w:r>
          <w:rPr/>
          <w:delText> </w:delText>
        </w:r>
      </w:del>
      <w:r>
        <w:rPr>
          <w:rStyle w:val="Literal"/>
        </w:rPr>
        <w:t>Config::new</w:t>
      </w:r>
      <w:r>
        <w:rPr>
          <w:rFonts w:eastAsia="Microsoft YaHei"/>
        </w:rPr>
        <w:t xml:space="preserve"> </w:t>
      </w:r>
      <w:r>
        <w:rPr/>
        <w:t>returns the</w:t>
      </w:r>
      <w:ins w:id="1475" w:author="Carol Nichols" w:date="2017-07-11T20:50:00Z">
        <w:r>
          <w:rPr/>
          <w:t xml:space="preserve"> </w:t>
        </w:r>
      </w:ins>
      <w:del w:id="1476" w:author="Carol Nichols" w:date="2017-07-11T20:50:00Z">
        <w:r>
          <w:rPr/>
          <w:delText> </w:delText>
        </w:r>
      </w:del>
      <w:r>
        <w:rPr>
          <w:rStyle w:val="Literal"/>
        </w:rPr>
        <w:t>Config</w:t>
      </w:r>
      <w:r>
        <w:rPr/>
        <w:t xml:space="preserve"> instance. Because</w:t>
      </w:r>
      <w:ins w:id="1477" w:author="Carol Nichols" w:date="2017-07-11T20:50:00Z">
        <w:r>
          <w:rPr/>
          <w:t xml:space="preserve"> </w:t>
        </w:r>
      </w:ins>
      <w:del w:id="1478" w:author="Carol Nichols" w:date="2017-07-11T20:50:00Z">
        <w:r>
          <w:rPr/>
          <w:delText> </w:delText>
        </w:r>
      </w:del>
      <w:r>
        <w:rPr>
          <w:rStyle w:val="Literal"/>
        </w:rPr>
        <w:t>run</w:t>
      </w:r>
      <w:del w:id="1479" w:author="Carol Nichols" w:date="2017-07-11T20:50:00Z">
        <w:r>
          <w:rPr>
            <w:rStyle w:val="Literal"/>
          </w:rPr>
          <w:delText> </w:delText>
        </w:r>
      </w:del>
      <w:ins w:id="1480" w:author="Carol Nichols" w:date="2017-07-11T20:50:00Z">
        <w:r>
          <w:rPr/>
          <w:t xml:space="preserve"> </w:t>
        </w:r>
      </w:ins>
      <w:r>
        <w:rPr/>
        <w:t>returns a</w:t>
      </w:r>
      <w:ins w:id="1481" w:author="Carol Nichols" w:date="2017-07-11T20:50:00Z">
        <w:r>
          <w:rPr/>
          <w:t xml:space="preserve"> </w:t>
        </w:r>
      </w:ins>
      <w:del w:id="1482" w:author="Carol Nichols" w:date="2017-07-11T20:50:00Z">
        <w:r>
          <w:rPr/>
          <w:delText> </w:delText>
        </w:r>
      </w:del>
      <w:r>
        <w:rPr>
          <w:rStyle w:val="Literal"/>
        </w:rPr>
        <w:t>()</w:t>
      </w:r>
      <w:del w:id="1483" w:author="Carol Nichols" w:date="2017-07-11T20:51:00Z">
        <w:r>
          <w:rPr>
            <w:rStyle w:val="Literal"/>
          </w:rPr>
          <w:delText> </w:delText>
        </w:r>
      </w:del>
      <w:ins w:id="1484" w:author="Carol Nichols" w:date="2017-07-11T20:50:00Z">
        <w:r>
          <w:rPr/>
          <w:t xml:space="preserve"> </w:t>
        </w:r>
      </w:ins>
      <w:r>
        <w:rPr/>
        <w:t>in the success case,</w:t>
      </w:r>
      <w:r>
        <w:rPr>
          <w:rFonts w:eastAsia="Microsoft YaHei"/>
        </w:rPr>
        <w:t xml:space="preserve"> </w:t>
      </w:r>
      <w:r>
        <w:rPr/>
        <w:t>we only care about detecting an error, so we don’t need</w:t>
      </w:r>
      <w:r>
        <w:rPr>
          <w:rFonts w:eastAsia="Microsoft YaHei"/>
        </w:rPr>
        <w:t xml:space="preserve"> </w:t>
      </w:r>
      <w:r>
        <w:rPr>
          <w:rStyle w:val="Literal"/>
        </w:rPr>
        <w:t>unwrap_or_else</w:t>
      </w:r>
      <w:del w:id="1485" w:author="Carol Nichols" w:date="2017-07-11T20:51:00Z">
        <w:r>
          <w:rPr>
            <w:rStyle w:val="Literal"/>
          </w:rPr>
          <w:delText> </w:delText>
        </w:r>
      </w:del>
      <w:ins w:id="1486" w:author="Carol Nichols" w:date="2017-07-11T20:51:00Z">
        <w:r>
          <w:rPr/>
          <w:t xml:space="preserve"> </w:t>
        </w:r>
      </w:ins>
      <w:r>
        <w:rPr/>
        <w:t>to return the unwrapped value as it would only be</w:t>
      </w:r>
      <w:ins w:id="1487" w:author="Carol Nichols" w:date="2017-07-11T20:51:00Z">
        <w:r>
          <w:rPr/>
          <w:t xml:space="preserve"> </w:t>
        </w:r>
      </w:ins>
      <w:del w:id="1488" w:author="Carol Nichols" w:date="2017-07-11T20:51:00Z">
        <w:r>
          <w:rPr/>
          <w:delText> </w:delText>
        </w:r>
      </w:del>
      <w:r>
        <w:rPr>
          <w:rStyle w:val="Literal"/>
        </w:rPr>
        <w:t>()</w:t>
      </w:r>
      <w:r>
        <w:rPr/>
        <w:t>.</w:t>
      </w:r>
    </w:p>
    <w:p>
      <w:pPr>
        <w:pStyle w:val="Body"/>
        <w:rPr/>
      </w:pPr>
      <w:r>
        <w:rPr/>
        <w:t>The bodies of the</w:t>
      </w:r>
      <w:ins w:id="1489" w:author="Carol Nichols" w:date="2017-07-11T20:51:00Z">
        <w:r>
          <w:rPr/>
          <w:t xml:space="preserve"> </w:t>
        </w:r>
      </w:ins>
      <w:del w:id="1490" w:author="Carol Nichols" w:date="2017-07-11T20:51:00Z">
        <w:r>
          <w:rPr/>
          <w:delText> </w:delText>
        </w:r>
      </w:del>
      <w:r>
        <w:rPr>
          <w:rStyle w:val="Literal"/>
        </w:rPr>
        <w:t>if let</w:t>
      </w:r>
      <w:del w:id="1491" w:author="Carol Nichols" w:date="2017-07-11T20:51:00Z">
        <w:r>
          <w:rPr>
            <w:rStyle w:val="Literal"/>
          </w:rPr>
          <w:delText> </w:delText>
        </w:r>
      </w:del>
      <w:ins w:id="1492" w:author="Carol Nichols" w:date="2017-07-11T20:51:00Z">
        <w:r>
          <w:rPr/>
          <w:t xml:space="preserve"> </w:t>
        </w:r>
      </w:ins>
      <w:r>
        <w:rPr/>
        <w:t>and the</w:t>
      </w:r>
      <w:ins w:id="1493" w:author="Carol Nichols" w:date="2017-07-11T20:51:00Z">
        <w:r>
          <w:rPr/>
          <w:t xml:space="preserve"> </w:t>
        </w:r>
      </w:ins>
      <w:del w:id="1494" w:author="Carol Nichols" w:date="2017-07-11T20:51:00Z">
        <w:r>
          <w:rPr/>
          <w:delText> </w:delText>
        </w:r>
      </w:del>
      <w:r>
        <w:rPr>
          <w:rStyle w:val="Literal"/>
        </w:rPr>
        <w:t>unwrap_or_else</w:t>
      </w:r>
      <w:del w:id="1495" w:author="Carol Nichols" w:date="2017-07-11T20:51:00Z">
        <w:r>
          <w:rPr>
            <w:rStyle w:val="Literal"/>
          </w:rPr>
          <w:delText> </w:delText>
        </w:r>
      </w:del>
      <w:ins w:id="1496" w:author="Carol Nichols" w:date="2017-07-11T20:51:00Z">
        <w:r>
          <w:rPr/>
          <w:t xml:space="preserve"> </w:t>
        </w:r>
      </w:ins>
      <w:r>
        <w:rPr/>
        <w:t>functions are the same in both</w:t>
      </w:r>
      <w:r>
        <w:rPr>
          <w:rFonts w:eastAsia="Microsoft YaHei"/>
        </w:rPr>
        <w:t xml:space="preserve"> </w:t>
      </w:r>
      <w:r>
        <w:rPr/>
        <w:t>cases though: we print out the error and exit.</w:t>
      </w:r>
    </w:p>
    <w:p>
      <w:pPr>
        <w:pStyle w:val="HeadB"/>
        <w:rPr/>
      </w:pPr>
      <w:bookmarkStart w:id="56" w:name="split-code-into-a-library-crate"/>
      <w:bookmarkStart w:id="57" w:name="_Toc486341788"/>
      <w:bookmarkStart w:id="58" w:name="__RefHeading___Toc15014_1865893667"/>
      <w:bookmarkEnd w:id="56"/>
      <w:bookmarkEnd w:id="57"/>
      <w:bookmarkEnd w:id="58"/>
      <w:r>
        <w:rPr/>
        <w:t>Splitting Code into a Library Crate</w:t>
      </w:r>
    </w:p>
    <w:p>
      <w:pPr>
        <w:pStyle w:val="BodyFirst"/>
        <w:rPr/>
      </w:pPr>
      <w:r>
        <w:rPr/>
        <w:t>This is looking pretty good so far! Now we’re going to split</w:t>
      </w:r>
      <w:r>
        <w:rPr>
          <w:rFonts w:eastAsia="Microsoft YaHei"/>
        </w:rPr>
        <w:t xml:space="preserve"> </w:t>
      </w:r>
      <w:r>
        <w:rPr/>
        <w:t>the</w:t>
      </w:r>
      <w:ins w:id="1497" w:author="Carol Nichols" w:date="2017-07-11T20:51:00Z">
        <w:r>
          <w:rPr/>
          <w:t xml:space="preserve"> </w:t>
        </w:r>
      </w:ins>
      <w:del w:id="1498" w:author="Carol Nichols" w:date="2017-07-11T20:51:00Z">
        <w:r>
          <w:rPr/>
          <w:delText> </w:delText>
        </w:r>
      </w:del>
      <w:r>
        <w:rPr>
          <w:rStyle w:val="EmphasisItalic"/>
        </w:rPr>
        <w:t>src/main.rs</w:t>
      </w:r>
      <w:r>
        <w:rPr/>
        <w:t xml:space="preserve"> file up and put some code into</w:t>
      </w:r>
      <w:ins w:id="1499" w:author="Carol Nichols" w:date="2017-07-11T20:51:00Z">
        <w:r>
          <w:rPr/>
          <w:t xml:space="preserve"> </w:t>
        </w:r>
      </w:ins>
      <w:del w:id="1500" w:author="Carol Nichols" w:date="2017-07-11T20:51:00Z">
        <w:r>
          <w:rPr/>
          <w:delText> </w:delText>
        </w:r>
      </w:del>
      <w:r>
        <w:rPr>
          <w:rStyle w:val="EmphasisItalic"/>
        </w:rPr>
        <w:t>src/lib.rs</w:t>
      </w:r>
      <w:r>
        <w:rPr>
          <w:rFonts w:eastAsia="Microsoft YaHei"/>
        </w:rPr>
        <w:t xml:space="preserve"> </w:t>
      </w:r>
      <w:r>
        <w:rPr/>
        <w:t>so that we can test it and have a small</w:t>
      </w:r>
      <w:ins w:id="1501" w:author="Liz2" w:date="2017-06-27T13:02:00Z">
        <w:r>
          <w:rPr/>
          <w:t>er</w:t>
        </w:r>
      </w:ins>
      <w:ins w:id="1502" w:author="Carol Nichols" w:date="2017-07-11T20:51:00Z">
        <w:r>
          <w:rPr/>
          <w:t xml:space="preserve"> </w:t>
        </w:r>
      </w:ins>
      <w:del w:id="1503" w:author="Carol Nichols" w:date="2017-07-11T20:51:00Z">
        <w:r>
          <w:rPr/>
          <w:delText> </w:delText>
        </w:r>
      </w:del>
      <w:r>
        <w:rPr>
          <w:rStyle w:val="Literal"/>
        </w:rPr>
        <w:t>main</w:t>
      </w:r>
      <w:del w:id="1504" w:author="Carol Nichols" w:date="2017-07-11T20:51:00Z">
        <w:r>
          <w:rPr>
            <w:rStyle w:val="Literal"/>
          </w:rPr>
          <w:delText> </w:delText>
        </w:r>
      </w:del>
      <w:ins w:id="1505" w:author="Carol Nichols" w:date="2017-07-11T20:51:00Z">
        <w:r>
          <w:rPr/>
          <w:t xml:space="preserve"> </w:t>
        </w:r>
      </w:ins>
      <w:del w:id="1506" w:author="Carol Nichols" w:date="2017-07-11T20:52:00Z">
        <w:r>
          <w:rPr/>
          <w:delText>function</w:delText>
        </w:r>
      </w:del>
      <w:ins w:id="1507" w:author="Carol Nichols" w:date="2017-07-11T20:52:00Z">
        <w:r>
          <w:rPr/>
          <w:t>file</w:t>
        </w:r>
      </w:ins>
      <w:r>
        <w:rPr/>
        <w:t>.</w:t>
      </w:r>
    </w:p>
    <w:p>
      <w:pPr>
        <w:pStyle w:val="Body"/>
        <w:rPr/>
      </w:pPr>
      <w:r>
        <w:rPr/>
        <w:t>Let’s move</w:t>
      </w:r>
      <w:del w:id="1508" w:author="Carol Nichols" w:date="2017-07-11T20:52:00Z">
        <w:r>
          <w:rPr/>
          <w:delText xml:space="preserve"> the following pieces of code</w:delText>
        </w:r>
      </w:del>
      <w:ins w:id="1509" w:author="Carol Nichols" w:date="2017-07-11T20:51:00Z">
        <w:r>
          <w:rPr/>
          <w:t xml:space="preserve"> everything that </w:t>
        </w:r>
      </w:ins>
      <w:ins w:id="1510" w:author="Carol Nichols" w:date="2017-07-11T20:52:00Z">
        <w:r>
          <w:rPr/>
          <w:t xml:space="preserve">isn't the </w:t>
        </w:r>
      </w:ins>
      <w:ins w:id="1511" w:author="Carol Nichols" w:date="2017-07-11T20:52:00Z">
        <w:r>
          <w:rPr>
            <w:rStyle w:val="Literal"/>
          </w:rPr>
          <w:t>main</w:t>
        </w:r>
      </w:ins>
      <w:ins w:id="1512" w:author="Carol Nichols" w:date="2017-07-11T20:52:00Z">
        <w:r>
          <w:rPr/>
          <w:t xml:space="preserve"> function</w:t>
        </w:r>
      </w:ins>
      <w:r>
        <w:rPr/>
        <w:t xml:space="preserve"> from</w:t>
      </w:r>
      <w:ins w:id="1513" w:author="Carol Nichols" w:date="2017-07-11T20:55:00Z">
        <w:r>
          <w:rPr/>
          <w:t xml:space="preserve"> </w:t>
        </w:r>
      </w:ins>
      <w:del w:id="1514" w:author="Carol Nichols" w:date="2017-07-11T20:55:00Z">
        <w:r>
          <w:rPr/>
          <w:delText> </w:delText>
        </w:r>
      </w:del>
      <w:r>
        <w:rPr>
          <w:rStyle w:val="EmphasisItalic"/>
        </w:rPr>
        <w:t>src/main.rs</w:t>
      </w:r>
      <w:del w:id="1515" w:author="Carol Nichols" w:date="2017-07-11T20:55:00Z">
        <w:r>
          <w:rPr>
            <w:rStyle w:val="EmphasisItalic"/>
          </w:rPr>
          <w:delText> </w:delText>
        </w:r>
      </w:del>
      <w:ins w:id="1516" w:author="Carol Nichols" w:date="2017-07-11T20:55:00Z">
        <w:r>
          <w:rPr/>
          <w:t xml:space="preserve"> </w:t>
        </w:r>
      </w:ins>
      <w:r>
        <w:rPr/>
        <w:t xml:space="preserve">to a new file, </w:t>
      </w:r>
      <w:r>
        <w:rPr>
          <w:rStyle w:val="EmphasisItalic"/>
        </w:rPr>
        <w:t>src/lib.rs</w:t>
      </w:r>
      <w:del w:id="1517" w:author="Carol Nichols" w:date="2017-07-11T20:56:00Z">
        <w:r>
          <w:rPr>
            <w:rStyle w:val="EmphasisItalic"/>
            <w:rFonts w:eastAsia="Microsoft YaHei"/>
          </w:rPr>
          <w:delText>’</w:delText>
        </w:r>
      </w:del>
      <w:del w:id="1518" w:author="Carol Nichols" w:date="2017-07-11T20:55:00Z">
        <w:r>
          <w:rPr>
            <w:rStyle w:val="EmphasisItalic"/>
            <w:rFonts w:eastAsia="Microsoft YaHei"/>
          </w:rPr>
          <w:delText xml:space="preserve"> </w:delText>
        </w:r>
      </w:del>
      <w:r>
        <w:rPr/>
        <w:t>:</w:t>
      </w:r>
    </w:p>
    <w:p>
      <w:pPr>
        <w:pStyle w:val="BulletB"/>
        <w:rPr/>
      </w:pPr>
      <w:r>
        <w:rPr/>
        <w:t>The</w:t>
      </w:r>
      <w:ins w:id="1519" w:author="Carol Nichols" w:date="2017-07-11T20:56:00Z">
        <w:r>
          <w:rPr/>
          <w:t xml:space="preserve"> </w:t>
        </w:r>
      </w:ins>
      <w:del w:id="1520" w:author="Carol Nichols" w:date="2017-07-11T20:56:00Z">
        <w:r>
          <w:rPr/>
          <w:delText> </w:delText>
        </w:r>
      </w:del>
      <w:r>
        <w:rPr>
          <w:rStyle w:val="Literal"/>
        </w:rPr>
        <w:t>run</w:t>
      </w:r>
      <w:del w:id="1521" w:author="Carol Nichols" w:date="2017-07-11T20:56:00Z">
        <w:r>
          <w:rPr>
            <w:rStyle w:val="Literal"/>
          </w:rPr>
          <w:delText> </w:delText>
        </w:r>
      </w:del>
      <w:ins w:id="1522" w:author="Carol Nichols" w:date="2017-07-11T20:56:00Z">
        <w:r>
          <w:rPr/>
          <w:t xml:space="preserve"> </w:t>
        </w:r>
      </w:ins>
      <w:r>
        <w:rPr/>
        <w:t>function definition</w:t>
      </w:r>
    </w:p>
    <w:p>
      <w:pPr>
        <w:pStyle w:val="BulletB"/>
        <w:rPr/>
      </w:pPr>
      <w:r>
        <w:rPr/>
        <w:t>The relevant</w:t>
      </w:r>
      <w:ins w:id="1523" w:author="Carol Nichols" w:date="2017-07-11T20:56:00Z">
        <w:r>
          <w:rPr/>
          <w:t xml:space="preserve"> </w:t>
        </w:r>
      </w:ins>
      <w:del w:id="1524" w:author="Carol Nichols" w:date="2017-07-11T20:56:00Z">
        <w:r>
          <w:rPr/>
          <w:delText> </w:delText>
        </w:r>
      </w:del>
      <w:r>
        <w:rPr>
          <w:rStyle w:val="Literal"/>
        </w:rPr>
        <w:t>use</w:t>
      </w:r>
      <w:del w:id="1525" w:author="Carol Nichols" w:date="2017-07-11T20:56:00Z">
        <w:r>
          <w:rPr>
            <w:rStyle w:val="Literal"/>
          </w:rPr>
          <w:delText> </w:delText>
        </w:r>
      </w:del>
      <w:ins w:id="1526" w:author="Carol Nichols" w:date="2017-07-11T20:56:00Z">
        <w:r>
          <w:rPr/>
          <w:t xml:space="preserve"> </w:t>
        </w:r>
      </w:ins>
      <w:r>
        <w:rPr/>
        <w:t>statements</w:t>
      </w:r>
    </w:p>
    <w:p>
      <w:pPr>
        <w:pStyle w:val="BulletB"/>
        <w:rPr/>
      </w:pPr>
      <w:r>
        <w:rPr/>
        <w:t>The definition of</w:t>
      </w:r>
      <w:ins w:id="1527" w:author="Carol Nichols" w:date="2017-07-11T20:56:00Z">
        <w:r>
          <w:rPr/>
          <w:t xml:space="preserve"> </w:t>
        </w:r>
      </w:ins>
      <w:del w:id="1528" w:author="Carol Nichols" w:date="2017-07-11T20:56:00Z">
        <w:r>
          <w:rPr/>
          <w:delText> </w:delText>
        </w:r>
      </w:del>
      <w:commentRangeStart w:id="32"/>
      <w:commentRangeStart w:id="33"/>
      <w:r>
        <w:rPr>
          <w:rStyle w:val="Literal"/>
        </w:rPr>
        <w:t>Config</w:t>
      </w:r>
      <w:r>
        <w:rPr>
          <w:rFonts w:eastAsia="Microsoft YaHei"/>
        </w:rPr>
        <w:t xml:space="preserve"> </w:t>
      </w:r>
      <w:r>
        <w:rPr>
          <w:rFonts w:eastAsia="Microsoft YaHei"/>
        </w:rPr>
      </w:r>
      <w:commentRangeEnd w:id="33"/>
      <w:r>
        <w:commentReference w:id="33"/>
      </w:r>
      <w:r>
        <w:rPr>
          <w:rFonts w:eastAsia="Microsoft YaHei"/>
        </w:rPr>
      </w:r>
      <w:commentRangeEnd w:id="32"/>
      <w:r>
        <w:commentReference w:id="32"/>
      </w:r>
      <w:r>
        <w:rPr>
          <w:rFonts w:eastAsia="Microsoft YaHei"/>
        </w:rPr>
        <w:commentReference w:id="34"/>
      </w:r>
    </w:p>
    <w:p>
      <w:pPr>
        <w:pStyle w:val="BulletB"/>
        <w:rPr/>
      </w:pPr>
      <w:r>
        <w:rPr/>
        <w:t>The</w:t>
      </w:r>
      <w:ins w:id="1529" w:author="Carol Nichols" w:date="2017-07-11T20:56:00Z">
        <w:r>
          <w:rPr/>
          <w:t xml:space="preserve"> </w:t>
        </w:r>
      </w:ins>
      <w:del w:id="1530" w:author="Carol Nichols" w:date="2017-07-11T20:56:00Z">
        <w:r>
          <w:rPr/>
          <w:delText> </w:delText>
        </w:r>
      </w:del>
      <w:r>
        <w:rPr>
          <w:rStyle w:val="Literal"/>
        </w:rPr>
        <w:t>Config::new</w:t>
      </w:r>
      <w:del w:id="1531" w:author="Carol Nichols" w:date="2017-07-11T20:56:00Z">
        <w:r>
          <w:rPr>
            <w:rStyle w:val="Literal"/>
          </w:rPr>
          <w:delText> </w:delText>
        </w:r>
      </w:del>
      <w:ins w:id="1532" w:author="Carol Nichols" w:date="2017-07-11T20:56:00Z">
        <w:r>
          <w:rPr/>
          <w:t xml:space="preserve"> </w:t>
        </w:r>
      </w:ins>
      <w:r>
        <w:rPr/>
        <w:t>function definition</w:t>
      </w:r>
    </w:p>
    <w:p>
      <w:pPr>
        <w:pStyle w:val="Body"/>
        <w:rPr/>
      </w:pPr>
      <w:r>
        <w:rPr/>
        <w:t>The contents of</w:t>
      </w:r>
      <w:ins w:id="1533" w:author="Carol Nichols" w:date="2017-07-11T20:56:00Z">
        <w:r>
          <w:rPr/>
          <w:t xml:space="preserve"> </w:t>
        </w:r>
      </w:ins>
      <w:del w:id="1534" w:author="Carol Nichols" w:date="2017-07-11T20:56:00Z">
        <w:r>
          <w:rPr/>
          <w:delText> </w:delText>
        </w:r>
      </w:del>
      <w:r>
        <w:rPr>
          <w:rStyle w:val="EmphasisItalic"/>
        </w:rPr>
        <w:t>src/lib.rs</w:t>
      </w:r>
      <w:del w:id="1535" w:author="Carol Nichols" w:date="2017-07-11T20:56:00Z">
        <w:r>
          <w:rPr>
            <w:rStyle w:val="EmphasisItalic"/>
          </w:rPr>
          <w:delText> </w:delText>
        </w:r>
      </w:del>
      <w:ins w:id="1536" w:author="Carol Nichols" w:date="2017-07-11T20:56:00Z">
        <w:r>
          <w:rPr/>
          <w:t xml:space="preserve"> </w:t>
        </w:r>
      </w:ins>
      <w:r>
        <w:rPr/>
        <w:t xml:space="preserve">should </w:t>
      </w:r>
      <w:del w:id="1537" w:author="Liz2" w:date="2017-06-27T13:03:00Z">
        <w:r>
          <w:rPr/>
          <w:delText xml:space="preserve">now </w:delText>
        </w:r>
      </w:del>
      <w:del w:id="1538" w:author="Carol Nichols" w:date="2017-07-11T20:58:00Z">
        <w:r>
          <w:rPr/>
          <w:delText>look like</w:delText>
        </w:r>
      </w:del>
      <w:ins w:id="1539" w:author="Carol Nichols" w:date="2017-07-11T20:58:00Z">
        <w:r>
          <w:rPr/>
          <w:t>have the signatures shown in</w:t>
        </w:r>
      </w:ins>
      <w:r>
        <w:rPr/>
        <w:t xml:space="preserve"> Listing</w:t>
      </w:r>
      <w:r>
        <w:rPr>
          <w:rFonts w:eastAsia="Microsoft YaHei"/>
        </w:rPr>
        <w:t xml:space="preserve"> </w:t>
      </w:r>
      <w:r>
        <w:rPr/>
        <w:t>12-13</w:t>
      </w:r>
      <w:ins w:id="1540" w:author="Carol Nichols" w:date="2017-07-11T20:58:00Z">
        <w:r>
          <w:rPr/>
          <w:t xml:space="preserve"> (we've omitted the bodies of the functions for brevity)</w:t>
        </w:r>
      </w:ins>
      <w:r>
        <w:rPr/>
        <w:t>:</w:t>
      </w:r>
    </w:p>
    <w:p>
      <w:pPr>
        <w:pStyle w:val="ProductionDirective"/>
        <w:rPr/>
      </w:pPr>
      <w:r>
        <w:rPr/>
        <w:t>Filename: src/lib.rs</w:t>
      </w:r>
    </w:p>
    <w:p>
      <w:pPr>
        <w:pStyle w:val="CodeA"/>
        <w:rPr/>
      </w:pPr>
      <w:r>
        <w:rPr/>
        <w:t>use std::error::Error;</w:t>
      </w:r>
    </w:p>
    <w:p>
      <w:pPr>
        <w:pStyle w:val="CodeB"/>
        <w:rPr/>
      </w:pPr>
      <w:r>
        <w:rPr/>
        <w:t>use std::fs::File;</w:t>
      </w:r>
    </w:p>
    <w:p>
      <w:pPr>
        <w:pStyle w:val="CodeB"/>
        <w:rPr/>
      </w:pPr>
      <w:r>
        <w:rPr/>
        <w:t>use std::io::prelude::*;</w:t>
      </w:r>
    </w:p>
    <w:p>
      <w:pPr>
        <w:pStyle w:val="CodeB"/>
        <w:rPr/>
      </w:pPr>
      <w:r>
        <w:rPr/>
      </w:r>
    </w:p>
    <w:p>
      <w:pPr>
        <w:pStyle w:val="CodeB"/>
        <w:rPr/>
      </w:pPr>
      <w:r>
        <w:rPr/>
        <w:t>pub struct Config {</w:t>
      </w:r>
    </w:p>
    <w:p>
      <w:pPr>
        <w:pStyle w:val="CodeB"/>
        <w:rPr/>
      </w:pPr>
      <w:ins w:id="1541" w:author="Carol Nichols" w:date="2017-07-11T20:56:00Z">
        <w:r>
          <w:rPr/>
          <w:t xml:space="preserve">  </w:t>
        </w:r>
      </w:ins>
      <w:r>
        <w:rPr/>
        <w:t xml:space="preserve">  </w:t>
      </w:r>
      <w:r>
        <w:rPr/>
        <w:t>pub query: String,</w:t>
      </w:r>
    </w:p>
    <w:p>
      <w:pPr>
        <w:pStyle w:val="CodeB"/>
        <w:rPr/>
      </w:pPr>
      <w:ins w:id="1542" w:author="Carol Nichols" w:date="2017-07-11T20:56:00Z">
        <w:r>
          <w:rPr/>
          <w:t xml:space="preserve"> </w:t>
        </w:r>
      </w:ins>
      <w:ins w:id="1543" w:author="Carol Nichols" w:date="2017-07-11T20:57:00Z">
        <w:r>
          <w:rPr/>
          <w:t xml:space="preserve"> </w:t>
        </w:r>
      </w:ins>
      <w:r>
        <w:rPr/>
        <w:t xml:space="preserve">  </w:t>
      </w:r>
      <w:r>
        <w:rPr/>
        <w:t>pub filename: String,</w:t>
      </w:r>
    </w:p>
    <w:p>
      <w:pPr>
        <w:pStyle w:val="CodeB"/>
        <w:rPr/>
      </w:pPr>
      <w:r>
        <w:rPr/>
        <w:t>}</w:t>
      </w:r>
    </w:p>
    <w:p>
      <w:pPr>
        <w:pStyle w:val="CodeB"/>
        <w:rPr/>
      </w:pPr>
      <w:r>
        <w:rPr/>
      </w:r>
    </w:p>
    <w:p>
      <w:pPr>
        <w:pStyle w:val="CodeB"/>
        <w:rPr/>
      </w:pPr>
      <w:r>
        <w:rPr/>
        <w:t>impl Config {</w:t>
      </w:r>
    </w:p>
    <w:p>
      <w:pPr>
        <w:pStyle w:val="CodeB"/>
        <w:rPr/>
      </w:pPr>
      <w:ins w:id="1544" w:author="Carol Nichols" w:date="2017-07-11T20:57:00Z">
        <w:r>
          <w:rPr/>
          <w:t xml:space="preserve">  </w:t>
        </w:r>
      </w:ins>
      <w:r>
        <w:rPr/>
        <w:t xml:space="preserve">  </w:t>
      </w:r>
      <w:r>
        <w:rPr/>
        <w:t>pub fn new(args: &amp;[String]) -&gt; Result&lt;Config, &amp;</w:t>
      </w:r>
      <w:del w:id="1545" w:author="Carol Nichols" w:date="2017-07-11T20:57:00Z">
        <w:r>
          <w:rPr/>
          <w:delText>’</w:delText>
        </w:r>
      </w:del>
      <w:ins w:id="1546" w:author="Carol Nichols" w:date="2017-07-11T20:57:00Z">
        <w:r>
          <w:rPr/>
          <w:t>'</w:t>
        </w:r>
      </w:ins>
      <w:r>
        <w:rPr/>
        <w:t>static str&gt; {</w:t>
      </w:r>
    </w:p>
    <w:p>
      <w:pPr>
        <w:pStyle w:val="CodeB"/>
        <w:rPr/>
      </w:pPr>
      <w:del w:id="1547" w:author="Carol Nichols" w:date="2017-07-11T20:56:00Z">
        <w:r>
          <w:rPr/>
          <w:delText xml:space="preserve">    </w:delText>
        </w:r>
      </w:del>
      <w:del w:id="1548" w:author="Carol Nichols" w:date="2017-07-11T20:56:00Z">
        <w:r>
          <w:rPr/>
          <w:delText>if args.len() &lt; 3 {</w:delText>
        </w:r>
      </w:del>
    </w:p>
    <w:p>
      <w:pPr>
        <w:pStyle w:val="CodeB"/>
        <w:rPr/>
      </w:pPr>
      <w:del w:id="1549" w:author="Carol Nichols" w:date="2017-07-11T20:56:00Z">
        <w:r>
          <w:rPr/>
          <w:delText xml:space="preserve">      </w:delText>
        </w:r>
      </w:del>
      <w:del w:id="1550" w:author="Carol Nichols" w:date="2017-07-11T20:56:00Z">
        <w:r>
          <w:rPr/>
          <w:delText>return Err("not enough arguments");</w:delText>
        </w:r>
      </w:del>
    </w:p>
    <w:p>
      <w:pPr>
        <w:pStyle w:val="CodeB"/>
        <w:rPr/>
      </w:pPr>
      <w:del w:id="1551" w:author="Carol Nichols" w:date="2017-07-11T20:56:00Z">
        <w:r>
          <w:rPr/>
          <w:delText xml:space="preserve">    </w:delText>
        </w:r>
      </w:del>
      <w:del w:id="1552" w:author="Carol Nichols" w:date="2017-07-11T20:56:00Z">
        <w:r>
          <w:rPr/>
          <w:delText>}</w:delText>
        </w:r>
      </w:del>
    </w:p>
    <w:p>
      <w:pPr>
        <w:pStyle w:val="CodeB"/>
        <w:rPr/>
      </w:pPr>
      <w:r>
        <w:rPr/>
      </w:r>
    </w:p>
    <w:p>
      <w:pPr>
        <w:pStyle w:val="CodeB"/>
        <w:rPr/>
      </w:pPr>
      <w:del w:id="1553" w:author="Carol Nichols" w:date="2017-07-11T20:56:00Z">
        <w:r>
          <w:rPr/>
          <w:delText xml:space="preserve">    </w:delText>
        </w:r>
      </w:del>
      <w:del w:id="1554" w:author="Carol Nichols" w:date="2017-07-11T20:56:00Z">
        <w:r>
          <w:rPr/>
          <w:delText>let query = args[1].clone();</w:delText>
        </w:r>
      </w:del>
    </w:p>
    <w:p>
      <w:pPr>
        <w:pStyle w:val="CodeB"/>
        <w:rPr/>
      </w:pPr>
      <w:del w:id="1555" w:author="Carol Nichols" w:date="2017-07-11T20:56:00Z">
        <w:r>
          <w:rPr/>
          <w:delText xml:space="preserve">    </w:delText>
        </w:r>
      </w:del>
      <w:del w:id="1556" w:author="Carol Nichols" w:date="2017-07-11T20:56:00Z">
        <w:r>
          <w:rPr/>
          <w:delText>let filename = args[2].clone();</w:delText>
        </w:r>
      </w:del>
    </w:p>
    <w:p>
      <w:pPr>
        <w:pStyle w:val="CodeB"/>
        <w:rPr/>
      </w:pPr>
      <w:r>
        <w:rPr/>
      </w:r>
    </w:p>
    <w:p>
      <w:pPr>
        <w:pStyle w:val="CodeB"/>
        <w:rPr/>
      </w:pPr>
      <w:del w:id="1557" w:author="Carol Nichols" w:date="2017-07-11T20:56:00Z">
        <w:r>
          <w:rPr/>
          <w:delText xml:space="preserve">    </w:delText>
        </w:r>
      </w:del>
      <w:del w:id="1558" w:author="Carol Nichols" w:date="2017-07-11T20:56:00Z">
        <w:r>
          <w:rPr/>
          <w:delText>Ok(Config {</w:delText>
        </w:r>
      </w:del>
    </w:p>
    <w:p>
      <w:pPr>
        <w:pStyle w:val="CodeB"/>
        <w:rPr/>
      </w:pPr>
      <w:del w:id="1559" w:author="Carol Nichols" w:date="2017-07-11T20:56:00Z">
        <w:r>
          <w:rPr/>
          <w:delText xml:space="preserve">      </w:delText>
        </w:r>
      </w:del>
      <w:del w:id="1560" w:author="Carol Nichols" w:date="2017-07-11T20:56:00Z">
        <w:r>
          <w:rPr/>
          <w:delText>query: query,</w:delText>
        </w:r>
      </w:del>
    </w:p>
    <w:p>
      <w:pPr>
        <w:pStyle w:val="CodeB"/>
        <w:rPr/>
      </w:pPr>
      <w:del w:id="1561" w:author="Carol Nichols" w:date="2017-07-11T20:56:00Z">
        <w:r>
          <w:rPr/>
          <w:delText xml:space="preserve">      </w:delText>
        </w:r>
      </w:del>
      <w:del w:id="1562" w:author="Carol Nichols" w:date="2017-07-11T20:56:00Z">
        <w:r>
          <w:rPr/>
          <w:delText>filename: filename,</w:delText>
        </w:r>
      </w:del>
    </w:p>
    <w:p>
      <w:pPr>
        <w:pStyle w:val="CodeB"/>
        <w:rPr/>
      </w:pPr>
      <w:del w:id="1563" w:author="Carol Nichols" w:date="2017-07-11T20:56:00Z">
        <w:r>
          <w:rPr/>
          <w:delText xml:space="preserve">    </w:delText>
        </w:r>
      </w:del>
      <w:del w:id="1564" w:author="Carol Nichols" w:date="2017-07-11T20:56:00Z">
        <w:r>
          <w:rPr/>
          <w:delText>})</w:delText>
        </w:r>
      </w:del>
      <w:ins w:id="1565" w:author="Carol Nichols" w:date="2017-07-11T20:57:00Z">
        <w:r>
          <w:rPr/>
          <w:t xml:space="preserve">        </w:t>
        </w:r>
      </w:ins>
      <w:ins w:id="1566" w:author="Carol Nichols" w:date="2017-07-11T20:57:00Z">
        <w:r>
          <w:rPr>
            <w:rStyle w:val="LiteralGray"/>
          </w:rPr>
          <w:t>// ...snip...</w:t>
        </w:r>
      </w:ins>
    </w:p>
    <w:p>
      <w:pPr>
        <w:pStyle w:val="CodeB"/>
        <w:rPr/>
      </w:pPr>
      <w:ins w:id="1567" w:author="Carol Nichols" w:date="2017-07-11T20:57:00Z">
        <w:r>
          <w:rPr/>
          <w:t xml:space="preserve">  </w:t>
        </w:r>
      </w:ins>
      <w:r>
        <w:rPr/>
        <w:t xml:space="preserve">  </w:t>
      </w:r>
      <w:r>
        <w:rPr/>
        <w:t>}</w:t>
      </w:r>
    </w:p>
    <w:p>
      <w:pPr>
        <w:pStyle w:val="CodeB"/>
        <w:rPr/>
      </w:pPr>
      <w:r>
        <w:rPr/>
        <w:t>}</w:t>
      </w:r>
    </w:p>
    <w:p>
      <w:pPr>
        <w:pStyle w:val="CodeB"/>
        <w:rPr/>
      </w:pPr>
      <w:r>
        <w:rPr/>
      </w:r>
    </w:p>
    <w:p>
      <w:pPr>
        <w:pStyle w:val="CodeB"/>
        <w:rPr/>
      </w:pPr>
      <w:r>
        <w:rPr/>
        <w:t>pub fn run(config: Config) -&gt; Result&lt;(), Box&lt;Error&gt;&gt;</w:t>
      </w:r>
      <w:ins w:id="1568" w:author="Carol Nichols" w:date="2017-07-11T20:57:00Z">
        <w:r>
          <w:rPr/>
          <w:t xml:space="preserve"> </w:t>
        </w:r>
      </w:ins>
      <w:r>
        <w:rPr/>
        <w:t>{</w:t>
      </w:r>
    </w:p>
    <w:p>
      <w:pPr>
        <w:pStyle w:val="CodeB"/>
        <w:rPr/>
      </w:pPr>
      <w:del w:id="1569" w:author="Carol Nichols" w:date="2017-07-11T20:57:00Z">
        <w:r>
          <w:rPr/>
          <w:delText xml:space="preserve">  </w:delText>
        </w:r>
      </w:del>
      <w:del w:id="1570" w:author="Carol Nichols" w:date="2017-07-11T20:57:00Z">
        <w:r>
          <w:rPr/>
          <w:delText>let mut f = File::open(config.filename)?;</w:delText>
        </w:r>
      </w:del>
    </w:p>
    <w:p>
      <w:pPr>
        <w:pStyle w:val="CodeB"/>
        <w:rPr/>
      </w:pPr>
      <w:r>
        <w:rPr/>
      </w:r>
    </w:p>
    <w:p>
      <w:pPr>
        <w:pStyle w:val="CodeB"/>
        <w:rPr/>
      </w:pPr>
      <w:del w:id="1571" w:author="Carol Nichols" w:date="2017-07-11T20:57:00Z">
        <w:r>
          <w:rPr/>
          <w:delText xml:space="preserve">  </w:delText>
        </w:r>
      </w:del>
      <w:del w:id="1572" w:author="Carol Nichols" w:date="2017-07-11T20:57:00Z">
        <w:r>
          <w:rPr/>
          <w:delText>let mut contents = String::new();</w:delText>
        </w:r>
      </w:del>
    </w:p>
    <w:p>
      <w:pPr>
        <w:pStyle w:val="CodeB"/>
        <w:rPr/>
      </w:pPr>
      <w:del w:id="1573" w:author="Carol Nichols" w:date="2017-07-11T20:57:00Z">
        <w:r>
          <w:rPr/>
          <w:delText xml:space="preserve">  </w:delText>
        </w:r>
      </w:del>
      <w:del w:id="1574" w:author="Carol Nichols" w:date="2017-07-11T20:57:00Z">
        <w:r>
          <w:rPr/>
          <w:delText>f.read_to_string(&amp;mut contents)?;</w:delText>
        </w:r>
      </w:del>
    </w:p>
    <w:p>
      <w:pPr>
        <w:pStyle w:val="CodeB"/>
        <w:rPr/>
      </w:pPr>
      <w:r>
        <w:rPr/>
      </w:r>
    </w:p>
    <w:p>
      <w:pPr>
        <w:pStyle w:val="CodeB"/>
        <w:rPr/>
      </w:pPr>
      <w:del w:id="1575" w:author="Carol Nichols" w:date="2017-07-11T20:57:00Z">
        <w:r>
          <w:rPr/>
          <w:delText xml:space="preserve">  </w:delText>
        </w:r>
      </w:del>
      <w:del w:id="1576" w:author="Carol Nichols" w:date="2017-07-11T20:57:00Z">
        <w:r>
          <w:rPr/>
          <w:delText>println!("With text:\n{}", contents);</w:delText>
        </w:r>
      </w:del>
    </w:p>
    <w:p>
      <w:pPr>
        <w:pStyle w:val="CodeB"/>
        <w:rPr/>
      </w:pPr>
      <w:r>
        <w:rPr/>
      </w:r>
    </w:p>
    <w:p>
      <w:pPr>
        <w:pStyle w:val="CodeB"/>
        <w:rPr/>
      </w:pPr>
      <w:del w:id="1577" w:author="Carol Nichols" w:date="2017-07-11T20:57:00Z">
        <w:r>
          <w:rPr/>
          <w:delText xml:space="preserve">  </w:delText>
        </w:r>
      </w:del>
      <w:del w:id="1578" w:author="Carol Nichols" w:date="2017-07-11T20:57:00Z">
        <w:r>
          <w:rPr/>
          <w:delText>Ok(())</w:delText>
        </w:r>
      </w:del>
      <w:ins w:id="1579" w:author="Carol Nichols" w:date="2017-07-11T20:57:00Z">
        <w:r>
          <w:rPr/>
          <w:t xml:space="preserve">    </w:t>
        </w:r>
      </w:ins>
      <w:ins w:id="1580" w:author="Carol Nichols" w:date="2017-07-11T20:57:00Z">
        <w:r>
          <w:rPr>
            <w:rStyle w:val="LiteralGray"/>
          </w:rPr>
          <w:t>// ...snip...</w:t>
        </w:r>
      </w:ins>
    </w:p>
    <w:p>
      <w:pPr>
        <w:pStyle w:val="CodeC"/>
        <w:rPr/>
      </w:pPr>
      <w:r>
        <w:rPr/>
        <w:t>}</w:t>
      </w:r>
    </w:p>
    <w:p>
      <w:pPr>
        <w:pStyle w:val="Listing"/>
        <w:rPr/>
      </w:pPr>
      <w:r>
        <w:rPr/>
        <w:t>Listing 12-13: Moving</w:t>
      </w:r>
      <w:ins w:id="1581" w:author="Carol Nichols" w:date="2017-07-11T20:58:00Z">
        <w:r>
          <w:rPr/>
          <w:t xml:space="preserve"> </w:t>
        </w:r>
      </w:ins>
      <w:del w:id="1582" w:author="Carol Nichols" w:date="2017-07-11T20:58:00Z">
        <w:r>
          <w:rPr/>
          <w:delText> </w:delText>
        </w:r>
      </w:del>
      <w:r>
        <w:rPr>
          <w:rStyle w:val="Literal"/>
        </w:rPr>
        <w:t>Config</w:t>
      </w:r>
      <w:del w:id="1583" w:author="Carol Nichols" w:date="2017-07-11T20:58:00Z">
        <w:r>
          <w:rPr>
            <w:rStyle w:val="Literal"/>
          </w:rPr>
          <w:delText> </w:delText>
        </w:r>
      </w:del>
      <w:ins w:id="1584" w:author="Carol Nichols" w:date="2017-07-11T20:58:00Z">
        <w:r>
          <w:rPr/>
          <w:t xml:space="preserve"> </w:t>
        </w:r>
      </w:ins>
      <w:r>
        <w:rPr/>
        <w:t>and</w:t>
      </w:r>
      <w:ins w:id="1585" w:author="Carol Nichols" w:date="2017-07-11T20:58:00Z">
        <w:r>
          <w:rPr/>
          <w:t xml:space="preserve"> </w:t>
        </w:r>
      </w:ins>
      <w:del w:id="1586" w:author="Carol Nichols" w:date="2017-07-11T20:58:00Z">
        <w:r>
          <w:rPr/>
          <w:delText> </w:delText>
        </w:r>
      </w:del>
      <w:r>
        <w:rPr>
          <w:rStyle w:val="Literal"/>
        </w:rPr>
        <w:t>run</w:t>
      </w:r>
      <w:del w:id="1587" w:author="Carol Nichols" w:date="2017-07-11T20:58:00Z">
        <w:r>
          <w:rPr>
            <w:rStyle w:val="Literal"/>
          </w:rPr>
          <w:delText> </w:delText>
        </w:r>
      </w:del>
      <w:ins w:id="1588" w:author="Carol Nichols" w:date="2017-07-11T20:58:00Z">
        <w:r>
          <w:rPr/>
          <w:t xml:space="preserve"> </w:t>
        </w:r>
      </w:ins>
      <w:r>
        <w:rPr/>
        <w:t>into</w:t>
      </w:r>
      <w:ins w:id="1589" w:author="Carol Nichols" w:date="2017-07-11T20:58:00Z">
        <w:r>
          <w:rPr/>
          <w:t xml:space="preserve"> </w:t>
        </w:r>
      </w:ins>
      <w:del w:id="1590" w:author="Carol Nichols" w:date="2017-07-11T20:58:00Z">
        <w:r>
          <w:rPr/>
          <w:delText> </w:delText>
        </w:r>
      </w:del>
      <w:r>
        <w:rPr>
          <w:rStyle w:val="EmphasisItalic"/>
        </w:rPr>
        <w:t>src/lib.rs</w:t>
      </w:r>
    </w:p>
    <w:p>
      <w:pPr>
        <w:pStyle w:val="Body"/>
        <w:rPr/>
      </w:pPr>
      <w:r>
        <w:rPr>
          <w:rFonts w:eastAsia="Microsoft YaHei"/>
        </w:rPr>
        <w:t xml:space="preserve"> </w:t>
      </w:r>
      <w:r>
        <w:rPr/>
        <w:t>We’ve made liberal use of</w:t>
      </w:r>
      <w:ins w:id="1591" w:author="Carol Nichols" w:date="2017-07-11T20:58:00Z">
        <w:r>
          <w:rPr/>
          <w:t xml:space="preserve"> </w:t>
        </w:r>
      </w:ins>
      <w:del w:id="1592" w:author="Carol Nichols" w:date="2017-07-11T20:58:00Z">
        <w:r>
          <w:rPr/>
          <w:delText> </w:delText>
        </w:r>
      </w:del>
      <w:r>
        <w:rPr>
          <w:rStyle w:val="Literal"/>
        </w:rPr>
        <w:t>pub</w:t>
      </w:r>
      <w:del w:id="1593" w:author="Carol Nichols" w:date="2017-07-11T20:58:00Z">
        <w:r>
          <w:rPr>
            <w:rStyle w:val="Literal"/>
          </w:rPr>
          <w:delText> </w:delText>
        </w:r>
      </w:del>
      <w:ins w:id="1594" w:author="Carol Nichols" w:date="2017-07-11T20:58:00Z">
        <w:r>
          <w:rPr/>
          <w:t xml:space="preserve"> </w:t>
        </w:r>
      </w:ins>
      <w:r>
        <w:rPr/>
        <w:t>here: on</w:t>
      </w:r>
      <w:ins w:id="1595" w:author="Carol Nichols" w:date="2017-07-11T20:58:00Z">
        <w:r>
          <w:rPr/>
          <w:t xml:space="preserve"> </w:t>
        </w:r>
      </w:ins>
      <w:del w:id="1596" w:author="Carol Nichols" w:date="2017-07-11T20:58:00Z">
        <w:r>
          <w:rPr/>
          <w:delText> </w:delText>
        </w:r>
      </w:del>
      <w:r>
        <w:rPr>
          <w:rStyle w:val="Literal"/>
        </w:rPr>
        <w:t>Config</w:t>
      </w:r>
      <w:r>
        <w:rPr/>
        <w:t>, its fields and its</w:t>
      </w:r>
      <w:ins w:id="1597" w:author="Carol Nichols" w:date="2017-07-11T20:58:00Z">
        <w:r>
          <w:rPr/>
          <w:t xml:space="preserve"> </w:t>
        </w:r>
      </w:ins>
      <w:del w:id="1598" w:author="Carol Nichols" w:date="2017-07-11T20:58:00Z">
        <w:r>
          <w:rPr/>
          <w:delText> </w:delText>
        </w:r>
      </w:del>
      <w:r>
        <w:rPr>
          <w:rStyle w:val="Literal"/>
        </w:rPr>
        <w:t>new</w:t>
      </w:r>
      <w:r>
        <w:rPr/>
        <w:t xml:space="preserve"> method, and on the</w:t>
      </w:r>
      <w:ins w:id="1599" w:author="Carol Nichols" w:date="2017-07-11T20:59:00Z">
        <w:r>
          <w:rPr/>
          <w:t xml:space="preserve"> </w:t>
        </w:r>
      </w:ins>
      <w:del w:id="1600" w:author="Carol Nichols" w:date="2017-07-11T20:59:00Z">
        <w:r>
          <w:rPr/>
          <w:delText> </w:delText>
        </w:r>
      </w:del>
      <w:r>
        <w:rPr>
          <w:rStyle w:val="Literal"/>
        </w:rPr>
        <w:t>run</w:t>
      </w:r>
      <w:del w:id="1601" w:author="Carol Nichols" w:date="2017-07-11T20:59:00Z">
        <w:r>
          <w:rPr>
            <w:rStyle w:val="Literal"/>
          </w:rPr>
          <w:delText> </w:delText>
        </w:r>
      </w:del>
      <w:ins w:id="1602" w:author="Carol Nichols" w:date="2017-07-11T20:59:00Z">
        <w:r>
          <w:rPr/>
          <w:t xml:space="preserve"> </w:t>
        </w:r>
      </w:ins>
      <w:r>
        <w:rPr/>
        <w:t>function. We now have a library crate that has a public API that we can test</w:t>
      </w:r>
      <w:del w:id="1603" w:author="Carol Nichols" w:date="2017-07-11T20:59:00Z">
        <w:r>
          <w:rPr/>
          <w:delText>.</w:delText>
        </w:r>
      </w:del>
      <w:ins w:id="1604" w:author="Carol Nichols" w:date="2017-07-11T20:59:00Z">
        <w:r>
          <w:rPr/>
          <w:t>!</w:t>
        </w:r>
      </w:ins>
    </w:p>
    <w:p>
      <w:pPr>
        <w:pStyle w:val="Body"/>
        <w:rPr/>
      </w:pPr>
      <w:del w:id="1605" w:author="Liz2" w:date="2017-06-27T15:44:00Z">
        <w:r>
          <w:rPr/>
          <w:delText>Calling the Library Crate from the Binary Crate</w:delText>
        </w:r>
      </w:del>
    </w:p>
    <w:p>
      <w:pPr>
        <w:pStyle w:val="Body"/>
        <w:pPrChange w:id="0" w:author="Eddy" w:date="2017-06-29T12:46:00Z"/>
        <w:rPr/>
      </w:pPr>
      <w:r>
        <w:rPr/>
        <w:t>Now we need to bring the code we moved to</w:t>
      </w:r>
      <w:ins w:id="1606" w:author="Carol Nichols" w:date="2017-07-11T20:59:00Z">
        <w:r>
          <w:rPr/>
          <w:t xml:space="preserve"> </w:t>
        </w:r>
      </w:ins>
      <w:del w:id="1607" w:author="Carol Nichols" w:date="2017-07-11T20:59:00Z">
        <w:r>
          <w:rPr/>
          <w:delText> </w:delText>
        </w:r>
      </w:del>
      <w:r>
        <w:rPr>
          <w:rStyle w:val="EmphasisItalic"/>
        </w:rPr>
        <w:t>src/lib.rs</w:t>
      </w:r>
      <w:del w:id="1608" w:author="Carol Nichols" w:date="2017-07-11T20:59:00Z">
        <w:r>
          <w:rPr>
            <w:rStyle w:val="EmphasisItalic"/>
          </w:rPr>
          <w:delText> </w:delText>
        </w:r>
      </w:del>
      <w:r>
        <w:rPr/>
        <w:t xml:space="preserve"> into the scope of the binary crate in </w:t>
      </w:r>
      <w:r>
        <w:rPr>
          <w:rStyle w:val="EmphasisItalic"/>
        </w:rPr>
        <w:t>src/main.rs</w:t>
      </w:r>
      <w:r>
        <w:rPr>
          <w:rStyle w:val="EmphasisItalic"/>
          <w:rFonts w:eastAsia="Microsoft YaHei"/>
        </w:rPr>
        <w:t xml:space="preserve"> by using </w:t>
      </w:r>
      <w:r>
        <w:rPr>
          <w:rStyle w:val="Literal"/>
          <w:rFonts w:eastAsia="Microsoft YaHei"/>
        </w:rPr>
        <w:t xml:space="preserve">extern crate greprs. Then we’ll add a use greprs::Config line to bring the Config type into scope, and prefix the run function with our crate name </w:t>
      </w:r>
      <w:r>
        <w:rPr>
          <w:rFonts w:eastAsia="Microsoft YaHei"/>
        </w:rPr>
        <w:t xml:space="preserve"> </w:t>
      </w:r>
      <w:r>
        <w:rPr/>
        <w:t>as shown in Listing 12-14:</w:t>
      </w:r>
    </w:p>
    <w:p>
      <w:pPr>
        <w:pStyle w:val="ProductionDirective"/>
        <w:rPr/>
      </w:pPr>
      <w:r>
        <w:rPr/>
        <w:t>Filename: src/main.rs</w:t>
      </w:r>
    </w:p>
    <w:p>
      <w:pPr>
        <w:pStyle w:val="CodeA"/>
        <w:rPr/>
      </w:pPr>
      <w:commentRangeStart w:id="35"/>
      <w:r>
        <w:rPr/>
        <w:t xml:space="preserve">extern crate </w:t>
      </w:r>
      <w:del w:id="1609" w:author="Carol Nichols" w:date="2017-07-11T18:04:00Z">
        <w:r>
          <w:rPr/>
          <w:delText>greprs</w:delText>
        </w:r>
      </w:del>
      <w:ins w:id="1610" w:author="Carol Nichols" w:date="2017-07-11T18:04:00Z">
        <w:r>
          <w:rPr>
            <w:rFonts w:eastAsia="Times New Roman" w:cs="Times New Roman"/>
            <w:sz w:val="20"/>
            <w:szCs w:val="20"/>
          </w:rPr>
          <w:t>minigrep</w:t>
        </w:r>
      </w:ins>
      <w:r>
        <w:rPr/>
        <w:t>;</w:t>
      </w:r>
      <w:r>
        <w:rPr/>
      </w:r>
      <w:commentRangeEnd w:id="35"/>
      <w:r>
        <w:commentReference w:id="35"/>
      </w:r>
      <w:r>
        <w:rPr/>
        <w:commentReference w:id="36"/>
      </w:r>
    </w:p>
    <w:p>
      <w:pPr>
        <w:pStyle w:val="CodeB"/>
        <w:rPr/>
      </w:pPr>
      <w:r>
        <w:rPr/>
      </w:r>
    </w:p>
    <w:p>
      <w:pPr>
        <w:pStyle w:val="CodeB"/>
        <w:rPr/>
      </w:pPr>
      <w:r>
        <w:rPr>
          <w:rStyle w:val="LiteralGray"/>
          <w:rPrChange w:id="0" w:author="Carol Nichols" w:date="2017-07-11T21:00:00Z"/>
        </w:rPr>
        <w:t>use std::env;</w:t>
      </w:r>
    </w:p>
    <w:p>
      <w:pPr>
        <w:pStyle w:val="CodeB"/>
        <w:rPr/>
      </w:pPr>
      <w:r>
        <w:rPr>
          <w:rStyle w:val="LiteralGray"/>
          <w:rPrChange w:id="0" w:author="Carol Nichols" w:date="2017-07-11T21:00:00Z"/>
        </w:rPr>
        <w:t>use std::process;</w:t>
      </w:r>
    </w:p>
    <w:p>
      <w:pPr>
        <w:pStyle w:val="CodeB"/>
        <w:rPr>
          <w:rStyle w:val="LiteralGray"/>
        </w:rPr>
      </w:pPr>
      <w:r>
        <w:rPr/>
      </w:r>
    </w:p>
    <w:p>
      <w:pPr>
        <w:pStyle w:val="CodeB"/>
        <w:rPr/>
      </w:pPr>
      <w:r>
        <w:rPr/>
        <w:t xml:space="preserve">use </w:t>
      </w:r>
      <w:del w:id="1613" w:author="Carol Nichols" w:date="2017-07-11T18:04:00Z">
        <w:r>
          <w:rPr/>
          <w:delText>greprs</w:delText>
        </w:r>
      </w:del>
      <w:ins w:id="1614" w:author="Carol Nichols" w:date="2017-07-11T18:04:00Z">
        <w:r>
          <w:rPr>
            <w:rFonts w:eastAsia="Times New Roman" w:cs="Times New Roman"/>
            <w:sz w:val="20"/>
            <w:szCs w:val="20"/>
          </w:rPr>
          <w:t>minigrep</w:t>
        </w:r>
      </w:ins>
      <w:r>
        <w:rPr/>
        <w:t>::Config;</w:t>
      </w:r>
    </w:p>
    <w:p>
      <w:pPr>
        <w:pStyle w:val="CodeB"/>
        <w:rPr/>
      </w:pPr>
      <w:r>
        <w:rPr/>
      </w:r>
    </w:p>
    <w:p>
      <w:pPr>
        <w:pStyle w:val="CodeB"/>
        <w:rPr>
          <w:rStyle w:val="LiteralGray"/>
          <w:del w:id="1616" w:author="Carol Nichols" w:date="2017-07-12T09:15:00Z"/>
        </w:rPr>
      </w:pPr>
      <w:r>
        <w:rPr>
          <w:rStyle w:val="LiteralGray"/>
          <w:rPrChange w:id="0" w:author="Carol Nichols" w:date="2017-07-11T21:00:00Z"/>
        </w:rPr>
        <w:t>fn main() {</w:t>
      </w:r>
    </w:p>
    <w:p>
      <w:pPr>
        <w:pStyle w:val="CodeB"/>
        <w:rPr>
          <w:rStyle w:val="LiteralGray"/>
        </w:rPr>
      </w:pPr>
      <w:del w:id="1617" w:author="Carol Nichols" w:date="2017-07-11T21:00:00Z">
        <w:r>
          <w:rPr/>
          <w:delText xml:space="preserve">  </w:delText>
        </w:r>
      </w:del>
      <w:del w:id="1618" w:author="Carol Nichols" w:date="2017-07-11T21:00:00Z">
        <w:r>
          <w:rPr/>
          <w:delText>let args: Vec&lt;String&gt; = env::args().collect();</w:delText>
        </w:r>
      </w:del>
    </w:p>
    <w:p>
      <w:pPr>
        <w:pStyle w:val="CodeB"/>
        <w:rPr/>
      </w:pPr>
      <w:r>
        <w:rPr/>
      </w:r>
    </w:p>
    <w:p>
      <w:pPr>
        <w:pStyle w:val="CodeB"/>
        <w:rPr/>
      </w:pPr>
      <w:del w:id="1619" w:author="Carol Nichols" w:date="2017-07-11T21:00:00Z">
        <w:r>
          <w:rPr/>
          <w:delText xml:space="preserve">  </w:delText>
        </w:r>
      </w:del>
      <w:del w:id="1620" w:author="Carol Nichols" w:date="2017-07-11T21:00:00Z">
        <w:r>
          <w:rPr/>
          <w:delText>let config = Config::new(&amp;args).unwrap_or_else(|err| {</w:delText>
        </w:r>
      </w:del>
    </w:p>
    <w:p>
      <w:pPr>
        <w:pStyle w:val="CodeB"/>
        <w:rPr/>
      </w:pPr>
      <w:del w:id="1621" w:author="Carol Nichols" w:date="2017-07-11T21:00:00Z">
        <w:r>
          <w:rPr/>
          <w:delText xml:space="preserve">    </w:delText>
        </w:r>
      </w:del>
      <w:del w:id="1622" w:author="Carol Nichols" w:date="2017-07-11T21:00:00Z">
        <w:r>
          <w:rPr/>
          <w:delText>println!("Problem parsing arguments: {}", err);</w:delText>
        </w:r>
      </w:del>
    </w:p>
    <w:p>
      <w:pPr>
        <w:pStyle w:val="CodeB"/>
        <w:rPr/>
      </w:pPr>
      <w:del w:id="1623" w:author="Carol Nichols" w:date="2017-07-11T21:00:00Z">
        <w:r>
          <w:rPr/>
          <w:delText xml:space="preserve">    </w:delText>
        </w:r>
      </w:del>
      <w:del w:id="1624" w:author="Carol Nichols" w:date="2017-07-11T21:00:00Z">
        <w:r>
          <w:rPr/>
          <w:delText>process::exit(1);</w:delText>
        </w:r>
      </w:del>
    </w:p>
    <w:p>
      <w:pPr>
        <w:pStyle w:val="CodeB"/>
        <w:rPr/>
      </w:pPr>
      <w:del w:id="1625" w:author="Carol Nichols" w:date="2017-07-11T21:00:00Z">
        <w:r>
          <w:rPr/>
          <w:delText xml:space="preserve">  </w:delText>
        </w:r>
      </w:del>
      <w:del w:id="1626" w:author="Carol Nichols" w:date="2017-07-11T21:00:00Z">
        <w:r>
          <w:rPr/>
          <w:delText>});</w:delText>
        </w:r>
      </w:del>
    </w:p>
    <w:p>
      <w:pPr>
        <w:pStyle w:val="CodeB"/>
        <w:rPr/>
      </w:pPr>
      <w:r>
        <w:rPr/>
      </w:r>
    </w:p>
    <w:p>
      <w:pPr>
        <w:pStyle w:val="CodeB"/>
        <w:rPr/>
      </w:pPr>
      <w:del w:id="1627" w:author="Carol Nichols" w:date="2017-07-11T21:00:00Z">
        <w:r>
          <w:rPr/>
          <w:delText xml:space="preserve">  </w:delText>
        </w:r>
      </w:del>
      <w:del w:id="1628" w:author="Carol Nichols" w:date="2017-07-11T21:00:00Z">
        <w:r>
          <w:rPr/>
          <w:delText>println!("Searching for {}", config.query);</w:delText>
        </w:r>
      </w:del>
    </w:p>
    <w:p>
      <w:pPr>
        <w:pStyle w:val="CodeB"/>
        <w:rPr/>
      </w:pPr>
      <w:del w:id="1629" w:author="Carol Nichols" w:date="2017-07-11T21:00:00Z">
        <w:r>
          <w:rPr/>
          <w:delText xml:space="preserve">  </w:delText>
        </w:r>
      </w:del>
      <w:del w:id="1630" w:author="Carol Nichols" w:date="2017-07-11T21:00:00Z">
        <w:r>
          <w:rPr/>
          <w:delText>println!("In file {}", config.filename);</w:delText>
        </w:r>
      </w:del>
    </w:p>
    <w:p>
      <w:pPr>
        <w:pStyle w:val="CodeB"/>
        <w:rPr/>
      </w:pPr>
      <w:ins w:id="1631" w:author="Carol Nichols" w:date="2017-07-11T21:00:00Z">
        <w:r>
          <w:rPr>
            <w:rStyle w:val="LiteralGray"/>
          </w:rPr>
          <w:t xml:space="preserve">    </w:t>
        </w:r>
      </w:ins>
      <w:ins w:id="1632" w:author="Carol Nichols" w:date="2017-07-11T21:00:00Z">
        <w:r>
          <w:rPr>
            <w:rStyle w:val="LiteralGray"/>
          </w:rPr>
          <w:t>// ...snip...</w:t>
        </w:r>
      </w:ins>
    </w:p>
    <w:p>
      <w:pPr>
        <w:pStyle w:val="CodeB"/>
        <w:rPr/>
      </w:pPr>
      <w:ins w:id="1633" w:author="Carol Nichols" w:date="2017-07-11T21:00:00Z">
        <w:r>
          <w:rPr/>
          <w:t xml:space="preserve">  </w:t>
        </w:r>
      </w:ins>
      <w:r>
        <w:rPr/>
        <w:t xml:space="preserve">  </w:t>
      </w:r>
      <w:r>
        <w:rPr/>
        <w:t xml:space="preserve">if let Err(e) = </w:t>
      </w:r>
      <w:del w:id="1634" w:author="Carol Nichols" w:date="2017-07-11T18:04:00Z">
        <w:r>
          <w:rPr/>
          <w:delText>greprs</w:delText>
        </w:r>
      </w:del>
      <w:ins w:id="1635" w:author="Carol Nichols" w:date="2017-07-11T18:04:00Z">
        <w:r>
          <w:rPr>
            <w:rFonts w:eastAsia="Times New Roman" w:cs="Times New Roman"/>
            <w:sz w:val="20"/>
            <w:szCs w:val="20"/>
          </w:rPr>
          <w:t>minigrep</w:t>
        </w:r>
      </w:ins>
      <w:r>
        <w:rPr/>
        <w:t>::run(config) {</w:t>
      </w:r>
    </w:p>
    <w:p>
      <w:pPr>
        <w:pStyle w:val="CodeB"/>
        <w:rPr>
          <w:rStyle w:val="LiteralGray"/>
          <w:del w:id="1638" w:author="Carol Nichols" w:date="2017-07-12T09:15:00Z"/>
        </w:rPr>
      </w:pPr>
      <w:ins w:id="1636" w:author="Carol Nichols" w:date="2017-07-11T21:01:00Z">
        <w:r>
          <w:rPr/>
          <w:t xml:space="preserve">        </w:t>
        </w:r>
      </w:ins>
      <w:ins w:id="1637" w:author="Carol Nichols" w:date="2017-07-11T21:01:00Z">
        <w:r>
          <w:rPr>
            <w:rStyle w:val="LiteralGray"/>
          </w:rPr>
          <w:t>// ...snip...</w:t>
        </w:r>
      </w:ins>
    </w:p>
    <w:p>
      <w:pPr>
        <w:pStyle w:val="CodeB"/>
        <w:rPr>
          <w:rStyle w:val="LiteralGray"/>
        </w:rPr>
      </w:pPr>
      <w:del w:id="1639" w:author="Carol Nichols" w:date="2017-07-11T21:01:00Z">
        <w:r>
          <w:rPr/>
          <w:delText xml:space="preserve">    </w:delText>
        </w:r>
      </w:del>
      <w:del w:id="1640" w:author="Carol Nichols" w:date="2017-07-11T21:01:00Z">
        <w:r>
          <w:rPr/>
          <w:delText>println!("Application error: {}", e);</w:delText>
        </w:r>
      </w:del>
    </w:p>
    <w:p>
      <w:pPr>
        <w:pStyle w:val="CodeB"/>
        <w:rPr/>
      </w:pPr>
      <w:r>
        <w:rPr/>
      </w:r>
    </w:p>
    <w:p>
      <w:pPr>
        <w:pStyle w:val="CodeB"/>
        <w:rPr>
          <w:rStyle w:val="LiteralGray"/>
        </w:rPr>
      </w:pPr>
      <w:del w:id="1641" w:author="Carol Nichols" w:date="2017-07-11T21:01:00Z">
        <w:r>
          <w:rPr/>
          <w:delText xml:space="preserve">    </w:delText>
        </w:r>
      </w:del>
      <w:del w:id="1642" w:author="Carol Nichols" w:date="2017-07-11T21:01:00Z">
        <w:r>
          <w:rPr/>
          <w:delText>process::exit(1);</w:delText>
        </w:r>
      </w:del>
    </w:p>
    <w:p>
      <w:pPr>
        <w:pStyle w:val="CodeB"/>
        <w:rPr/>
      </w:pPr>
      <w:ins w:id="1643" w:author="Carol Nichols" w:date="2017-07-11T21:00:00Z">
        <w:r>
          <w:rPr/>
          <w:t xml:space="preserve">  </w:t>
        </w:r>
      </w:ins>
      <w:r>
        <w:rPr/>
        <w:t xml:space="preserve">  </w:t>
      </w:r>
      <w:r>
        <w:rPr/>
        <w:t>}</w:t>
      </w:r>
    </w:p>
    <w:p>
      <w:pPr>
        <w:pStyle w:val="CodeC"/>
        <w:rPr/>
      </w:pPr>
      <w:r>
        <w:rPr>
          <w:rStyle w:val="LiteralGray"/>
          <w:rPrChange w:id="0" w:author="Carol Nichols" w:date="2017-07-11T21:01:00Z"/>
        </w:rPr>
        <w:t>}</w:t>
      </w:r>
    </w:p>
    <w:p>
      <w:pPr>
        <w:pStyle w:val="Listing"/>
        <w:rPr/>
      </w:pPr>
      <w:r>
        <w:rPr/>
        <w:t>Listing 12-14: Bringing the</w:t>
      </w:r>
      <w:ins w:id="1645" w:author="Carol Nichols" w:date="2017-07-11T21:19:00Z">
        <w:r>
          <w:rPr/>
          <w:t xml:space="preserve"> </w:t>
        </w:r>
      </w:ins>
      <w:del w:id="1646" w:author="Carol Nichols" w:date="2017-07-11T21:19:00Z">
        <w:r>
          <w:rPr/>
          <w:delText> </w:delText>
        </w:r>
      </w:del>
      <w:del w:id="1647" w:author="Carol Nichols" w:date="2017-07-11T18:04:00Z">
        <w:r>
          <w:rPr>
            <w:rStyle w:val="Literal"/>
          </w:rPr>
          <w:delText>greprs</w:delText>
        </w:r>
      </w:del>
      <w:ins w:id="1648" w:author="Carol Nichols" w:date="2017-07-11T18:04:00Z">
        <w:r>
          <w:rPr>
            <w:rStyle w:val="Literal"/>
            <w:rFonts w:eastAsia="Times New Roman" w:cs="Times New Roman" w:ascii="Courier" w:hAnsi="Courier"/>
            <w:bCs/>
            <w:i/>
            <w:color w:val="0000FF"/>
            <w:sz w:val="20"/>
            <w:szCs w:val="20"/>
          </w:rPr>
          <w:t>minigrep</w:t>
        </w:r>
      </w:ins>
      <w:del w:id="1649" w:author="Carol Nichols" w:date="2017-07-11T21:19:00Z">
        <w:r>
          <w:rPr>
            <w:rStyle w:val="Literal"/>
            <w:rFonts w:eastAsia="Times New Roman" w:cs="Times New Roman" w:ascii="Courier" w:hAnsi="Courier"/>
            <w:bCs/>
            <w:i/>
            <w:color w:val="0000FF"/>
            <w:sz w:val="20"/>
            <w:szCs w:val="20"/>
          </w:rPr>
          <w:delText> </w:delText>
        </w:r>
      </w:del>
      <w:ins w:id="1650" w:author="Carol Nichols" w:date="2017-07-11T21:19:00Z">
        <w:r>
          <w:rPr/>
          <w:t xml:space="preserve"> </w:t>
        </w:r>
      </w:ins>
      <w:r>
        <w:rPr/>
        <w:t>crate into the scope of</w:t>
      </w:r>
      <w:ins w:id="1651" w:author="Carol Nichols" w:date="2017-07-11T21:19:00Z">
        <w:r>
          <w:rPr/>
          <w:t xml:space="preserve"> </w:t>
        </w:r>
      </w:ins>
      <w:del w:id="1652" w:author="Carol Nichols" w:date="2017-07-11T21:19:00Z">
        <w:r>
          <w:rPr/>
          <w:delText> </w:delText>
        </w:r>
      </w:del>
      <w:r>
        <w:rPr>
          <w:rStyle w:val="EmphasisItalic"/>
        </w:rPr>
        <w:t>src/main.rs</w:t>
      </w:r>
    </w:p>
    <w:p>
      <w:pPr>
        <w:pStyle w:val="Body"/>
        <w:rPr/>
      </w:pPr>
      <w:r>
        <w:rPr>
          <w:rFonts w:eastAsia="Microsoft YaHei"/>
        </w:rPr>
        <w:t xml:space="preserve"> </w:t>
      </w:r>
      <w:r>
        <w:rPr>
          <w:rFonts w:eastAsia="Microsoft YaHei"/>
        </w:rPr>
        <w:commentReference w:id="37"/>
      </w:r>
      <w:r>
        <w:rPr>
          <w:rFonts w:eastAsia="Microsoft YaHei"/>
        </w:rPr>
        <w:commentReference w:id="38"/>
      </w:r>
      <w:ins w:id="1653" w:author="Carol Nichols" w:date="2017-07-11T21:18:00Z">
        <w:r>
          <w:rPr>
            <w:rFonts w:eastAsia="Microsoft YaHei"/>
          </w:rPr>
          <w:t xml:space="preserve">To bring the library crate into the binary crate, we </w:t>
        </w:r>
      </w:ins>
      <w:ins w:id="1654" w:author="Carol Nichols" w:date="2017-07-11T21:17:00Z">
        <w:r>
          <w:rPr>
            <w:rFonts w:eastAsia="Microsoft YaHei"/>
          </w:rPr>
          <w:t>u</w:t>
        </w:r>
      </w:ins>
      <w:r>
        <w:rPr>
          <w:rFonts w:eastAsia="Microsoft YaHei"/>
        </w:rPr>
        <w:commentReference w:id="39"/>
      </w:r>
      <w:ins w:id="1655" w:author="Carol Nichols" w:date="2017-07-11T21:17:00Z">
        <w:r>
          <w:rPr>
            <w:rFonts w:eastAsia="Microsoft YaHei"/>
          </w:rPr>
          <w:t xml:space="preserve">se </w:t>
        </w:r>
      </w:ins>
      <w:ins w:id="1656" w:author="Carol Nichols" w:date="2017-07-11T21:17:00Z">
        <w:r>
          <w:rPr>
            <w:rStyle w:val="Literal"/>
            <w:rFonts w:eastAsia="Microsoft YaHei"/>
          </w:rPr>
          <w:t xml:space="preserve">extern crate </w:t>
        </w:r>
      </w:ins>
      <w:ins w:id="1657" w:author="Carol Nichols" w:date="2017-07-11T21:17:00Z">
        <w:r>
          <w:rPr>
            <w:rStyle w:val="Literal"/>
            <w:rFonts w:eastAsia="Times New Roman" w:cs="Times New Roman" w:ascii="Courier" w:hAnsi="Courier"/>
            <w:color w:val="0000FF"/>
            <w:sz w:val="20"/>
            <w:szCs w:val="20"/>
          </w:rPr>
          <w:t>minigrep</w:t>
        </w:r>
      </w:ins>
      <w:ins w:id="1658" w:author="Carol Nichols" w:date="2017-07-11T21:17:00Z">
        <w:r>
          <w:rPr>
            <w:rFonts w:eastAsia="Microsoft YaHei"/>
          </w:rPr>
          <w:t xml:space="preserve">. Then we’ll add a </w:t>
        </w:r>
      </w:ins>
      <w:ins w:id="1659" w:author="Carol Nichols" w:date="2017-07-11T21:17:00Z">
        <w:r>
          <w:rPr>
            <w:rStyle w:val="Literal"/>
            <w:rFonts w:eastAsia="Microsoft YaHei"/>
          </w:rPr>
          <w:t xml:space="preserve">use </w:t>
        </w:r>
      </w:ins>
      <w:ins w:id="1660" w:author="Carol Nichols" w:date="2017-07-11T21:17:00Z">
        <w:r>
          <w:rPr>
            <w:rStyle w:val="Literal"/>
            <w:rFonts w:eastAsia="Times New Roman" w:cs="Times New Roman" w:ascii="Courier" w:hAnsi="Courier"/>
            <w:color w:val="0000FF"/>
            <w:sz w:val="20"/>
            <w:szCs w:val="20"/>
          </w:rPr>
          <w:t>minigrep</w:t>
        </w:r>
      </w:ins>
      <w:ins w:id="1661" w:author="Carol Nichols" w:date="2017-07-11T21:17:00Z">
        <w:r>
          <w:rPr>
            <w:rStyle w:val="Literal"/>
            <w:rFonts w:eastAsia="Microsoft YaHei"/>
          </w:rPr>
          <w:t>::Config</w:t>
        </w:r>
      </w:ins>
      <w:ins w:id="1662" w:author="Carol Nichols" w:date="2017-07-11T21:17:00Z">
        <w:r>
          <w:rPr>
            <w:rFonts w:eastAsia="Microsoft YaHei"/>
          </w:rPr>
          <w:t xml:space="preserve"> line to bring the </w:t>
        </w:r>
      </w:ins>
      <w:ins w:id="1663" w:author="Carol Nichols" w:date="2017-07-11T21:17:00Z">
        <w:r>
          <w:rPr>
            <w:rStyle w:val="Literal"/>
            <w:rFonts w:eastAsia="Microsoft YaHei"/>
          </w:rPr>
          <w:t>Config</w:t>
        </w:r>
      </w:ins>
      <w:ins w:id="1664" w:author="Carol Nichols" w:date="2017-07-11T21:17:00Z">
        <w:r>
          <w:rPr>
            <w:rFonts w:eastAsia="Microsoft YaHei"/>
          </w:rPr>
          <w:t xml:space="preserve"> type into scope, and we'll prefix the </w:t>
        </w:r>
      </w:ins>
      <w:ins w:id="1665" w:author="Carol Nichols" w:date="2017-07-11T21:17:00Z">
        <w:r>
          <w:rPr>
            <w:rStyle w:val="Literal"/>
            <w:rFonts w:eastAsia="Microsoft YaHei"/>
          </w:rPr>
          <w:t>run</w:t>
        </w:r>
      </w:ins>
      <w:ins w:id="1666" w:author="Carol Nichols" w:date="2017-07-11T21:17:00Z">
        <w:r>
          <w:rPr>
            <w:rFonts w:eastAsia="Microsoft YaHei"/>
          </w:rPr>
          <w:t xml:space="preserve"> function with our crate name. </w:t>
        </w:r>
      </w:ins>
      <w:r>
        <w:rPr/>
        <w:t xml:space="preserve">With that, all the functionality should be connected and should work. Give it a </w:t>
      </w:r>
      <w:r>
        <w:rPr>
          <w:rStyle w:val="Literal"/>
        </w:rPr>
        <w:t>cargo run</w:t>
      </w:r>
      <w:del w:id="1667" w:author="Carol Nichols" w:date="2017-07-11T21:19:00Z">
        <w:r>
          <w:rPr>
            <w:rStyle w:val="Literal"/>
          </w:rPr>
          <w:delText> </w:delText>
        </w:r>
      </w:del>
      <w:ins w:id="1668" w:author="Carol Nichols" w:date="2017-07-11T21:19:00Z">
        <w:r>
          <w:rPr/>
          <w:t xml:space="preserve"> </w:t>
        </w:r>
      </w:ins>
      <w:r>
        <w:rPr/>
        <w:t>and make</w:t>
      </w:r>
      <w:r>
        <w:rPr>
          <w:rFonts w:eastAsia="Microsoft YaHei"/>
        </w:rPr>
        <w:t xml:space="preserve"> </w:t>
      </w:r>
      <w:r>
        <w:rPr/>
        <w:t xml:space="preserve">sure </w:t>
      </w:r>
      <w:del w:id="1669" w:author="Carol Nichols" w:date="2017-07-11T21:19:00Z">
        <w:r>
          <w:rPr>
            <w:rFonts w:eastAsia="Microsoft YaHei"/>
          </w:rPr>
          <w:delText>’</w:delText>
        </w:r>
      </w:del>
      <w:r>
        <w:rPr/>
        <w:t>everything is wired up correctly.</w:t>
      </w:r>
    </w:p>
    <w:p>
      <w:pPr>
        <w:pStyle w:val="Body"/>
        <w:rPr/>
      </w:pPr>
      <w:r>
        <w:rPr/>
        <w:t xml:space="preserve"> </w:t>
      </w:r>
      <w:r>
        <w:rPr/>
        <w:t>Whew! That was a lot of work, but we’ve</w:t>
      </w:r>
      <w:r>
        <w:rPr>
          <w:rFonts w:eastAsia="Microsoft YaHei"/>
        </w:rPr>
        <w:t xml:space="preserve"> </w:t>
      </w:r>
      <w:r>
        <w:rPr/>
        <w:t>set ourselves up for success in the future. Now it’s much easier to handle errors,</w:t>
      </w:r>
      <w:r>
        <w:rPr>
          <w:rFonts w:eastAsia="Microsoft YaHei"/>
        </w:rPr>
        <w:t xml:space="preserve"> </w:t>
      </w:r>
      <w:r>
        <w:rPr/>
        <w:t>and we’ve made our code more modular. Almost</w:t>
      </w:r>
      <w:r>
        <w:rPr>
          <w:rFonts w:eastAsia="Microsoft YaHei"/>
        </w:rPr>
        <w:t xml:space="preserve"> </w:t>
      </w:r>
      <w:r>
        <w:rPr/>
        <w:t>all of our work will be done in</w:t>
      </w:r>
      <w:ins w:id="1670" w:author="Carol Nichols" w:date="2017-07-11T21:19:00Z">
        <w:r>
          <w:rPr/>
          <w:t xml:space="preserve"> </w:t>
        </w:r>
      </w:ins>
      <w:del w:id="1671" w:author="Carol Nichols" w:date="2017-07-11T21:19:00Z">
        <w:r>
          <w:rPr/>
          <w:delText> </w:delText>
        </w:r>
      </w:del>
      <w:r>
        <w:rPr>
          <w:rStyle w:val="EmphasisItalic"/>
        </w:rPr>
        <w:t>src/lib.rs</w:t>
      </w:r>
      <w:del w:id="1672" w:author="Carol Nichols" w:date="2017-07-11T21:19:00Z">
        <w:r>
          <w:rPr>
            <w:rStyle w:val="EmphasisItalic"/>
          </w:rPr>
          <w:delText> </w:delText>
        </w:r>
      </w:del>
      <w:ins w:id="1673" w:author="Carol Nichols" w:date="2017-07-11T21:19:00Z">
        <w:r>
          <w:rPr/>
          <w:t xml:space="preserve"> </w:t>
        </w:r>
      </w:ins>
      <w:r>
        <w:rPr/>
        <w:t>from here on out.</w:t>
      </w:r>
    </w:p>
    <w:p>
      <w:pPr>
        <w:pStyle w:val="Body"/>
        <w:rPr/>
      </w:pPr>
      <w:r>
        <w:rPr/>
        <w:t>Let’s take advantage of this newfound modularity by doing something that would have been hard with our old code, but is easy with our new code: write some tests!</w:t>
      </w:r>
    </w:p>
    <w:p>
      <w:pPr>
        <w:pStyle w:val="HeadA"/>
        <w:rPr/>
      </w:pPr>
      <w:bookmarkStart w:id="59" w:name="testing-the-library's-functionality"/>
      <w:bookmarkStart w:id="60" w:name="_Toc486341789"/>
      <w:bookmarkStart w:id="61" w:name="__RefHeading___Toc15016_1865893667"/>
      <w:bookmarkEnd w:id="59"/>
      <w:bookmarkEnd w:id="60"/>
      <w:bookmarkEnd w:id="61"/>
      <w:r>
        <w:rPr/>
        <w:t>Testing the Library’s Functionality</w:t>
      </w:r>
    </w:p>
    <w:p>
      <w:pPr>
        <w:pStyle w:val="Body"/>
        <w:rPr/>
      </w:pPr>
      <w:r>
        <w:rPr/>
        <w:t>Now that we’ve</w:t>
      </w:r>
      <w:r>
        <w:rPr>
          <w:rFonts w:eastAsia="Microsoft YaHei"/>
        </w:rPr>
        <w:t xml:space="preserve"> </w:t>
      </w:r>
      <w:r>
        <w:rPr/>
        <w:t>extracted the logic into</w:t>
      </w:r>
      <w:ins w:id="1674" w:author="Carol Nichols" w:date="2017-07-11T21:20:00Z">
        <w:r>
          <w:rPr/>
          <w:t xml:space="preserve"> </w:t>
        </w:r>
      </w:ins>
      <w:del w:id="1675" w:author="Carol Nichols" w:date="2017-07-11T21:20:00Z">
        <w:r>
          <w:rPr/>
          <w:delText> </w:delText>
        </w:r>
      </w:del>
      <w:r>
        <w:rPr>
          <w:rStyle w:val="EmphasisItalic"/>
        </w:rPr>
        <w:t>src/lib.rs</w:t>
      </w:r>
      <w:del w:id="1676" w:author="Carol Nichols" w:date="2017-07-11T21:20:00Z">
        <w:r>
          <w:rPr>
            <w:rStyle w:val="EmphasisItalic"/>
          </w:rPr>
          <w:delText> </w:delText>
        </w:r>
      </w:del>
      <w:ins w:id="1677" w:author="Carol Nichols" w:date="2017-07-11T21:20:00Z">
        <w:r>
          <w:rPr/>
          <w:t xml:space="preserve"> </w:t>
        </w:r>
      </w:ins>
      <w:r>
        <w:rPr/>
        <w:t>and left all the argument parsing and</w:t>
      </w:r>
      <w:r>
        <w:rPr>
          <w:rFonts w:eastAsia="Microsoft YaHei"/>
        </w:rPr>
        <w:t xml:space="preserve"> </w:t>
      </w:r>
      <w:r>
        <w:rPr/>
        <w:t>error handling in</w:t>
      </w:r>
      <w:ins w:id="1678" w:author="Carol Nichols" w:date="2017-07-11T21:21:00Z">
        <w:r>
          <w:rPr/>
          <w:t xml:space="preserve"> </w:t>
        </w:r>
      </w:ins>
      <w:del w:id="1679" w:author="Carol Nichols" w:date="2017-07-11T21:21:00Z">
        <w:r>
          <w:rPr/>
          <w:delText> </w:delText>
        </w:r>
      </w:del>
      <w:r>
        <w:rPr>
          <w:rStyle w:val="EmphasisItalic"/>
        </w:rPr>
        <w:t>src/main.rs</w:t>
      </w:r>
      <w:r>
        <w:rPr/>
        <w:t>, it’s much easier for us to write tests for the core functionality of our code. We can call our functions directly with various</w:t>
      </w:r>
      <w:r>
        <w:rPr>
          <w:rFonts w:eastAsia="Microsoft YaHei"/>
        </w:rPr>
        <w:t xml:space="preserve"> </w:t>
      </w:r>
      <w:r>
        <w:rPr/>
        <w:t>arguments and check return values without having to call our binary from the</w:t>
      </w:r>
      <w:r>
        <w:rPr>
          <w:rFonts w:eastAsia="Microsoft YaHei"/>
        </w:rPr>
        <w:t xml:space="preserve"> </w:t>
      </w:r>
      <w:r>
        <w:rPr/>
        <w:t>command line.</w:t>
      </w:r>
    </w:p>
    <w:p>
      <w:pPr>
        <w:pStyle w:val="Body"/>
        <w:rPr/>
      </w:pPr>
      <w:r>
        <w:rPr/>
        <w:t>In this section, we’re going to follow the Test Driven Development (TDD) process. This is a software development technique that follows this set of steps:</w:t>
      </w:r>
    </w:p>
    <w:p>
      <w:pPr>
        <w:pStyle w:val="BulletB"/>
        <w:rPr/>
      </w:pPr>
      <w:r>
        <w:rPr/>
        <w:t xml:space="preserve">Write a test </w:t>
      </w:r>
      <w:del w:id="1680" w:author="Carol Nichols" w:date="2017-07-11T21:21:00Z">
        <w:r>
          <w:rPr>
            <w:rFonts w:eastAsia="Microsoft YaHei"/>
          </w:rPr>
          <w:delText>’</w:delText>
        </w:r>
      </w:del>
      <w:r>
        <w:rPr/>
        <w:t>that fails, and run it to make sure it fails for the reason you expected.</w:t>
      </w:r>
    </w:p>
    <w:p>
      <w:pPr>
        <w:pStyle w:val="BulletB"/>
        <w:rPr/>
      </w:pPr>
      <w:r>
        <w:rPr/>
        <w:t>Write or modify just enough code to make the new test pass.</w:t>
      </w:r>
    </w:p>
    <w:p>
      <w:pPr>
        <w:pStyle w:val="BulletB"/>
        <w:rPr/>
      </w:pPr>
      <w:r>
        <w:rPr/>
        <w:t>Refactor the code you just added or changed, and make sure the tests continue to pass.</w:t>
      </w:r>
    </w:p>
    <w:p>
      <w:pPr>
        <w:pStyle w:val="BulletB"/>
        <w:rPr/>
      </w:pPr>
      <w:r>
        <w:rPr/>
        <w:t>Repeat!</w:t>
      </w:r>
    </w:p>
    <w:p>
      <w:pPr>
        <w:pStyle w:val="Body"/>
        <w:rPr/>
      </w:pPr>
      <w:r>
        <w:rPr/>
        <w:t xml:space="preserve">This is just one of many ways to write software, but TDD can help drive the design of code. Writing the test before </w:t>
      </w:r>
      <w:del w:id="1681" w:author="Liz2" w:date="2017-06-27T13:09:00Z">
        <w:r>
          <w:rPr/>
          <w:delText>writing</w:delText>
        </w:r>
      </w:del>
      <w:ins w:id="1682" w:author="Liz2" w:date="2017-06-27T13:09:00Z">
        <w:r>
          <w:rPr/>
          <w:t>you write</w:t>
        </w:r>
      </w:ins>
      <w:r>
        <w:rPr/>
        <w:t xml:space="preserve"> the code that makes the test pass helps to maintain high test coverage throughout the process.</w:t>
      </w:r>
    </w:p>
    <w:p>
      <w:pPr>
        <w:pStyle w:val="Body"/>
        <w:rPr/>
      </w:pPr>
      <w:r>
        <w:rPr/>
        <w:t xml:space="preserve">We’re going to test drive the implementation </w:t>
      </w:r>
      <w:del w:id="1683" w:author="Liz2" w:date="2017-06-27T13:09:00Z">
        <w:r>
          <w:rPr/>
          <w:delText>of the part of our </w:delText>
        </w:r>
      </w:del>
      <w:del w:id="1684" w:author="Liz2" w:date="2017-06-27T13:09:00Z">
        <w:r>
          <w:rPr>
            <w:rStyle w:val="Literal"/>
          </w:rPr>
          <w:delText>greprs</w:delText>
        </w:r>
      </w:del>
      <w:del w:id="1685" w:author="Liz2" w:date="2017-06-27T13:09:00Z">
        <w:r>
          <w:rPr/>
          <w:delText xml:space="preserve"> program</w:delText>
        </w:r>
      </w:del>
      <w:ins w:id="1686" w:author="Liz2" w:date="2017-06-27T13:09:00Z">
        <w:r>
          <w:rPr/>
          <w:t>functionality</w:t>
        </w:r>
      </w:ins>
      <w:r>
        <w:rPr/>
        <w:t xml:space="preserve"> that will actually do the searching for the query string in the file contents and produce a list of lines that match the query. We’re going to add this functionality in a function called</w:t>
      </w:r>
      <w:ins w:id="1687" w:author="Carol Nichols" w:date="2017-07-11T21:22:00Z">
        <w:r>
          <w:rPr/>
          <w:t xml:space="preserve"> </w:t>
        </w:r>
      </w:ins>
      <w:del w:id="1688" w:author="Carol Nichols" w:date="2017-07-11T21:22:00Z">
        <w:r>
          <w:rPr/>
          <w:delText> </w:delText>
        </w:r>
      </w:del>
      <w:r>
        <w:rPr>
          <w:rStyle w:val="Literal"/>
        </w:rPr>
        <w:t>search</w:t>
      </w:r>
      <w:del w:id="1689" w:author="Carol Nichols" w:date="2017-07-11T21:22:00Z">
        <w:r>
          <w:rPr>
            <w:rStyle w:val="Literal"/>
            <w:rFonts w:eastAsia="Microsoft YaHei"/>
          </w:rPr>
          <w:delText xml:space="preserve"> </w:delText>
        </w:r>
      </w:del>
      <w:r>
        <w:rPr/>
        <w:t>.</w:t>
      </w:r>
    </w:p>
    <w:p>
      <w:pPr>
        <w:pStyle w:val="HeadB"/>
        <w:rPr>
          <w:rStyle w:val="EmphasisItalic"/>
        </w:rPr>
      </w:pPr>
      <w:bookmarkStart w:id="62" w:name="writing-a-failing-test"/>
      <w:bookmarkStart w:id="63" w:name="_Toc486341790"/>
      <w:bookmarkStart w:id="64" w:name="__RefHeading___Toc15018_1865893667"/>
      <w:bookmarkEnd w:id="62"/>
      <w:bookmarkEnd w:id="63"/>
      <w:bookmarkEnd w:id="64"/>
      <w:r>
        <w:rPr>
          <w:rPrChange w:id="0" w:author="Carol Nichols" w:date="2017-07-12T11:32:00Z"/>
        </w:rPr>
        <w:t>Writing a Failing Test</w:t>
      </w:r>
    </w:p>
    <w:p>
      <w:pPr>
        <w:pStyle w:val="Body"/>
        <w:rPr/>
      </w:pPr>
      <w:r>
        <w:rPr/>
        <w:t>First, since we don’t really need them any more, let’s remove</w:t>
      </w:r>
      <w:r>
        <w:rPr>
          <w:rFonts w:eastAsia="Microsoft YaHei"/>
        </w:rPr>
        <w:t xml:space="preserve"> </w:t>
      </w:r>
      <w:r>
        <w:rPr/>
        <w:t>the</w:t>
      </w:r>
      <w:ins w:id="1691" w:author="Carol Nichols" w:date="2017-07-11T21:24:00Z">
        <w:r>
          <w:rPr/>
          <w:t xml:space="preserve"> </w:t>
        </w:r>
      </w:ins>
      <w:del w:id="1692" w:author="Carol Nichols" w:date="2017-07-11T21:24:00Z">
        <w:r>
          <w:rPr/>
          <w:delText> </w:delText>
        </w:r>
      </w:del>
      <w:r>
        <w:rPr>
          <w:rStyle w:val="Literal"/>
        </w:rPr>
        <w:t>println!</w:t>
      </w:r>
      <w:r>
        <w:rPr/>
        <w:t xml:space="preserve"> statements from both</w:t>
      </w:r>
      <w:ins w:id="1693" w:author="Carol Nichols" w:date="2017-07-11T21:24:00Z">
        <w:r>
          <w:rPr/>
          <w:t xml:space="preserve"> </w:t>
        </w:r>
      </w:ins>
      <w:del w:id="1694" w:author="Carol Nichols" w:date="2017-07-11T21:24:00Z">
        <w:r>
          <w:rPr/>
          <w:delText> </w:delText>
        </w:r>
      </w:del>
      <w:r>
        <w:rPr>
          <w:rStyle w:val="EmphasisItalic"/>
        </w:rPr>
        <w:t>src/lib.rs</w:t>
      </w:r>
      <w:del w:id="1695" w:author="Carol Nichols" w:date="2017-07-11T21:24:00Z">
        <w:r>
          <w:rPr>
            <w:rStyle w:val="EmphasisItalic"/>
          </w:rPr>
          <w:delText> </w:delText>
        </w:r>
      </w:del>
      <w:ins w:id="1696" w:author="Carol Nichols" w:date="2017-07-11T21:24:00Z">
        <w:r>
          <w:rPr/>
          <w:t xml:space="preserve"> </w:t>
        </w:r>
      </w:ins>
      <w:r>
        <w:rPr/>
        <w:t>and</w:t>
      </w:r>
      <w:ins w:id="1697" w:author="Carol Nichols" w:date="2017-07-11T21:24:00Z">
        <w:r>
          <w:rPr/>
          <w:t xml:space="preserve"> </w:t>
        </w:r>
      </w:ins>
      <w:del w:id="1698" w:author="Carol Nichols" w:date="2017-07-11T21:24:00Z">
        <w:r>
          <w:rPr/>
          <w:delText> </w:delText>
        </w:r>
      </w:del>
      <w:r>
        <w:rPr>
          <w:rStyle w:val="EmphasisItalic"/>
        </w:rPr>
        <w:t>src/main.rs</w:t>
      </w:r>
      <w:r>
        <w:rPr/>
        <w:t>. Then we’ll add a</w:t>
      </w:r>
      <w:ins w:id="1699" w:author="Carol Nichols" w:date="2017-07-11T21:24:00Z">
        <w:r>
          <w:rPr/>
          <w:t xml:space="preserve"> </w:t>
        </w:r>
      </w:ins>
      <w:del w:id="1700" w:author="Carol Nichols" w:date="2017-07-11T21:24:00Z">
        <w:r>
          <w:rPr/>
          <w:delText> </w:delText>
        </w:r>
      </w:del>
      <w:r>
        <w:rPr>
          <w:rStyle w:val="Literal"/>
        </w:rPr>
        <w:t>test</w:t>
      </w:r>
      <w:r>
        <w:rPr/>
        <w:t xml:space="preserve"> module with a test function</w:t>
      </w:r>
      <w:del w:id="1701" w:author="Carol Nichols" w:date="2017-07-11T21:25:00Z">
        <w:r>
          <w:rPr>
            <w:rFonts w:eastAsia="Microsoft YaHei"/>
          </w:rPr>
          <w:delText>’ ’</w:delText>
        </w:r>
      </w:del>
      <w:del w:id="1702" w:author="Carol Nichols" w:date="2017-07-11T21:25:00Z">
        <w:r>
          <w:rPr/>
          <w:delText>,</w:delText>
        </w:r>
      </w:del>
      <w:r>
        <w:rPr/>
        <w:t xml:space="preserve"> like we did in Chapter 11. The test function</w:t>
      </w:r>
      <w:r>
        <w:rPr>
          <w:rFonts w:eastAsia="Microsoft YaHei"/>
        </w:rPr>
        <w:t xml:space="preserve"> </w:t>
      </w:r>
      <w:r>
        <w:rPr/>
        <w:t>specifies the behavior we’d like the</w:t>
      </w:r>
      <w:ins w:id="1703" w:author="Carol Nichols" w:date="2017-07-11T21:25:00Z">
        <w:r>
          <w:rPr/>
          <w:t xml:space="preserve"> </w:t>
        </w:r>
      </w:ins>
      <w:del w:id="1704" w:author="Carol Nichols" w:date="2017-07-11T21:25:00Z">
        <w:r>
          <w:rPr/>
          <w:delText> </w:delText>
        </w:r>
      </w:del>
      <w:r>
        <w:rPr>
          <w:rStyle w:val="Literal"/>
        </w:rPr>
        <w:t>search</w:t>
      </w:r>
      <w:del w:id="1705" w:author="Carol Nichols" w:date="2017-07-11T21:25:00Z">
        <w:r>
          <w:rPr>
            <w:rStyle w:val="Literal"/>
          </w:rPr>
          <w:delText> </w:delText>
        </w:r>
      </w:del>
      <w:ins w:id="1706" w:author="Carol Nichols" w:date="2017-07-11T21:25:00Z">
        <w:r>
          <w:rPr/>
          <w:t xml:space="preserve"> </w:t>
        </w:r>
      </w:ins>
      <w:r>
        <w:rPr/>
        <w:t>function to have</w:t>
      </w:r>
      <w:del w:id="1707" w:author="Carol Nichols" w:date="2017-07-11T21:25:00Z">
        <w:r>
          <w:rPr>
            <w:rFonts w:eastAsia="Microsoft YaHei"/>
          </w:rPr>
          <w:delText xml:space="preserve"> </w:delText>
        </w:r>
      </w:del>
      <w:r>
        <w:rPr/>
        <w:t>: it will take a query and the text to search for the query in, and will return only the lines from the text that contain the query. Listing</w:t>
      </w:r>
      <w:r>
        <w:rPr>
          <w:rFonts w:eastAsia="Microsoft YaHei"/>
        </w:rPr>
        <w:t xml:space="preserve"> </w:t>
      </w:r>
      <w:r>
        <w:rPr/>
        <w:t>12-15 shows this test:</w:t>
      </w:r>
    </w:p>
    <w:p>
      <w:pPr>
        <w:pStyle w:val="ProductionDirective"/>
        <w:rPr/>
      </w:pPr>
      <w:r>
        <w:rPr/>
        <w:t>Filename: src/lib.rs</w:t>
      </w:r>
    </w:p>
    <w:p>
      <w:pPr>
        <w:pStyle w:val="CodeA"/>
        <w:rPr/>
      </w:pPr>
      <w:del w:id="1708" w:author="Carol Nichols" w:date="2017-07-11T21:25:00Z">
        <w:r>
          <w:rPr>
            <w:rStyle w:val="Literal"/>
          </w:rPr>
          <w:delText>‘’’</w:delText>
        </w:r>
      </w:del>
      <w:r>
        <w:rPr/>
        <w:t>#[cfg(test)]</w:t>
      </w:r>
    </w:p>
    <w:p>
      <w:pPr>
        <w:pStyle w:val="CodeB"/>
        <w:rPr/>
      </w:pPr>
      <w:r>
        <w:rPr/>
        <w:t>mod test {</w:t>
      </w:r>
    </w:p>
    <w:p>
      <w:pPr>
        <w:pStyle w:val="CodeB"/>
        <w:rPr/>
      </w:pPr>
      <w:ins w:id="1709" w:author="Carol Nichols" w:date="2017-07-11T21:25:00Z">
        <w:r>
          <w:rPr/>
          <w:t xml:space="preserve">  </w:t>
        </w:r>
      </w:ins>
      <w:r>
        <w:rPr/>
        <w:t xml:space="preserve">  </w:t>
      </w:r>
      <w:r>
        <w:rPr/>
        <w:t>use super::*;</w:t>
      </w:r>
    </w:p>
    <w:p>
      <w:pPr>
        <w:pStyle w:val="CodeB"/>
        <w:rPr/>
      </w:pPr>
      <w:r>
        <w:rPr/>
      </w:r>
    </w:p>
    <w:p>
      <w:pPr>
        <w:pStyle w:val="CodeB"/>
        <w:rPr/>
      </w:pPr>
      <w:ins w:id="1710" w:author="Carol Nichols" w:date="2017-07-11T21:25:00Z">
        <w:r>
          <w:rPr/>
          <w:t xml:space="preserve">  </w:t>
        </w:r>
      </w:ins>
      <w:r>
        <w:rPr/>
        <w:t xml:space="preserve">  </w:t>
      </w:r>
      <w:r>
        <w:rPr/>
        <w:t>#[test]</w:t>
      </w:r>
    </w:p>
    <w:p>
      <w:pPr>
        <w:pStyle w:val="CodeB"/>
        <w:rPr/>
      </w:pPr>
      <w:ins w:id="1711" w:author="Carol Nichols" w:date="2017-07-11T21:25:00Z">
        <w:r>
          <w:rPr/>
          <w:t xml:space="preserve">  </w:t>
        </w:r>
      </w:ins>
      <w:r>
        <w:rPr/>
        <w:t xml:space="preserve">  </w:t>
      </w:r>
      <w:r>
        <w:rPr/>
        <w:t>fn one_result() {</w:t>
      </w:r>
    </w:p>
    <w:p>
      <w:pPr>
        <w:pStyle w:val="CodeB"/>
        <w:rPr/>
      </w:pPr>
      <w:ins w:id="1712" w:author="Carol Nichols" w:date="2017-07-11T21:25:00Z">
        <w:r>
          <w:rPr/>
          <w:t xml:space="preserve">    </w:t>
        </w:r>
      </w:ins>
      <w:r>
        <w:rPr/>
        <w:t xml:space="preserve">    </w:t>
      </w:r>
      <w:r>
        <w:rPr/>
        <w:t>let query = "duct";</w:t>
      </w:r>
    </w:p>
    <w:p>
      <w:pPr>
        <w:pStyle w:val="CodeB"/>
        <w:rPr/>
      </w:pPr>
      <w:ins w:id="1713" w:author="Carol Nichols" w:date="2017-07-11T21:25: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r>
    </w:p>
    <w:p>
      <w:pPr>
        <w:pStyle w:val="CodeB"/>
        <w:rPr/>
      </w:pPr>
      <w:r>
        <w:rPr/>
        <w:t xml:space="preserve">    </w:t>
      </w:r>
      <w:ins w:id="1714" w:author="Carol Nichols" w:date="2017-07-11T21:25:00Z">
        <w:r>
          <w:rPr/>
          <w:t xml:space="preserve">    </w:t>
        </w:r>
      </w:ins>
      <w:r>
        <w:rPr/>
        <w:t>assert_eq!(</w:t>
      </w:r>
    </w:p>
    <w:p>
      <w:pPr>
        <w:pStyle w:val="CodeB"/>
        <w:rPr/>
      </w:pPr>
      <w:r>
        <w:rPr/>
        <w:t xml:space="preserve">    </w:t>
      </w:r>
      <w:ins w:id="1715" w:author="Carol Nichols" w:date="2017-07-11T21:25:00Z">
        <w:r>
          <w:rPr/>
          <w:t xml:space="preserve">   </w:t>
        </w:r>
      </w:ins>
      <w:r>
        <w:rPr/>
        <w:t xml:space="preserve">  </w:t>
      </w:r>
      <w:ins w:id="1716" w:author="Carol Nichols" w:date="2017-07-11T21:25:00Z">
        <w:r>
          <w:rPr/>
          <w:t xml:space="preserve">   </w:t>
        </w:r>
      </w:ins>
      <w:r>
        <w:rPr/>
        <w:t>vec!["safe, fast, productive."],</w:t>
      </w:r>
    </w:p>
    <w:p>
      <w:pPr>
        <w:pStyle w:val="CodeB"/>
        <w:rPr/>
      </w:pPr>
      <w:ins w:id="1717" w:author="Carol Nichols" w:date="2017-07-11T21:25:00Z">
        <w:r>
          <w:rPr/>
          <w:t xml:space="preserve">      </w:t>
        </w:r>
      </w:ins>
      <w:r>
        <w:rPr/>
        <w:t xml:space="preserve">      </w:t>
      </w:r>
      <w:r>
        <w:rPr/>
        <w:t>search(query, contents)</w:t>
      </w:r>
    </w:p>
    <w:p>
      <w:pPr>
        <w:pStyle w:val="CodeB"/>
        <w:rPr/>
      </w:pPr>
      <w:ins w:id="1718" w:author="Carol Nichols" w:date="2017-07-11T21:25:00Z">
        <w:r>
          <w:rPr/>
          <w:t xml:space="preserve">    </w:t>
        </w:r>
      </w:ins>
      <w:r>
        <w:rPr/>
        <w:t xml:space="preserve">    </w:t>
      </w:r>
      <w:r>
        <w:rPr/>
        <w:t>);</w:t>
      </w:r>
    </w:p>
    <w:p>
      <w:pPr>
        <w:pStyle w:val="CodeB"/>
        <w:rPr/>
      </w:pPr>
      <w:ins w:id="1719" w:author="Carol Nichols" w:date="2017-07-11T21:25:00Z">
        <w:r>
          <w:rPr/>
          <w:t xml:space="preserve">  </w:t>
        </w:r>
      </w:ins>
      <w:r>
        <w:rPr/>
        <w:t xml:space="preserve">  </w:t>
      </w:r>
      <w:r>
        <w:rPr/>
        <w:t>}</w:t>
      </w:r>
    </w:p>
    <w:p>
      <w:pPr>
        <w:pStyle w:val="CodeC"/>
        <w:rPr/>
      </w:pPr>
      <w:r>
        <w:rPr/>
        <w:t>}</w:t>
      </w:r>
    </w:p>
    <w:p>
      <w:pPr>
        <w:pStyle w:val="Listing"/>
        <w:rPr/>
      </w:pPr>
      <w:r>
        <w:rPr/>
        <w:t>Listing 12-15: Creating a failing test for the</w:t>
      </w:r>
      <w:ins w:id="1720" w:author="Carol Nichols" w:date="2017-07-11T21:47:00Z">
        <w:r>
          <w:rPr/>
          <w:t xml:space="preserve"> </w:t>
        </w:r>
      </w:ins>
      <w:del w:id="1721" w:author="Carol Nichols" w:date="2017-07-11T21:47:00Z">
        <w:r>
          <w:rPr/>
          <w:delText> </w:delText>
        </w:r>
      </w:del>
      <w:r>
        <w:rPr>
          <w:rStyle w:val="Literal"/>
        </w:rPr>
        <w:t>search</w:t>
      </w:r>
      <w:del w:id="1722" w:author="Carol Nichols" w:date="2017-07-11T21:47:00Z">
        <w:r>
          <w:rPr>
            <w:rStyle w:val="Literal"/>
          </w:rPr>
          <w:delText> </w:delText>
        </w:r>
      </w:del>
      <w:ins w:id="1723" w:author="Carol Nichols" w:date="2017-07-11T21:47:00Z">
        <w:r>
          <w:rPr/>
          <w:t xml:space="preserve"> </w:t>
        </w:r>
      </w:ins>
      <w:r>
        <w:rPr/>
        <w:t>function we wish we had</w:t>
      </w:r>
    </w:p>
    <w:p>
      <w:pPr>
        <w:pStyle w:val="Body"/>
        <w:rPr/>
      </w:pPr>
      <w:del w:id="1724" w:author="Liz2" w:date="2017-06-27T13:20:00Z">
        <w:r>
          <w:rPr/>
          <w:delText>We’ve chosen to use</w:delText>
        </w:r>
      </w:del>
      <w:ins w:id="1725" w:author="Liz2" w:date="2017-06-27T13:20:00Z">
        <w:r>
          <w:rPr/>
          <w:t>The string we are searching for is</w:t>
        </w:r>
      </w:ins>
      <w:r>
        <w:rPr/>
        <w:t xml:space="preserve"> </w:t>
      </w:r>
      <w:r>
        <w:rPr>
          <w:rStyle w:val="Literal"/>
        </w:rPr>
        <w:t>“duct”</w:t>
      </w:r>
      <w:del w:id="1726" w:author="Liz2" w:date="2017-06-27T13:20:00Z">
        <w:r>
          <w:rPr>
            <w:rStyle w:val="Literal"/>
          </w:rPr>
          <w:delText xml:space="preserve"> as the string we’re looking for</w:delText>
        </w:r>
      </w:del>
      <w:r>
        <w:rPr/>
        <w:t xml:space="preserve"> in this test. The text we’re searching </w:t>
      </w:r>
      <w:del w:id="1727" w:author="Liz2" w:date="2017-06-27T13:20:00Z">
        <w:r>
          <w:rPr/>
          <w:delText xml:space="preserve">in </w:delText>
        </w:r>
      </w:del>
      <w:r>
        <w:rPr/>
        <w:t xml:space="preserve">is three lines, only one of which contains </w:t>
      </w:r>
      <w:r>
        <w:rPr>
          <w:rStyle w:val="Literal"/>
        </w:rPr>
        <w:t>“duct”</w:t>
      </w:r>
      <w:r>
        <w:rPr/>
        <w:t>. We assert that the value returned from the</w:t>
      </w:r>
      <w:ins w:id="1728" w:author="Carol Nichols" w:date="2017-07-11T21:47:00Z">
        <w:r>
          <w:rPr/>
          <w:t xml:space="preserve"> </w:t>
        </w:r>
      </w:ins>
      <w:del w:id="1729" w:author="Carol Nichols" w:date="2017-07-11T21:47:00Z">
        <w:r>
          <w:rPr/>
          <w:delText> </w:delText>
        </w:r>
      </w:del>
      <w:r>
        <w:rPr>
          <w:rStyle w:val="Literal"/>
        </w:rPr>
        <w:t>search</w:t>
      </w:r>
      <w:del w:id="1730" w:author="Carol Nichols" w:date="2017-07-11T21:47:00Z">
        <w:r>
          <w:rPr>
            <w:rStyle w:val="Literal"/>
          </w:rPr>
          <w:delText> </w:delText>
        </w:r>
      </w:del>
      <w:ins w:id="1731" w:author="Carol Nichols" w:date="2017-07-11T21:47:00Z">
        <w:r>
          <w:rPr/>
          <w:t xml:space="preserve"> </w:t>
        </w:r>
      </w:ins>
      <w:r>
        <w:rPr/>
        <w:t xml:space="preserve">function contains only the </w:t>
      </w:r>
      <w:del w:id="1732" w:author="Liz2" w:date="2017-06-27T13:20:00Z">
        <w:r>
          <w:rPr/>
          <w:delText xml:space="preserve">one </w:delText>
        </w:r>
      </w:del>
      <w:r>
        <w:rPr/>
        <w:t>line we expect.</w:t>
      </w:r>
    </w:p>
    <w:p>
      <w:pPr>
        <w:pStyle w:val="Body"/>
        <w:rPr/>
      </w:pPr>
      <w:r>
        <w:rPr/>
        <w:t xml:space="preserve">We aren’t able to run this test and watch </w:t>
      </w:r>
      <w:commentRangeStart w:id="40"/>
      <w:commentRangeStart w:id="41"/>
      <w:r>
        <w:rPr/>
        <w:t>it fail though</w:t>
      </w:r>
      <w:r>
        <w:rPr/>
      </w:r>
      <w:commentRangeEnd w:id="41"/>
      <w:r>
        <w:commentReference w:id="41"/>
      </w:r>
      <w:r>
        <w:rPr/>
      </w:r>
      <w:commentRangeEnd w:id="40"/>
      <w:r>
        <w:commentReference w:id="40"/>
      </w:r>
      <w:r>
        <w:rPr/>
        <w:commentReference w:id="42"/>
      </w:r>
      <w:r>
        <w:rPr/>
        <w:t>, since this test doesn’t even compil</w:t>
      </w:r>
      <w:del w:id="1733" w:author="Carol Nichols" w:date="2017-07-11T21:47:00Z">
        <w:r>
          <w:rPr/>
          <w:delText>e</w:delText>
        </w:r>
      </w:del>
      <w:del w:id="1734" w:author="Carol Nichols" w:date="2017-07-11T21:27:00Z">
        <w:r>
          <w:rPr/>
          <w:delText xml:space="preserve"> </w:delText>
        </w:r>
      </w:del>
      <w:del w:id="1735" w:author="Carol Nichols" w:date="2017-07-11T21:26:00Z">
        <w:r>
          <w:rPr/>
          <w:delText>yet</w:delText>
        </w:r>
      </w:del>
      <w:ins w:id="1736" w:author="Carol Nichols" w:date="2017-07-11T21:47:00Z">
        <w:r>
          <w:rPr/>
          <w:t>e</w:t>
        </w:r>
      </w:ins>
      <w:ins w:id="1737" w:author="Carol Nichols" w:date="2017-07-11T21:47:00Z">
        <w:r>
          <w:rPr>
            <w:rFonts w:eastAsia="Times New Roman" w:cs="Times New Roman"/>
            <w:sz w:val="24"/>
            <w:szCs w:val="20"/>
          </w:rPr>
          <w:t>–</w:t>
        </w:r>
      </w:ins>
      <w:ins w:id="1738" w:author="Carol Nichols" w:date="2017-07-11T21:26:00Z">
        <w:r>
          <w:rPr/>
          <w:t>the search function doesn't exist yet</w:t>
        </w:r>
      </w:ins>
      <w:r>
        <w:rPr/>
        <w:t xml:space="preserve">! </w:t>
      </w:r>
      <w:ins w:id="1739" w:author="Liz2" w:date="2017-06-27T13:24:00Z">
        <w:r>
          <w:rPr/>
          <w:t xml:space="preserve">So now we’ll </w:t>
        </w:r>
      </w:ins>
      <w:del w:id="1740" w:author="Liz2" w:date="2017-06-27T13:24:00Z">
        <w:r>
          <w:rPr/>
          <w:delText xml:space="preserve">We’re going to </w:delText>
        </w:r>
      </w:del>
      <w:r>
        <w:rPr/>
        <w:t xml:space="preserve">add just enough code to get </w:t>
      </w:r>
      <w:del w:id="1741" w:author="Carol Nichols" w:date="2017-07-11T21:27:00Z">
        <w:r>
          <w:rPr/>
          <w:delText>it</w:delText>
        </w:r>
      </w:del>
      <w:ins w:id="1742" w:author="Carol Nichols" w:date="2017-07-11T21:27:00Z">
        <w:r>
          <w:rPr/>
          <w:t>the tests</w:t>
        </w:r>
      </w:ins>
      <w:r>
        <w:rPr/>
        <w:t xml:space="preserve"> to compile</w:t>
      </w:r>
      <w:ins w:id="1743" w:author="Carol Nichols" w:date="2017-07-11T21:47:00Z">
        <w:r>
          <w:rPr/>
          <w:t xml:space="preserve"> and run</w:t>
        </w:r>
      </w:ins>
      <w:r>
        <w:rPr/>
        <w:t>: a definition of the</w:t>
      </w:r>
      <w:ins w:id="1744" w:author="Carol Nichols" w:date="2017-07-11T21:48:00Z">
        <w:r>
          <w:rPr/>
          <w:t xml:space="preserve"> </w:t>
        </w:r>
      </w:ins>
      <w:del w:id="1745" w:author="Carol Nichols" w:date="2017-07-11T21:48:00Z">
        <w:r>
          <w:rPr/>
          <w:delText> </w:delText>
        </w:r>
      </w:del>
      <w:r>
        <w:rPr>
          <w:rStyle w:val="Literal"/>
        </w:rPr>
        <w:t>search</w:t>
      </w:r>
      <w:del w:id="1746" w:author="Carol Nichols" w:date="2017-07-11T21:48:00Z">
        <w:r>
          <w:rPr>
            <w:rStyle w:val="Literal"/>
          </w:rPr>
          <w:delText> </w:delText>
        </w:r>
      </w:del>
      <w:ins w:id="1747" w:author="Carol Nichols" w:date="2017-07-11T21:48:00Z">
        <w:r>
          <w:rPr/>
          <w:t xml:space="preserve"> </w:t>
        </w:r>
      </w:ins>
      <w:r>
        <w:rPr/>
        <w:t xml:space="preserve">function that always returns an empty vector, as shown in Listing 12-16. Once we have this, the test should compile and fail because an empty vector doesn’t match a vector containing the </w:t>
      </w:r>
      <w:del w:id="1748" w:author="Liz2" w:date="2017-06-27T13:26:00Z">
        <w:r>
          <w:rPr/>
          <w:delText xml:space="preserve">one </w:delText>
        </w:r>
      </w:del>
      <w:r>
        <w:rPr/>
        <w:t>line</w:t>
      </w:r>
      <w:ins w:id="1749" w:author="Carol Nichols" w:date="2017-07-11T21:48:00Z">
        <w:r>
          <w:rPr/>
          <w:t xml:space="preserve"> </w:t>
        </w:r>
      </w:ins>
      <w:del w:id="1750" w:author="Carol Nichols" w:date="2017-07-11T21:48:00Z">
        <w:r>
          <w:rPr/>
          <w:delText> </w:delText>
        </w:r>
      </w:del>
      <w:r>
        <w:rPr>
          <w:rStyle w:val="Literal"/>
        </w:rPr>
        <w:t>"safe, fast, productive."</w:t>
      </w:r>
      <w:r>
        <w:rPr/>
        <w:t>.</w:t>
      </w:r>
    </w:p>
    <w:p>
      <w:pPr>
        <w:pStyle w:val="ProductionDirective"/>
        <w:rPr/>
      </w:pPr>
      <w:r>
        <w:rPr/>
        <w:t>Filename: src/lib.rs</w:t>
      </w:r>
    </w:p>
    <w:p>
      <w:pPr>
        <w:pStyle w:val="CodeA"/>
        <w:rPr/>
      </w:pPr>
      <w:ins w:id="1751" w:author="Carol Nichols" w:date="2017-07-12T08:27:00Z">
        <w:r>
          <w:rPr/>
          <w:t xml:space="preserve">pub </w:t>
        </w:r>
      </w:ins>
      <w:r>
        <w:rPr/>
        <w:t>fn search&lt;</w:t>
      </w:r>
      <w:del w:id="1752" w:author="Carol Nichols" w:date="2017-07-11T21:49:00Z">
        <w:r>
          <w:rPr/>
          <w:delText>‘</w:delText>
        </w:r>
      </w:del>
      <w:ins w:id="1753" w:author="Carol Nichols" w:date="2017-07-11T21:49:00Z">
        <w:r>
          <w:rPr/>
          <w:t>'</w:t>
        </w:r>
      </w:ins>
      <w:r>
        <w:rPr/>
        <w:t>a&gt;(query: &amp;str, contents: &amp;</w:t>
      </w:r>
      <w:del w:id="1754" w:author="Carol Nichols" w:date="2017-07-11T21:49:00Z">
        <w:r>
          <w:rPr/>
          <w:delText>’</w:delText>
        </w:r>
      </w:del>
      <w:ins w:id="1755" w:author="Carol Nichols" w:date="2017-07-11T21:49:00Z">
        <w:r>
          <w:rPr/>
          <w:t>'</w:t>
        </w:r>
      </w:ins>
      <w:r>
        <w:rPr/>
        <w:t>a str) -&gt; Vec&lt;&amp;</w:t>
      </w:r>
      <w:del w:id="1756" w:author="Carol Nichols" w:date="2017-07-11T21:50:00Z">
        <w:r>
          <w:rPr/>
          <w:delText>’</w:delText>
        </w:r>
      </w:del>
      <w:ins w:id="1757" w:author="Carol Nichols" w:date="2017-07-11T21:50:00Z">
        <w:r>
          <w:rPr/>
          <w:t>'</w:t>
        </w:r>
      </w:ins>
      <w:r>
        <w:rPr/>
        <w:t>a str&gt; {</w:t>
      </w:r>
    </w:p>
    <w:p>
      <w:pPr>
        <w:pStyle w:val="CodeB"/>
        <w:rPr/>
      </w:pPr>
      <w:r>
        <w:rPr/>
        <w:t xml:space="preserve">   </w:t>
      </w:r>
      <w:ins w:id="1758" w:author="Carol Nichols" w:date="2017-07-11T21:49:00Z">
        <w:r>
          <w:rPr/>
          <w:t xml:space="preserve"> </w:t>
        </w:r>
      </w:ins>
      <w:r>
        <w:rPr/>
        <w:t>vec![]</w:t>
      </w:r>
    </w:p>
    <w:p>
      <w:pPr>
        <w:pStyle w:val="CodeC"/>
        <w:rPr/>
      </w:pPr>
      <w:r>
        <w:rPr/>
        <w:t>}</w:t>
      </w:r>
    </w:p>
    <w:p>
      <w:pPr>
        <w:pStyle w:val="Listing"/>
        <w:rPr/>
      </w:pPr>
      <w:r>
        <w:rPr/>
        <w:t>Listing 12-16: Defining just enough of the</w:t>
      </w:r>
      <w:ins w:id="1759" w:author="Carol Nichols" w:date="2017-07-11T21:48:00Z">
        <w:r>
          <w:rPr/>
          <w:t xml:space="preserve"> </w:t>
        </w:r>
      </w:ins>
      <w:del w:id="1760" w:author="Carol Nichols" w:date="2017-07-11T21:48:00Z">
        <w:r>
          <w:rPr/>
          <w:delText> </w:delText>
        </w:r>
      </w:del>
      <w:r>
        <w:rPr>
          <w:rStyle w:val="Literal"/>
        </w:rPr>
        <w:t>search</w:t>
      </w:r>
      <w:del w:id="1761" w:author="Carol Nichols" w:date="2017-07-11T21:48:00Z">
        <w:r>
          <w:rPr>
            <w:rStyle w:val="Literal"/>
          </w:rPr>
          <w:delText> </w:delText>
        </w:r>
      </w:del>
      <w:ins w:id="1762" w:author="Carol Nichols" w:date="2017-07-11T21:48:00Z">
        <w:r>
          <w:rPr/>
          <w:t xml:space="preserve"> </w:t>
        </w:r>
      </w:ins>
      <w:r>
        <w:rPr/>
        <w:t>function</w:t>
      </w:r>
      <w:ins w:id="1763" w:author="Carol Nichols" w:date="2017-07-11T21:48:00Z">
        <w:r>
          <w:rPr/>
          <w:t xml:space="preserve"> so</w:t>
        </w:r>
      </w:ins>
      <w:r>
        <w:rPr/>
        <w:t xml:space="preserve"> that our test</w:t>
      </w:r>
      <w:r>
        <w:rPr>
          <w:rStyle w:val="EmphasisItalic"/>
        </w:rPr>
        <w:t xml:space="preserve"> </w:t>
      </w:r>
      <w:r>
        <w:rPr/>
        <w:t>will compile</w:t>
      </w:r>
    </w:p>
    <w:p>
      <w:pPr>
        <w:pStyle w:val="Body"/>
        <w:rPr/>
      </w:pPr>
      <w:del w:id="1764" w:author="Carol Nichols" w:date="2017-07-12T11:39:00Z">
        <w:r>
          <w:rPr>
            <w:rFonts w:eastAsia="Microsoft YaHei"/>
          </w:rPr>
          <w:delText xml:space="preserve"> </w:delText>
        </w:r>
      </w:del>
      <w:r>
        <w:rPr/>
        <w:t>Notice that we need an explicit lifetime</w:t>
      </w:r>
      <w:ins w:id="1765" w:author="Carol Nichols" w:date="2017-07-11T21:48:00Z">
        <w:r>
          <w:rPr/>
          <w:t xml:space="preserve"> </w:t>
        </w:r>
      </w:ins>
      <w:del w:id="1766" w:author="Carol Nichols" w:date="2017-07-11T21:48:00Z">
        <w:r>
          <w:rPr/>
          <w:delText> </w:delText>
        </w:r>
      </w:del>
      <w:del w:id="1767" w:author="Carol Nichols" w:date="2017-07-11T21:48:00Z">
        <w:r>
          <w:rPr>
            <w:rStyle w:val="Literal"/>
          </w:rPr>
          <w:delText>’</w:delText>
        </w:r>
      </w:del>
      <w:ins w:id="1768" w:author="Carol Nichols" w:date="2017-07-11T21:48:00Z">
        <w:r>
          <w:rPr>
            <w:rStyle w:val="Literal"/>
          </w:rPr>
          <w:t>'</w:t>
        </w:r>
      </w:ins>
      <w:r>
        <w:rPr>
          <w:rStyle w:val="Literal"/>
          <w:rPrChange w:id="0" w:author="Carol Nichols" w:date="2017-07-11T21:48:00Z"/>
        </w:rPr>
        <w:t>a</w:t>
      </w:r>
      <w:del w:id="1770" w:author="Carol Nichols" w:date="2017-07-11T21:48:00Z">
        <w:r>
          <w:rPr>
            <w:rStyle w:val="Literal"/>
          </w:rPr>
          <w:delText> d</w:delText>
        </w:r>
      </w:del>
      <w:ins w:id="1771" w:author="Carol Nichols" w:date="2017-07-11T21:48:00Z">
        <w:r>
          <w:rPr/>
          <w:t xml:space="preserve"> d</w:t>
        </w:r>
      </w:ins>
      <w:r>
        <w:rPr/>
        <w:t xml:space="preserve">efined in the signature of </w:t>
      </w:r>
      <w:r>
        <w:rPr>
          <w:rStyle w:val="Literal"/>
        </w:rPr>
        <w:t>search</w:t>
      </w:r>
      <w:del w:id="1772" w:author="Carol Nichols" w:date="2017-07-11T21:49:00Z">
        <w:r>
          <w:rPr>
            <w:rStyle w:val="Literal"/>
          </w:rPr>
          <w:delText> </w:delText>
        </w:r>
      </w:del>
      <w:ins w:id="1773" w:author="Carol Nichols" w:date="2017-07-11T21:49:00Z">
        <w:r>
          <w:rPr/>
          <w:t xml:space="preserve"> </w:t>
        </w:r>
      </w:ins>
      <w:r>
        <w:rPr/>
        <w:t>and used with the</w:t>
      </w:r>
      <w:ins w:id="1774" w:author="Carol Nichols" w:date="2017-07-11T21:49:00Z">
        <w:r>
          <w:rPr/>
          <w:t xml:space="preserve"> </w:t>
        </w:r>
      </w:ins>
      <w:del w:id="1775" w:author="Carol Nichols" w:date="2017-07-11T21:49:00Z">
        <w:r>
          <w:rPr/>
          <w:delText> </w:delText>
        </w:r>
      </w:del>
      <w:r>
        <w:rPr>
          <w:rStyle w:val="Literal"/>
        </w:rPr>
        <w:t>contents</w:t>
      </w:r>
      <w:del w:id="1776" w:author="Carol Nichols" w:date="2017-07-11T21:49:00Z">
        <w:r>
          <w:rPr>
            <w:rStyle w:val="Literal"/>
          </w:rPr>
          <w:delText> </w:delText>
        </w:r>
      </w:del>
      <w:ins w:id="1777" w:author="Carol Nichols" w:date="2017-07-11T21:49:00Z">
        <w:r>
          <w:rPr/>
          <w:t xml:space="preserve"> </w:t>
        </w:r>
      </w:ins>
      <w:r>
        <w:rPr/>
        <w:t>argument and the return value. Remember</w:t>
      </w:r>
      <w:r>
        <w:rPr>
          <w:rFonts w:eastAsia="Microsoft YaHei"/>
        </w:rPr>
        <w:t xml:space="preserve"> </w:t>
      </w:r>
      <w:r>
        <w:rPr/>
        <w:t>from Chapter 10 that the lifetime parameters specify which argument lifetime is connected</w:t>
      </w:r>
      <w:r>
        <w:rPr>
          <w:rFonts w:eastAsia="Microsoft YaHei"/>
        </w:rPr>
        <w:t xml:space="preserve"> </w:t>
      </w:r>
      <w:r>
        <w:rPr/>
        <w:t>to the lifetime of the return value. In this case, we’re indicating that the</w:t>
      </w:r>
      <w:r>
        <w:rPr>
          <w:rFonts w:eastAsia="Microsoft YaHei"/>
        </w:rPr>
        <w:t xml:space="preserve"> </w:t>
      </w:r>
      <w:r>
        <w:rPr/>
        <w:t>returned vector should contain string slices that reference slices</w:t>
      </w:r>
      <w:r>
        <w:rPr>
          <w:rFonts w:eastAsia="Microsoft YaHei"/>
        </w:rPr>
        <w:t xml:space="preserve"> </w:t>
      </w:r>
      <w:r>
        <w:rPr/>
        <w:t>of the argument</w:t>
      </w:r>
      <w:ins w:id="1778" w:author="Carol Nichols" w:date="2017-07-11T21:49:00Z">
        <w:r>
          <w:rPr/>
          <w:t xml:space="preserve"> </w:t>
        </w:r>
      </w:ins>
      <w:del w:id="1779" w:author="Carol Nichols" w:date="2017-07-11T21:49:00Z">
        <w:r>
          <w:rPr/>
          <w:delText> </w:delText>
        </w:r>
      </w:del>
      <w:r>
        <w:rPr>
          <w:rStyle w:val="Literal"/>
        </w:rPr>
        <w:t>contents</w:t>
      </w:r>
      <w:del w:id="1780" w:author="Carol Nichols" w:date="2017-07-11T21:49:00Z">
        <w:r>
          <w:rPr>
            <w:rStyle w:val="Literal"/>
          </w:rPr>
          <w:delText> </w:delText>
        </w:r>
      </w:del>
      <w:ins w:id="1781" w:author="Carol Nichols" w:date="2017-07-11T21:49:00Z">
        <w:r>
          <w:rPr/>
          <w:t xml:space="preserve"> </w:t>
        </w:r>
      </w:ins>
      <w:r>
        <w:rPr/>
        <w:t>(rather than the argument</w:t>
      </w:r>
      <w:r>
        <w:rPr>
          <w:rFonts w:eastAsia="Microsoft YaHei"/>
        </w:rPr>
        <w:t xml:space="preserve"> </w:t>
      </w:r>
      <w:r>
        <w:rPr>
          <w:rStyle w:val="Literal"/>
        </w:rPr>
        <w:t>query</w:t>
      </w:r>
      <w:r>
        <w:rPr/>
        <w:t>).</w:t>
      </w:r>
    </w:p>
    <w:p>
      <w:pPr>
        <w:pStyle w:val="Body"/>
        <w:rPr/>
      </w:pPr>
      <w:r>
        <w:rPr/>
        <w:t>In other words, we’re telling Rust that the data</w:t>
      </w:r>
      <w:r>
        <w:rPr>
          <w:rFonts w:eastAsia="Microsoft YaHei"/>
        </w:rPr>
        <w:t xml:space="preserve"> </w:t>
      </w:r>
      <w:r>
        <w:rPr/>
        <w:t>returned by the</w:t>
      </w:r>
      <w:ins w:id="1782" w:author="Carol Nichols" w:date="2017-07-11T21:50:00Z">
        <w:r>
          <w:rPr/>
          <w:t xml:space="preserve"> </w:t>
        </w:r>
      </w:ins>
      <w:del w:id="1783" w:author="Carol Nichols" w:date="2017-07-11T21:50:00Z">
        <w:r>
          <w:rPr/>
          <w:delText> </w:delText>
        </w:r>
      </w:del>
      <w:r>
        <w:rPr>
          <w:rStyle w:val="Literal"/>
        </w:rPr>
        <w:t>search</w:t>
      </w:r>
      <w:r>
        <w:rPr/>
        <w:t xml:space="preserve"> function will live as long as the data passed into the</w:t>
      </w:r>
      <w:r>
        <w:rPr>
          <w:rFonts w:eastAsia="Microsoft YaHei"/>
        </w:rPr>
        <w:t xml:space="preserve"> </w:t>
      </w:r>
      <w:r>
        <w:rPr>
          <w:rStyle w:val="Literal"/>
        </w:rPr>
        <w:t>search</w:t>
      </w:r>
      <w:del w:id="1784" w:author="Carol Nichols" w:date="2017-07-11T21:50:00Z">
        <w:r>
          <w:rPr>
            <w:rStyle w:val="Literal"/>
          </w:rPr>
          <w:delText> </w:delText>
        </w:r>
      </w:del>
      <w:ins w:id="1785" w:author="Carol Nichols" w:date="2017-07-11T21:50:00Z">
        <w:r>
          <w:rPr/>
          <w:t xml:space="preserve"> </w:t>
        </w:r>
      </w:ins>
      <w:r>
        <w:rPr/>
        <w:t xml:space="preserve">function in the </w:t>
      </w:r>
      <w:r>
        <w:rPr>
          <w:rStyle w:val="Literal"/>
        </w:rPr>
        <w:t>contents</w:t>
      </w:r>
      <w:del w:id="1786" w:author="Carol Nichols" w:date="2017-07-11T21:50:00Z">
        <w:r>
          <w:rPr>
            <w:rStyle w:val="Literal"/>
          </w:rPr>
          <w:delText> </w:delText>
        </w:r>
      </w:del>
      <w:ins w:id="1787" w:author="Carol Nichols" w:date="2017-07-11T21:50:00Z">
        <w:r>
          <w:rPr/>
          <w:t xml:space="preserve"> </w:t>
        </w:r>
      </w:ins>
      <w:r>
        <w:rPr/>
        <w:t>argument. This is important! The data</w:t>
      </w:r>
      <w:r>
        <w:rPr>
          <w:rFonts w:eastAsia="Microsoft YaHei"/>
        </w:rPr>
        <w:t xml:space="preserve"> </w:t>
      </w:r>
      <w:r>
        <w:rPr/>
        <w:t>referenced</w:t>
      </w:r>
      <w:ins w:id="1788" w:author="Carol Nichols" w:date="2017-07-11T21:50:00Z">
        <w:r>
          <w:rPr/>
          <w:t xml:space="preserve"> </w:t>
        </w:r>
      </w:ins>
      <w:del w:id="1789" w:author="Carol Nichols" w:date="2017-07-11T21:50:00Z">
        <w:r>
          <w:rPr/>
          <w:delText> </w:delText>
        </w:r>
      </w:del>
      <w:r>
        <w:rPr>
          <w:rStyle w:val="EmphasisItalic"/>
        </w:rPr>
        <w:t>by</w:t>
      </w:r>
      <w:del w:id="1790" w:author="Carol Nichols" w:date="2017-07-11T21:50:00Z">
        <w:r>
          <w:rPr>
            <w:rStyle w:val="EmphasisItalic"/>
          </w:rPr>
          <w:delText> </w:delText>
        </w:r>
      </w:del>
      <w:ins w:id="1791" w:author="Carol Nichols" w:date="2017-07-11T21:50:00Z">
        <w:r>
          <w:rPr/>
          <w:t xml:space="preserve"> </w:t>
        </w:r>
      </w:ins>
      <w:r>
        <w:rPr/>
        <w:t>a slice needs to be valid in order for the reference to be valid; if</w:t>
      </w:r>
      <w:r>
        <w:rPr>
          <w:rFonts w:eastAsia="Microsoft YaHei"/>
        </w:rPr>
        <w:t xml:space="preserve"> </w:t>
      </w:r>
      <w:r>
        <w:rPr/>
        <w:t>the compiler assumed we were making string slices of</w:t>
      </w:r>
      <w:ins w:id="1792" w:author="Carol Nichols" w:date="2017-07-11T21:50:00Z">
        <w:r>
          <w:rPr/>
          <w:t xml:space="preserve"> </w:t>
        </w:r>
      </w:ins>
      <w:del w:id="1793" w:author="Carol Nichols" w:date="2017-07-11T21:50:00Z">
        <w:r>
          <w:rPr/>
          <w:delText> </w:delText>
        </w:r>
      </w:del>
      <w:r>
        <w:rPr>
          <w:rStyle w:val="Literal"/>
        </w:rPr>
        <w:t>query</w:t>
      </w:r>
      <w:del w:id="1794" w:author="Carol Nichols" w:date="2017-07-11T21:50:00Z">
        <w:r>
          <w:rPr>
            <w:rStyle w:val="Literal"/>
          </w:rPr>
          <w:delText> </w:delText>
        </w:r>
      </w:del>
      <w:ins w:id="1795" w:author="Carol Nichols" w:date="2017-07-11T21:50:00Z">
        <w:r>
          <w:rPr/>
          <w:t xml:space="preserve"> </w:t>
        </w:r>
      </w:ins>
      <w:r>
        <w:rPr/>
        <w:t>rather than</w:t>
      </w:r>
      <w:r>
        <w:rPr>
          <w:rFonts w:eastAsia="Microsoft YaHei"/>
        </w:rPr>
        <w:t xml:space="preserve"> </w:t>
      </w:r>
      <w:r>
        <w:rPr>
          <w:rStyle w:val="Literal"/>
        </w:rPr>
        <w:t>contents</w:t>
      </w:r>
      <w:r>
        <w:rPr/>
        <w:t>, it would do its safety checking incorrectly.</w:t>
      </w:r>
    </w:p>
    <w:p>
      <w:pPr>
        <w:pStyle w:val="Body"/>
        <w:rPr/>
      </w:pPr>
      <w:r>
        <w:rPr/>
        <w:t>If we tried to compile</w:t>
      </w:r>
      <w:r>
        <w:rPr>
          <w:rFonts w:eastAsia="Microsoft YaHei"/>
        </w:rPr>
        <w:t xml:space="preserve"> </w:t>
      </w:r>
      <w:r>
        <w:rPr/>
        <w:t>this function without lifetimes, we would get this error:</w:t>
      </w:r>
    </w:p>
    <w:p>
      <w:pPr>
        <w:pStyle w:val="CodeA"/>
        <w:rPr/>
      </w:pPr>
      <w:r>
        <w:rPr/>
        <w:t>error[E0106]: missing lifetime specifier</w:t>
      </w:r>
    </w:p>
    <w:p>
      <w:pPr>
        <w:pStyle w:val="CodeB"/>
        <w:rPr/>
      </w:pPr>
      <w:r>
        <w:rPr/>
        <w:t xml:space="preserve"> </w:t>
      </w:r>
      <w:r>
        <w:rPr/>
        <w:t>--&gt; src/lib.rs:5:47</w:t>
      </w:r>
    </w:p>
    <w:p>
      <w:pPr>
        <w:pStyle w:val="CodeB"/>
        <w:rPr/>
      </w:pPr>
      <w:r>
        <w:rPr/>
        <w:t xml:space="preserve"> </w:t>
      </w:r>
      <w:ins w:id="1796" w:author="Carol Nichols" w:date="2017-07-11T21:50:00Z">
        <w:r>
          <w:rPr/>
          <w:t xml:space="preserve"> </w:t>
        </w:r>
      </w:ins>
      <w:r>
        <w:rPr/>
        <w:t>|</w:t>
      </w:r>
    </w:p>
    <w:p>
      <w:pPr>
        <w:pStyle w:val="CodeB"/>
        <w:rPr/>
      </w:pPr>
      <w:r>
        <w:rPr/>
        <w:t>5 | fn search(query: &amp;str, contents: &amp;str) -&gt; Vec&lt;&amp;str&gt; {</w:t>
      </w:r>
    </w:p>
    <w:p>
      <w:pPr>
        <w:pStyle w:val="CodeB"/>
        <w:rPr/>
      </w:pPr>
      <w:ins w:id="1797" w:author="Carol Nichols" w:date="2017-07-11T21:50:00Z">
        <w:r>
          <w:rPr/>
          <w:t xml:space="preserve"> </w:t>
        </w:r>
      </w:ins>
      <w:r>
        <w:rPr/>
        <w:t xml:space="preserve"> </w:t>
      </w:r>
      <w:r>
        <w:rPr/>
        <w:t>|                        ^ expected lifetime parameter</w:t>
      </w:r>
    </w:p>
    <w:p>
      <w:pPr>
        <w:pStyle w:val="CodeB"/>
        <w:rPr/>
      </w:pPr>
      <w:ins w:id="1798" w:author="Carol Nichols" w:date="2017-07-11T21:50:00Z">
        <w:r>
          <w:rPr/>
          <w:t xml:space="preserve"> </w:t>
        </w:r>
      </w:ins>
      <w:r>
        <w:rPr/>
        <w:t xml:space="preserve"> </w:t>
      </w:r>
      <w:r>
        <w:rPr/>
        <w:t>|</w:t>
      </w:r>
    </w:p>
    <w:p>
      <w:pPr>
        <w:pStyle w:val="CodeB"/>
        <w:rPr/>
      </w:pPr>
      <w:ins w:id="1799" w:author="Carol Nichols" w:date="2017-07-11T21:50:00Z">
        <w:r>
          <w:rPr/>
          <w:t xml:space="preserve"> </w:t>
        </w:r>
      </w:ins>
      <w:r>
        <w:rPr/>
        <w:t xml:space="preserve"> </w:t>
      </w:r>
      <w:r>
        <w:rPr/>
        <w:t>= help: this function’s return type contains a borrowed value, but the</w:t>
      </w:r>
    </w:p>
    <w:p>
      <w:pPr>
        <w:pStyle w:val="CodeC"/>
        <w:rPr/>
      </w:pPr>
      <w:r>
        <w:rPr>
          <w:rPrChange w:id="0" w:author="Carol Nichols" w:date="2017-07-11T21:51:00Z"/>
        </w:rPr>
        <w:t xml:space="preserve"> </w:t>
      </w:r>
      <w:r>
        <w:rPr>
          <w:rPrChange w:id="0" w:author="Carol Nichols" w:date="2017-07-11T21:51:00Z"/>
        </w:rPr>
        <w:t>signature does not say whether it is borrowed from `query` or `contents`</w:t>
      </w:r>
    </w:p>
    <w:p>
      <w:pPr>
        <w:pStyle w:val="Body"/>
        <w:rPr/>
      </w:pPr>
      <w:r>
        <w:rPr/>
        <w:t>Rust can’t possibly know which of the two arguments we need, so we need to</w:t>
      </w:r>
      <w:r>
        <w:rPr>
          <w:rFonts w:eastAsia="Microsoft YaHei"/>
        </w:rPr>
        <w:t xml:space="preserve"> </w:t>
      </w:r>
      <w:r>
        <w:rPr/>
        <w:t>tell it. Because</w:t>
      </w:r>
      <w:ins w:id="1802" w:author="Carol Nichols" w:date="2017-07-11T21:51:00Z">
        <w:r>
          <w:rPr/>
          <w:t xml:space="preserve">  </w:t>
        </w:r>
      </w:ins>
      <w:del w:id="1803" w:author="Carol Nichols" w:date="2017-07-11T21:51:00Z">
        <w:r>
          <w:rPr/>
          <w:delText> </w:delText>
        </w:r>
      </w:del>
      <w:r>
        <w:rPr>
          <w:rStyle w:val="Literal"/>
        </w:rPr>
        <w:t>contents</w:t>
      </w:r>
      <w:del w:id="1804" w:author="Carol Nichols" w:date="2017-07-11T21:51:00Z">
        <w:r>
          <w:rPr>
            <w:rStyle w:val="Literal"/>
          </w:rPr>
          <w:delText> </w:delText>
        </w:r>
      </w:del>
      <w:ins w:id="1805" w:author="Carol Nichols" w:date="2017-07-11T21:51:00Z">
        <w:r>
          <w:rPr/>
          <w:t xml:space="preserve"> </w:t>
        </w:r>
      </w:ins>
      <w:r>
        <w:rPr/>
        <w:t>is the argument that contains all of our text and</w:t>
      </w:r>
      <w:r>
        <w:rPr>
          <w:rFonts w:eastAsia="Microsoft YaHei"/>
        </w:rPr>
        <w:t xml:space="preserve"> </w:t>
      </w:r>
      <w:r>
        <w:rPr/>
        <w:t>we want to return the parts of that text that match, we know</w:t>
      </w:r>
      <w:ins w:id="1806" w:author="Carol Nichols" w:date="2017-07-11T21:51:00Z">
        <w:r>
          <w:rPr/>
          <w:t xml:space="preserve"> </w:t>
        </w:r>
      </w:ins>
      <w:del w:id="1807" w:author="Carol Nichols" w:date="2017-07-11T21:51:00Z">
        <w:r>
          <w:rPr/>
          <w:delText> </w:delText>
        </w:r>
      </w:del>
      <w:r>
        <w:rPr>
          <w:rStyle w:val="Literal"/>
        </w:rPr>
        <w:t>contents</w:t>
      </w:r>
      <w:del w:id="1808" w:author="Carol Nichols" w:date="2017-07-11T21:51:00Z">
        <w:r>
          <w:rPr>
            <w:rStyle w:val="Literal"/>
          </w:rPr>
          <w:delText> </w:delText>
        </w:r>
      </w:del>
      <w:ins w:id="1809" w:author="Carol Nichols" w:date="2017-07-11T21:51:00Z">
        <w:r>
          <w:rPr/>
          <w:t xml:space="preserve"> </w:t>
        </w:r>
      </w:ins>
      <w:r>
        <w:rPr/>
        <w:t>is the argument that should be connected to the return value using the lifetime syntax.</w:t>
      </w:r>
    </w:p>
    <w:p>
      <w:pPr>
        <w:pStyle w:val="Body"/>
        <w:rPr/>
      </w:pPr>
      <w:r>
        <w:rPr/>
        <w:t>Other programming languages don’t require you to</w:t>
      </w:r>
      <w:r>
        <w:rPr>
          <w:rFonts w:eastAsia="Microsoft YaHei"/>
        </w:rPr>
        <w:t xml:space="preserve"> </w:t>
      </w:r>
      <w:r>
        <w:rPr/>
        <w:t>connect arguments to return values in the signature,</w:t>
      </w:r>
      <w:r>
        <w:rPr>
          <w:rFonts w:eastAsia="Microsoft YaHei"/>
        </w:rPr>
        <w:t xml:space="preserve"> </w:t>
      </w:r>
      <w:r>
        <w:rPr/>
        <w:t>so this may still feel strange, but will</w:t>
      </w:r>
      <w:r>
        <w:rPr>
          <w:rFonts w:eastAsia="Microsoft YaHei"/>
        </w:rPr>
        <w:t xml:space="preserve"> </w:t>
      </w:r>
      <w:r>
        <w:rPr/>
        <w:t>get easier over time.</w:t>
      </w:r>
      <w:r>
        <w:rPr>
          <w:rFonts w:eastAsia="Microsoft YaHei"/>
        </w:rPr>
        <w:t xml:space="preserve"> </w:t>
      </w:r>
      <w:r>
        <w:rPr/>
        <w:t>You may want to compare</w:t>
      </w:r>
      <w:r>
        <w:rPr>
          <w:rFonts w:eastAsia="Microsoft YaHei"/>
        </w:rPr>
        <w:t xml:space="preserve"> </w:t>
      </w:r>
      <w:r>
        <w:rPr/>
        <w:t>this example with the Lifetime Syntax section in Chapter 10.</w:t>
      </w:r>
    </w:p>
    <w:p>
      <w:pPr>
        <w:pStyle w:val="Body"/>
        <w:rPr/>
      </w:pPr>
      <w:r>
        <w:rPr/>
        <w:t>Now let’s try running our test:</w:t>
      </w:r>
    </w:p>
    <w:p>
      <w:pPr>
        <w:pStyle w:val="CodeA"/>
        <w:rPr/>
      </w:pPr>
      <w:r>
        <w:rPr/>
        <w:t>$ cargo test</w:t>
      </w:r>
    </w:p>
    <w:p>
      <w:pPr>
        <w:pStyle w:val="CodeB"/>
        <w:rPr/>
      </w:pPr>
      <w:r>
        <w:rPr/>
        <w:t>...warnings...</w:t>
      </w:r>
    </w:p>
    <w:p>
      <w:pPr>
        <w:pStyle w:val="CodeB"/>
        <w:rPr/>
      </w:pPr>
      <w:r>
        <w:rPr/>
        <w:t xml:space="preserve">  </w:t>
      </w:r>
      <w:r>
        <w:rPr/>
        <w:t>Finished de</w:t>
      </w:r>
      <w:del w:id="1810" w:author="Carol Nichols" w:date="2017-07-12T09:10:00Z">
        <w:r>
          <w:rPr/>
          <w:delText>bug</w:delText>
        </w:r>
      </w:del>
      <w:ins w:id="1811" w:author="Carol Nichols" w:date="2017-07-12T09:10:00Z">
        <w:r>
          <w:rPr/>
          <w:t>v</w:t>
        </w:r>
      </w:ins>
      <w:r>
        <w:rPr/>
        <w:t xml:space="preserve"> [unoptimized + debuginfo] target(s) in 0.43 secs</w:t>
      </w:r>
    </w:p>
    <w:p>
      <w:pPr>
        <w:pStyle w:val="CodeB"/>
        <w:rPr/>
      </w:pPr>
      <w:r>
        <w:rPr/>
        <w:t xml:space="preserve">   </w:t>
      </w:r>
      <w:r>
        <w:rPr/>
        <w:t>Running target/debug/deps/</w:t>
      </w:r>
      <w:del w:id="1812" w:author="Carol Nichols" w:date="2017-07-11T18:04:00Z">
        <w:r>
          <w:rPr/>
          <w:delText>greprs</w:delText>
        </w:r>
      </w:del>
      <w:ins w:id="1813" w:author="Carol Nichols" w:date="2017-07-11T18:04:00Z">
        <w:r>
          <w:rPr>
            <w:rFonts w:eastAsia="Times New Roman" w:cs="Times New Roman"/>
            <w:sz w:val="20"/>
            <w:szCs w:val="20"/>
          </w:rPr>
          <w:t>minigrep</w:t>
        </w:r>
      </w:ins>
      <w:r>
        <w:rPr/>
        <w:t>-abcabcabc</w:t>
      </w:r>
    </w:p>
    <w:p>
      <w:pPr>
        <w:pStyle w:val="CodeB"/>
        <w:rPr/>
      </w:pPr>
      <w:r>
        <w:rPr/>
      </w:r>
    </w:p>
    <w:p>
      <w:pPr>
        <w:pStyle w:val="CodeB"/>
        <w:rPr/>
      </w:pPr>
      <w:r>
        <w:rPr/>
        <w:t>running 1 test</w:t>
      </w:r>
    </w:p>
    <w:p>
      <w:pPr>
        <w:pStyle w:val="CodeB"/>
        <w:rPr/>
      </w:pPr>
      <w:r>
        <w:rPr/>
        <w:t>test test::one_result ... FAILED</w:t>
      </w:r>
    </w:p>
    <w:p>
      <w:pPr>
        <w:pStyle w:val="CodeB"/>
        <w:rPr/>
      </w:pPr>
      <w:r>
        <w:rPr/>
      </w:r>
    </w:p>
    <w:p>
      <w:pPr>
        <w:pStyle w:val="CodeB"/>
        <w:rPr/>
      </w:pPr>
      <w:r>
        <w:rPr/>
        <w:t>failures:</w:t>
      </w:r>
    </w:p>
    <w:p>
      <w:pPr>
        <w:pStyle w:val="CodeB"/>
        <w:rPr/>
      </w:pPr>
      <w:r>
        <w:rPr/>
      </w:r>
    </w:p>
    <w:p>
      <w:pPr>
        <w:pStyle w:val="CodeB"/>
        <w:rPr/>
      </w:pPr>
      <w:r>
        <w:rPr/>
        <w:t>---- test::one_result stdout ----</w:t>
      </w:r>
    </w:p>
    <w:p>
      <w:pPr>
        <w:pStyle w:val="CodeB"/>
        <w:rPr/>
      </w:pPr>
      <w:r>
        <w:rPr/>
        <w:t xml:space="preserve">  </w:t>
      </w:r>
      <w:r>
        <w:rPr/>
        <w:t>thread ‘test::one_result’ panicked at ‘assertion failed: `(left == right)`</w:t>
      </w:r>
    </w:p>
    <w:p>
      <w:pPr>
        <w:pStyle w:val="CodeB"/>
        <w:rPr/>
      </w:pPr>
      <w:r>
        <w:rPr/>
        <w:t>(left: `["safe, fast, productive."]`, right: `[]`)’, src/lib.rs:16</w:t>
      </w:r>
    </w:p>
    <w:p>
      <w:pPr>
        <w:pStyle w:val="CodeB"/>
        <w:rPr/>
      </w:pPr>
      <w:r>
        <w:rPr/>
        <w:t>note: Run with `RUST_BACKTRACE=1` for a backtrace.</w:t>
      </w:r>
    </w:p>
    <w:p>
      <w:pPr>
        <w:pStyle w:val="CodeB"/>
        <w:rPr/>
      </w:pPr>
      <w:r>
        <w:rPr/>
      </w:r>
    </w:p>
    <w:p>
      <w:pPr>
        <w:pStyle w:val="CodeB"/>
        <w:rPr/>
      </w:pPr>
      <w:r>
        <w:rPr/>
      </w:r>
    </w:p>
    <w:p>
      <w:pPr>
        <w:pStyle w:val="CodeB"/>
        <w:rPr/>
      </w:pPr>
      <w:r>
        <w:rPr/>
        <w:t>failures:</w:t>
      </w:r>
    </w:p>
    <w:p>
      <w:pPr>
        <w:pStyle w:val="CodeB"/>
        <w:rPr/>
      </w:pPr>
      <w:r>
        <w:rPr/>
        <w:t xml:space="preserve">  </w:t>
      </w:r>
      <w:r>
        <w:rPr/>
        <w:t>test::one_result</w:t>
      </w:r>
    </w:p>
    <w:p>
      <w:pPr>
        <w:pStyle w:val="CodeB"/>
        <w:rPr/>
      </w:pPr>
      <w:r>
        <w:rPr/>
      </w:r>
    </w:p>
    <w:p>
      <w:pPr>
        <w:pStyle w:val="CodeB"/>
        <w:rPr/>
      </w:pPr>
      <w:r>
        <w:rPr/>
        <w:t>test result: FAILED. 0 passed; 1 failed; 0 ignored; 0 measured</w:t>
      </w:r>
    </w:p>
    <w:p>
      <w:pPr>
        <w:pStyle w:val="CodeB"/>
        <w:rPr/>
      </w:pPr>
      <w:r>
        <w:rPr/>
      </w:r>
    </w:p>
    <w:p>
      <w:pPr>
        <w:pStyle w:val="CodeC"/>
        <w:rPr/>
      </w:pPr>
      <w:r>
        <w:rPr/>
        <w:t>error: test failed</w:t>
      </w:r>
    </w:p>
    <w:p>
      <w:pPr>
        <w:pStyle w:val="Body"/>
        <w:rPr/>
      </w:pPr>
      <w:r>
        <w:rPr/>
        <w:t>Great, our test fails, exactly as we expected. Let’s get the test to pass!</w:t>
      </w:r>
    </w:p>
    <w:p>
      <w:pPr>
        <w:pStyle w:val="HeadB"/>
        <w:rPr/>
      </w:pPr>
      <w:bookmarkStart w:id="65" w:name="_Toc486341791"/>
      <w:bookmarkStart w:id="66" w:name="writing-code-that-gets-the-test-to-pass"/>
      <w:bookmarkStart w:id="67" w:name="__RefHeading___Toc15020_1865893667"/>
      <w:bookmarkEnd w:id="66"/>
      <w:bookmarkEnd w:id="67"/>
      <w:r>
        <w:rPr/>
        <w:t>Writing Code</w:t>
      </w:r>
      <w:del w:id="1814" w:author="Liz2" w:date="2017-06-27T13:26:00Z">
        <w:r>
          <w:rPr/>
          <w:delText xml:space="preserve"> that Gets the Test</w:delText>
        </w:r>
      </w:del>
      <w:r>
        <w:rPr/>
        <w:t xml:space="preserve"> to Pass</w:t>
      </w:r>
      <w:ins w:id="1815" w:author="Liz2" w:date="2017-06-27T13:26:00Z">
        <w:bookmarkEnd w:id="65"/>
        <w:r>
          <w:rPr/>
          <w:t xml:space="preserve"> the Test</w:t>
        </w:r>
      </w:ins>
    </w:p>
    <w:p>
      <w:pPr>
        <w:pStyle w:val="BodyFirst"/>
        <w:rPr/>
      </w:pPr>
      <w:r>
        <w:rPr/>
        <w:t>Currently, our test is failing because we always return an empty vector. To fix that and</w:t>
      </w:r>
      <w:r>
        <w:rPr>
          <w:rFonts w:eastAsia="Microsoft YaHei"/>
        </w:rPr>
        <w:t xml:space="preserve"> </w:t>
      </w:r>
      <w:r>
        <w:rPr/>
        <w:t>implement</w:t>
      </w:r>
      <w:ins w:id="1816" w:author="Carol Nichols" w:date="2017-07-11T21:52:00Z">
        <w:r>
          <w:rPr/>
          <w:t xml:space="preserve"> </w:t>
        </w:r>
      </w:ins>
      <w:del w:id="1817" w:author="Carol Nichols" w:date="2017-07-11T21:52:00Z">
        <w:r>
          <w:rPr/>
          <w:delText> </w:delText>
        </w:r>
      </w:del>
      <w:r>
        <w:rPr>
          <w:rStyle w:val="Literal"/>
        </w:rPr>
        <w:t>search</w:t>
      </w:r>
      <w:r>
        <w:rPr/>
        <w:t>, our program needs to follow these steps:</w:t>
      </w:r>
    </w:p>
    <w:p>
      <w:pPr>
        <w:pStyle w:val="BulletB"/>
        <w:rPr/>
      </w:pPr>
      <w:r>
        <w:rPr/>
        <w:t>Iterate through each line of the contents.</w:t>
      </w:r>
    </w:p>
    <w:p>
      <w:pPr>
        <w:pStyle w:val="BulletB"/>
        <w:rPr/>
      </w:pPr>
      <w:r>
        <w:rPr/>
        <w:t>Check if the line contains our query string.</w:t>
      </w:r>
    </w:p>
    <w:p>
      <w:pPr>
        <w:pStyle w:val="BulletB"/>
        <w:rPr/>
      </w:pPr>
      <w:r>
        <w:rPr/>
        <w:t>If it does, add it to the list of values we’re returning.</w:t>
      </w:r>
    </w:p>
    <w:p>
      <w:pPr>
        <w:pStyle w:val="BulletB"/>
        <w:rPr/>
      </w:pPr>
      <w:r>
        <w:rPr/>
        <w:t>If it doesn’t, do nothing.</w:t>
      </w:r>
    </w:p>
    <w:p>
      <w:pPr>
        <w:pStyle w:val="BulletB"/>
        <w:rPr/>
      </w:pPr>
      <w:r>
        <w:rPr/>
        <w:t>Return the list of results that match.</w:t>
      </w:r>
    </w:p>
    <w:p>
      <w:pPr>
        <w:pStyle w:val="Body"/>
        <w:rPr/>
      </w:pPr>
      <w:r>
        <w:rPr/>
        <w:t>Let’s take each step at a time, starting with iterating through lines.</w:t>
      </w:r>
    </w:p>
    <w:p>
      <w:pPr>
        <w:pStyle w:val="HeadC"/>
        <w:rPr/>
      </w:pPr>
      <w:bookmarkStart w:id="68" w:name="_Toc486341792"/>
      <w:bookmarkStart w:id="69" w:name="iterating-through-lines-with-the-`lines`"/>
      <w:bookmarkStart w:id="70" w:name="__RefHeading___Toc15022_1865893667"/>
      <w:bookmarkEnd w:id="69"/>
      <w:bookmarkEnd w:id="70"/>
      <w:r>
        <w:rPr/>
        <w:t>Iterating Through Lines with the</w:t>
      </w:r>
      <w:ins w:id="1818" w:author="Carol Nichols" w:date="2017-07-11T21:52:00Z">
        <w:r>
          <w:rPr/>
          <w:t xml:space="preserve"> </w:t>
        </w:r>
      </w:ins>
      <w:del w:id="1819" w:author="Carol Nichols" w:date="2017-07-11T21:52:00Z">
        <w:r>
          <w:rPr/>
          <w:delText> </w:delText>
        </w:r>
      </w:del>
      <w:r>
        <w:rPr>
          <w:rStyle w:val="Literal"/>
        </w:rPr>
        <w:t>lines</w:t>
      </w:r>
      <w:del w:id="1820" w:author="Carol Nichols" w:date="2017-07-11T21:52:00Z">
        <w:r>
          <w:rPr>
            <w:rStyle w:val="Literal"/>
          </w:rPr>
          <w:delText> m</w:delText>
        </w:r>
      </w:del>
      <w:ins w:id="1821" w:author="Carol Nichols" w:date="2017-07-11T21:52:00Z">
        <w:r>
          <w:rPr/>
          <w:t xml:space="preserve"> M</w:t>
        </w:r>
      </w:ins>
      <w:bookmarkEnd w:id="68"/>
      <w:r>
        <w:rPr/>
        <w:t>ethod</w:t>
      </w:r>
    </w:p>
    <w:p>
      <w:pPr>
        <w:pStyle w:val="BodyFirst"/>
        <w:rPr/>
      </w:pPr>
      <w:r>
        <w:rPr/>
        <w:t>Rust has a helpful method to handle line-by-line iteration of strings, conveniently named</w:t>
      </w:r>
      <w:ins w:id="1822" w:author="Carol Nichols" w:date="2017-07-11T21:52:00Z">
        <w:r>
          <w:rPr/>
          <w:t xml:space="preserve"> </w:t>
        </w:r>
      </w:ins>
      <w:del w:id="1823" w:author="Carol Nichols" w:date="2017-07-11T21:52:00Z">
        <w:r>
          <w:rPr/>
          <w:delText> </w:delText>
        </w:r>
      </w:del>
      <w:r>
        <w:rPr>
          <w:rStyle w:val="Literal"/>
        </w:rPr>
        <w:t>lines</w:t>
      </w:r>
      <w:r>
        <w:rPr/>
        <w:t>, that works as shown in Listing 12-17:</w:t>
      </w:r>
    </w:p>
    <w:p>
      <w:pPr>
        <w:pStyle w:val="ProductionDirective"/>
        <w:rPr/>
      </w:pPr>
      <w:r>
        <w:rPr/>
        <w:t>Filename: src/lib.rs</w:t>
      </w:r>
    </w:p>
    <w:p>
      <w:pPr>
        <w:pStyle w:val="CodeA"/>
        <w:rPr/>
      </w:pPr>
      <w:ins w:id="1824" w:author="Carol Nichols" w:date="2017-07-12T08:27:00Z">
        <w:r>
          <w:rPr/>
          <w:t xml:space="preserve">pub </w:t>
        </w:r>
      </w:ins>
      <w:r>
        <w:rPr/>
        <w:t xml:space="preserve">fn </w:t>
      </w:r>
      <w:del w:id="1825" w:author="Carol Nichols" w:date="2017-07-11T21:52:00Z">
        <w:r>
          <w:rPr/>
          <w:delText>‘</w:delText>
        </w:r>
      </w:del>
      <w:r>
        <w:rPr/>
        <w:t>search&lt;</w:t>
      </w:r>
      <w:del w:id="1826" w:author="Carol Nichols" w:date="2017-07-11T21:52:00Z">
        <w:r>
          <w:rPr/>
          <w:delText>‘</w:delText>
        </w:r>
      </w:del>
      <w:ins w:id="1827" w:author="Carol Nichols" w:date="2017-07-11T21:52:00Z">
        <w:r>
          <w:rPr/>
          <w:t>'</w:t>
        </w:r>
      </w:ins>
      <w:r>
        <w:rPr/>
        <w:t>a&gt;(query: &amp;str, contents: &amp;</w:t>
      </w:r>
      <w:del w:id="1828" w:author="Carol Nichols" w:date="2017-07-11T21:52:00Z">
        <w:r>
          <w:rPr/>
          <w:delText>’</w:delText>
        </w:r>
      </w:del>
      <w:ins w:id="1829" w:author="Carol Nichols" w:date="2017-07-11T21:52:00Z">
        <w:r>
          <w:rPr/>
          <w:t>'</w:t>
        </w:r>
      </w:ins>
      <w:r>
        <w:rPr/>
        <w:t>a str) -&gt; Vec&lt;&amp;</w:t>
      </w:r>
      <w:del w:id="1830" w:author="Carol Nichols" w:date="2017-07-11T21:52:00Z">
        <w:r>
          <w:rPr/>
          <w:delText>’</w:delText>
        </w:r>
      </w:del>
      <w:ins w:id="1831" w:author="Carol Nichols" w:date="2017-07-11T21:52:00Z">
        <w:r>
          <w:rPr/>
          <w:t>'</w:t>
        </w:r>
      </w:ins>
      <w:r>
        <w:rPr/>
        <w:t>a str&gt; {</w:t>
      </w:r>
    </w:p>
    <w:p>
      <w:pPr>
        <w:pStyle w:val="CodeB"/>
        <w:rPr/>
      </w:pPr>
      <w:ins w:id="1832" w:author="Carol Nichols" w:date="2017-07-11T21:52:00Z">
        <w:r>
          <w:rPr/>
          <w:t xml:space="preserve">  </w:t>
        </w:r>
      </w:ins>
      <w:r>
        <w:rPr/>
        <w:t xml:space="preserve">  </w:t>
      </w:r>
      <w:r>
        <w:rPr/>
        <w:t>for line in contents.lines() {</w:t>
      </w:r>
    </w:p>
    <w:p>
      <w:pPr>
        <w:pStyle w:val="CodeB"/>
        <w:rPr/>
      </w:pPr>
      <w:r>
        <w:rPr/>
        <w:t xml:space="preserve">  </w:t>
      </w:r>
      <w:ins w:id="1833" w:author="Carol Nichols" w:date="2017-07-11T21:52:00Z">
        <w:r>
          <w:rPr/>
          <w:t xml:space="preserve">  </w:t>
        </w:r>
      </w:ins>
      <w:r>
        <w:rPr/>
        <w:t xml:space="preserve">  </w:t>
      </w:r>
      <w:ins w:id="1834" w:author="Carol Nichols" w:date="2017-07-11T21:52:00Z">
        <w:r>
          <w:rPr/>
          <w:t xml:space="preserve">  </w:t>
        </w:r>
      </w:ins>
      <w:r>
        <w:rPr/>
        <w:t>// do something with line</w:t>
      </w:r>
    </w:p>
    <w:p>
      <w:pPr>
        <w:pStyle w:val="CodeB"/>
        <w:rPr/>
      </w:pPr>
      <w:r>
        <w:rPr/>
        <w:t xml:space="preserve">  </w:t>
      </w:r>
      <w:ins w:id="1835" w:author="Carol Nichols" w:date="2017-07-11T21:52:00Z">
        <w:r>
          <w:rPr/>
          <w:t xml:space="preserve">  </w:t>
        </w:r>
      </w:ins>
      <w:r>
        <w:rPr/>
        <w:t>}</w:t>
      </w:r>
    </w:p>
    <w:p>
      <w:pPr>
        <w:pStyle w:val="CodeC"/>
        <w:rPr/>
      </w:pPr>
      <w:r>
        <w:rPr/>
        <w:t>}</w:t>
      </w:r>
    </w:p>
    <w:p>
      <w:pPr>
        <w:pStyle w:val="Listing"/>
        <w:rPr/>
      </w:pPr>
      <w:r>
        <w:rPr/>
        <w:t>Listing 12-17: Iterating through each line in</w:t>
      </w:r>
      <w:ins w:id="1836" w:author="Carol Nichols" w:date="2017-07-11T21:52:00Z">
        <w:r>
          <w:rPr/>
          <w:t xml:space="preserve"> </w:t>
        </w:r>
      </w:ins>
      <w:del w:id="1837" w:author="Carol Nichols" w:date="2017-07-11T21:53:00Z">
        <w:r>
          <w:rPr/>
          <w:delText> </w:delText>
        </w:r>
      </w:del>
      <w:r>
        <w:rPr>
          <w:rStyle w:val="Literal"/>
        </w:rPr>
        <w:t>contents</w:t>
      </w:r>
    </w:p>
    <w:p>
      <w:pPr>
        <w:pStyle w:val="Body"/>
        <w:rPr/>
      </w:pPr>
      <w:r>
        <w:rPr/>
        <w:t>T</w:t>
      </w:r>
      <w:bookmarkStart w:id="71" w:name="__RefHeading___Toc15024_1865893667"/>
      <w:bookmarkEnd w:id="71"/>
      <w:r>
        <w:rPr/>
        <w:t>he</w:t>
      </w:r>
      <w:ins w:id="1838" w:author="Carol Nichols" w:date="2017-07-11T21:53:00Z">
        <w:r>
          <w:rPr/>
          <w:t xml:space="preserve"> </w:t>
        </w:r>
      </w:ins>
      <w:del w:id="1839" w:author="Carol Nichols" w:date="2017-07-11T21:53:00Z">
        <w:r>
          <w:rPr/>
          <w:delText> </w:delText>
        </w:r>
      </w:del>
      <w:r>
        <w:rPr>
          <w:rStyle w:val="Literal"/>
        </w:rPr>
        <w:t>lines</w:t>
      </w:r>
      <w:del w:id="1840" w:author="Carol Nichols" w:date="2017-07-11T21:53:00Z">
        <w:r>
          <w:rPr>
            <w:rStyle w:val="Literal"/>
          </w:rPr>
          <w:delText> </w:delText>
        </w:r>
      </w:del>
      <w:ins w:id="1841" w:author="Carol Nichols" w:date="2017-07-11T21:53:00Z">
        <w:r>
          <w:rPr/>
          <w:t xml:space="preserve"> </w:t>
        </w:r>
      </w:ins>
      <w:r>
        <w:rPr/>
        <w:t>method returns an iterator. We’ll be talking about iterators in depth in Chapter 13, but we’ve already seen this way of using an iterator in Listing 3-6, where we used a</w:t>
      </w:r>
      <w:ins w:id="1842" w:author="Carol Nichols" w:date="2017-07-11T21:53:00Z">
        <w:r>
          <w:rPr/>
          <w:t xml:space="preserve"> </w:t>
        </w:r>
      </w:ins>
      <w:del w:id="1843" w:author="Carol Nichols" w:date="2017-07-11T21:53:00Z">
        <w:r>
          <w:rPr/>
          <w:delText> </w:delText>
        </w:r>
      </w:del>
      <w:r>
        <w:rPr>
          <w:rStyle w:val="Literal"/>
        </w:rPr>
        <w:t>for</w:t>
      </w:r>
      <w:del w:id="1844" w:author="Carol Nichols" w:date="2017-07-11T21:53:00Z">
        <w:r>
          <w:rPr>
            <w:rStyle w:val="Literal"/>
          </w:rPr>
          <w:delText> </w:delText>
        </w:r>
      </w:del>
      <w:ins w:id="1845" w:author="Carol Nichols" w:date="2017-07-11T21:53:00Z">
        <w:r>
          <w:rPr/>
          <w:t xml:space="preserve"> </w:t>
        </w:r>
      </w:ins>
      <w:r>
        <w:rPr/>
        <w:t>loop with an iterator to run some code on each item in a collection.</w:t>
      </w:r>
    </w:p>
    <w:p>
      <w:pPr>
        <w:pStyle w:val="Body"/>
        <w:rPr/>
      </w:pPr>
      <w:del w:id="1846" w:author="Carol Nichols" w:date="2017-07-12T09:11:00Z">
        <w:r>
          <w:rPr/>
          <w:delText xml:space="preserve"> </w:delText>
        </w:r>
      </w:del>
    </w:p>
    <w:p>
      <w:pPr>
        <w:pStyle w:val="HeadC"/>
        <w:rPr/>
      </w:pPr>
      <w:bookmarkStart w:id="72" w:name="searching-each-line-for-the-query"/>
      <w:bookmarkStart w:id="73" w:name="_Toc486341793"/>
      <w:bookmarkStart w:id="74" w:name="__RefHeading___Toc15026_1865893667"/>
      <w:bookmarkEnd w:id="72"/>
      <w:bookmarkEnd w:id="73"/>
      <w:bookmarkEnd w:id="74"/>
      <w:r>
        <w:rPr/>
        <w:t>Searching Each Line for the Query</w:t>
      </w:r>
    </w:p>
    <w:p>
      <w:pPr>
        <w:pStyle w:val="BodyFirst"/>
        <w:rPr/>
      </w:pPr>
      <w:r>
        <w:rPr/>
        <w:t>Next, we’ll add functionality to check if the current line contains the query string. Luckily, strings have another</w:t>
      </w:r>
      <w:r>
        <w:rPr>
          <w:rFonts w:eastAsia="Microsoft YaHei"/>
        </w:rPr>
        <w:t xml:space="preserve"> </w:t>
      </w:r>
      <w:r>
        <w:rPr/>
        <w:t>helpful method named</w:t>
      </w:r>
      <w:ins w:id="1847" w:author="Carol Nichols" w:date="2017-07-11T21:53:00Z">
        <w:r>
          <w:rPr/>
          <w:t xml:space="preserve"> </w:t>
        </w:r>
      </w:ins>
      <w:del w:id="1848" w:author="Carol Nichols" w:date="2017-07-11T21:53:00Z">
        <w:r>
          <w:rPr/>
          <w:delText> </w:delText>
        </w:r>
      </w:del>
      <w:r>
        <w:rPr>
          <w:rStyle w:val="Literal"/>
        </w:rPr>
        <w:t>contains</w:t>
      </w:r>
      <w:del w:id="1849" w:author="Carol Nichols" w:date="2017-07-11T21:53:00Z">
        <w:r>
          <w:rPr>
            <w:rStyle w:val="Literal"/>
          </w:rPr>
          <w:delText> </w:delText>
        </w:r>
      </w:del>
      <w:ins w:id="1850" w:author="Carol Nichols" w:date="2017-07-11T21:53:00Z">
        <w:r>
          <w:rPr/>
          <w:t xml:space="preserve"> </w:t>
        </w:r>
      </w:ins>
      <w:r>
        <w:rPr/>
        <w:t>that does this for us! Add the</w:t>
      </w:r>
      <w:ins w:id="1851" w:author="Carol Nichols" w:date="2017-07-11T21:53:00Z">
        <w:r>
          <w:rPr/>
          <w:t xml:space="preserve"> </w:t>
        </w:r>
      </w:ins>
      <w:del w:id="1852" w:author="Carol Nichols" w:date="2017-07-11T21:53:00Z">
        <w:r>
          <w:rPr/>
          <w:delText> </w:delText>
        </w:r>
      </w:del>
      <w:r>
        <w:rPr>
          <w:rStyle w:val="Literal"/>
        </w:rPr>
        <w:t>contains</w:t>
      </w:r>
      <w:del w:id="1853" w:author="Carol Nichols" w:date="2017-07-11T21:53:00Z">
        <w:r>
          <w:rPr>
            <w:rStyle w:val="Literal"/>
          </w:rPr>
          <w:delText> </w:delText>
        </w:r>
      </w:del>
      <w:ins w:id="1854" w:author="Carol Nichols" w:date="2017-07-11T21:53:00Z">
        <w:r>
          <w:rPr/>
          <w:t xml:space="preserve"> </w:t>
        </w:r>
      </w:ins>
      <w:r>
        <w:rPr/>
        <w:t>method to the</w:t>
      </w:r>
      <w:ins w:id="1855" w:author="Carol Nichols" w:date="2017-07-11T21:53:00Z">
        <w:r>
          <w:rPr/>
          <w:t xml:space="preserve"> </w:t>
        </w:r>
      </w:ins>
      <w:del w:id="1856" w:author="Carol Nichols" w:date="2017-07-11T21:53:00Z">
        <w:r>
          <w:rPr/>
          <w:delText> </w:delText>
        </w:r>
      </w:del>
      <w:r>
        <w:rPr>
          <w:rStyle w:val="Literal"/>
        </w:rPr>
        <w:t>search</w:t>
      </w:r>
      <w:del w:id="1857" w:author="Carol Nichols" w:date="2017-07-11T21:53:00Z">
        <w:r>
          <w:rPr>
            <w:rStyle w:val="Literal"/>
          </w:rPr>
          <w:delText> </w:delText>
        </w:r>
      </w:del>
      <w:ins w:id="1858" w:author="Carol Nichols" w:date="2017-07-11T21:53:00Z">
        <w:r>
          <w:rPr/>
          <w:t xml:space="preserve"> </w:t>
        </w:r>
      </w:ins>
      <w:r>
        <w:rPr/>
        <w:t>function as shown in Listing 12-18:</w:t>
      </w:r>
    </w:p>
    <w:p>
      <w:pPr>
        <w:pStyle w:val="ProductionDirective"/>
        <w:rPr/>
      </w:pPr>
      <w:r>
        <w:rPr/>
        <w:t>Filename: src/lib.rs</w:t>
      </w:r>
    </w:p>
    <w:p>
      <w:pPr>
        <w:pStyle w:val="CodeA"/>
        <w:rPr/>
      </w:pPr>
      <w:ins w:id="1859" w:author="Carol Nichols" w:date="2017-07-12T08:27:00Z">
        <w:r>
          <w:rPr>
            <w:rStyle w:val="LiteralGray"/>
          </w:rPr>
          <w:t xml:space="preserve">pub </w:t>
        </w:r>
      </w:ins>
      <w:r>
        <w:rPr>
          <w:rStyle w:val="LiteralGray"/>
          <w:rPrChange w:id="0" w:author="Carol Nichols" w:date="2017-07-11T21:54:00Z"/>
        </w:rPr>
        <w:t xml:space="preserve">fn </w:t>
      </w:r>
      <w:del w:id="1861" w:author="Carol Nichols" w:date="2017-07-11T21:54:00Z">
        <w:r>
          <w:rPr>
            <w:rStyle w:val="LiteralGray"/>
          </w:rPr>
          <w:delText>‘</w:delText>
        </w:r>
      </w:del>
      <w:r>
        <w:rPr>
          <w:rStyle w:val="LiteralGray"/>
          <w:rPrChange w:id="0" w:author="Carol Nichols" w:date="2017-07-11T21:54:00Z"/>
        </w:rPr>
        <w:t>search&lt;</w:t>
      </w:r>
      <w:del w:id="1863" w:author="Carol Nichols" w:date="2017-07-11T21:54:00Z">
        <w:r>
          <w:rPr>
            <w:rStyle w:val="LiteralGray"/>
          </w:rPr>
          <w:delText>‘</w:delText>
        </w:r>
      </w:del>
      <w:ins w:id="1864" w:author="Carol Nichols" w:date="2017-07-11T21:54:00Z">
        <w:r>
          <w:rPr>
            <w:rStyle w:val="LiteralGray"/>
          </w:rPr>
          <w:t>'</w:t>
        </w:r>
      </w:ins>
      <w:r>
        <w:rPr>
          <w:rStyle w:val="LiteralGray"/>
          <w:rPrChange w:id="0" w:author="Carol Nichols" w:date="2017-07-11T21:54:00Z"/>
        </w:rPr>
        <w:t>a&gt;(query: &amp;str, contents: &amp;</w:t>
      </w:r>
      <w:del w:id="1866" w:author="Carol Nichols" w:date="2017-07-11T21:54:00Z">
        <w:r>
          <w:rPr>
            <w:rStyle w:val="LiteralGray"/>
          </w:rPr>
          <w:delText>’</w:delText>
        </w:r>
      </w:del>
      <w:ins w:id="1867" w:author="Carol Nichols" w:date="2017-07-11T21:54:00Z">
        <w:r>
          <w:rPr>
            <w:rStyle w:val="LiteralGray"/>
          </w:rPr>
          <w:t>'</w:t>
        </w:r>
      </w:ins>
      <w:r>
        <w:rPr>
          <w:rStyle w:val="LiteralGray"/>
          <w:rPrChange w:id="0" w:author="Carol Nichols" w:date="2017-07-11T21:54:00Z"/>
        </w:rPr>
        <w:t>a str) -&gt; Vec&lt;&amp;</w:t>
      </w:r>
      <w:del w:id="1869" w:author="Carol Nichols" w:date="2017-07-11T21:54:00Z">
        <w:r>
          <w:rPr>
            <w:rStyle w:val="LiteralGray"/>
          </w:rPr>
          <w:delText>’</w:delText>
        </w:r>
      </w:del>
      <w:ins w:id="1870" w:author="Carol Nichols" w:date="2017-07-11T21:54:00Z">
        <w:r>
          <w:rPr>
            <w:rStyle w:val="LiteralGray"/>
          </w:rPr>
          <w:t>'</w:t>
        </w:r>
      </w:ins>
      <w:r>
        <w:rPr>
          <w:rStyle w:val="LiteralGray"/>
          <w:rPrChange w:id="0" w:author="Carol Nichols" w:date="2017-07-11T21:54:00Z"/>
        </w:rPr>
        <w:t>a str&gt; {</w:t>
      </w:r>
    </w:p>
    <w:p>
      <w:pPr>
        <w:pStyle w:val="CodeB"/>
        <w:rPr/>
      </w:pPr>
      <w:ins w:id="1872"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for line in contents.lines() {</w:t>
      </w:r>
    </w:p>
    <w:p>
      <w:pPr>
        <w:pStyle w:val="CodeB"/>
        <w:rPr/>
      </w:pPr>
      <w:ins w:id="1875" w:author="Carol Nichols" w:date="2017-07-11T21:54:00Z">
        <w:r>
          <w:rPr/>
          <w:t xml:space="preserve">    </w:t>
        </w:r>
      </w:ins>
      <w:r>
        <w:rPr/>
        <w:t xml:space="preserve">    </w:t>
      </w:r>
      <w:r>
        <w:rPr/>
        <w:t>if line.contains(query) {</w:t>
      </w:r>
    </w:p>
    <w:p>
      <w:pPr>
        <w:pStyle w:val="CodeB"/>
        <w:rPr/>
      </w:pPr>
      <w:ins w:id="1876"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 do something with line</w:t>
      </w:r>
    </w:p>
    <w:p>
      <w:pPr>
        <w:pStyle w:val="CodeB"/>
        <w:rPr/>
      </w:pPr>
      <w:ins w:id="1879" w:author="Carol Nichols" w:date="2017-07-11T21:54:00Z">
        <w:r>
          <w:rPr/>
          <w:t xml:space="preserve">    </w:t>
        </w:r>
      </w:ins>
      <w:r>
        <w:rPr/>
        <w:t xml:space="preserve">    </w:t>
      </w:r>
      <w:r>
        <w:rPr/>
        <w:t>}</w:t>
      </w:r>
    </w:p>
    <w:p>
      <w:pPr>
        <w:pStyle w:val="CodeB"/>
        <w:rPr/>
      </w:pPr>
      <w:ins w:id="1880"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w:t>
      </w:r>
    </w:p>
    <w:p>
      <w:pPr>
        <w:pStyle w:val="CodeC"/>
        <w:rPr/>
      </w:pPr>
      <w:r>
        <w:rPr>
          <w:rStyle w:val="LiteralGray"/>
          <w:rPrChange w:id="0" w:author="Carol Nichols" w:date="2017-07-11T21:54:00Z"/>
        </w:rPr>
        <w:t>}</w:t>
      </w:r>
    </w:p>
    <w:p>
      <w:pPr>
        <w:pStyle w:val="Listing"/>
        <w:rPr/>
      </w:pPr>
      <w:r>
        <w:rPr/>
        <w:t>Listing 12-18: Adding functionality to see if the line contains the string</w:t>
      </w:r>
      <w:r>
        <w:rPr>
          <w:rStyle w:val="EmphasisItalic"/>
          <w:rFonts w:eastAsia="Microsoft YaHei"/>
        </w:rPr>
        <w:t xml:space="preserve"> </w:t>
      </w:r>
      <w:r>
        <w:rPr/>
        <w:t xml:space="preserve">in </w:t>
      </w:r>
      <w:r>
        <w:rPr>
          <w:rStyle w:val="Literal"/>
        </w:rPr>
        <w:t>query</w:t>
      </w:r>
    </w:p>
    <w:p>
      <w:pPr>
        <w:pStyle w:val="HeadC"/>
        <w:rPr/>
      </w:pPr>
      <w:bookmarkStart w:id="75" w:name="storing-matching-lines"/>
      <w:bookmarkStart w:id="76" w:name="_Toc486341794"/>
      <w:bookmarkStart w:id="77" w:name="__RefHeading___Toc15028_1865893667"/>
      <w:bookmarkEnd w:id="75"/>
      <w:bookmarkEnd w:id="76"/>
      <w:bookmarkEnd w:id="77"/>
      <w:r>
        <w:rPr/>
        <w:t>Storing Matching Lines</w:t>
      </w:r>
    </w:p>
    <w:p>
      <w:pPr>
        <w:pStyle w:val="BodyFirst"/>
        <w:rPr/>
      </w:pPr>
      <w:r>
        <w:rPr/>
        <w:t>Finally, we need a way to store the lines that contain our query string. For that, we can make a mutable vector before the</w:t>
      </w:r>
      <w:ins w:id="1884" w:author="Carol Nichols" w:date="2017-07-11T21:55:00Z">
        <w:r>
          <w:rPr/>
          <w:t xml:space="preserve"> </w:t>
        </w:r>
      </w:ins>
      <w:del w:id="1885" w:author="Carol Nichols" w:date="2017-07-11T21:55:00Z">
        <w:r>
          <w:rPr/>
          <w:delText> </w:delText>
        </w:r>
      </w:del>
      <w:r>
        <w:rPr>
          <w:rStyle w:val="Literal"/>
        </w:rPr>
        <w:t>for</w:t>
      </w:r>
      <w:del w:id="1886" w:author="Carol Nichols" w:date="2017-07-11T21:55:00Z">
        <w:r>
          <w:rPr>
            <w:rStyle w:val="Literal"/>
          </w:rPr>
          <w:delText> </w:delText>
        </w:r>
      </w:del>
      <w:ins w:id="1887" w:author="Carol Nichols" w:date="2017-07-11T21:55:00Z">
        <w:r>
          <w:rPr/>
          <w:t xml:space="preserve"> </w:t>
        </w:r>
      </w:ins>
      <w:r>
        <w:rPr/>
        <w:t>loop and call the</w:t>
      </w:r>
      <w:ins w:id="1888" w:author="Carol Nichols" w:date="2017-07-11T21:55:00Z">
        <w:r>
          <w:rPr/>
          <w:t xml:space="preserve"> </w:t>
        </w:r>
      </w:ins>
      <w:del w:id="1889" w:author="Carol Nichols" w:date="2017-07-11T21:55:00Z">
        <w:r>
          <w:rPr/>
          <w:delText> </w:delText>
        </w:r>
      </w:del>
      <w:r>
        <w:rPr>
          <w:rStyle w:val="Literal"/>
        </w:rPr>
        <w:t>push</w:t>
      </w:r>
      <w:r>
        <w:rPr/>
        <w:t xml:space="preserve"> method to store a</w:t>
      </w:r>
      <w:ins w:id="1890" w:author="Carol Nichols" w:date="2017-07-11T21:55:00Z">
        <w:r>
          <w:rPr/>
          <w:t xml:space="preserve"> </w:t>
        </w:r>
      </w:ins>
      <w:del w:id="1891" w:author="Carol Nichols" w:date="2017-07-11T21:55:00Z">
        <w:r>
          <w:rPr/>
          <w:delText> </w:delText>
        </w:r>
      </w:del>
      <w:r>
        <w:rPr>
          <w:rStyle w:val="Literal"/>
        </w:rPr>
        <w:t>line</w:t>
      </w:r>
      <w:del w:id="1892" w:author="Carol Nichols" w:date="2017-07-11T21:55:00Z">
        <w:r>
          <w:rPr>
            <w:rStyle w:val="Literal"/>
          </w:rPr>
          <w:delText> </w:delText>
        </w:r>
      </w:del>
      <w:ins w:id="1893" w:author="Carol Nichols" w:date="2017-07-11T21:55:00Z">
        <w:r>
          <w:rPr/>
          <w:t xml:space="preserve"> </w:t>
        </w:r>
      </w:ins>
      <w:r>
        <w:rPr/>
        <w:t>in the vector. After the</w:t>
      </w:r>
      <w:ins w:id="1894" w:author="Carol Nichols" w:date="2017-07-11T21:55:00Z">
        <w:r>
          <w:rPr/>
          <w:t xml:space="preserve"> </w:t>
        </w:r>
      </w:ins>
      <w:del w:id="1895" w:author="Carol Nichols" w:date="2017-07-11T21:55:00Z">
        <w:r>
          <w:rPr/>
          <w:delText> </w:delText>
        </w:r>
      </w:del>
      <w:r>
        <w:rPr>
          <w:rStyle w:val="Literal"/>
        </w:rPr>
        <w:t>for</w:t>
      </w:r>
      <w:del w:id="1896" w:author="Carol Nichols" w:date="2017-07-11T21:55:00Z">
        <w:r>
          <w:rPr>
            <w:rStyle w:val="Literal"/>
          </w:rPr>
          <w:delText> </w:delText>
        </w:r>
      </w:del>
      <w:ins w:id="1897" w:author="Carol Nichols" w:date="2017-07-11T21:55:00Z">
        <w:r>
          <w:rPr/>
          <w:t xml:space="preserve"> </w:t>
        </w:r>
      </w:ins>
      <w:r>
        <w:rPr/>
        <w:t>loop, we return the vector, as shown in Listing 12-19:</w:t>
      </w:r>
    </w:p>
    <w:p>
      <w:pPr>
        <w:pStyle w:val="ProductionDirective"/>
        <w:rPr/>
      </w:pPr>
      <w:r>
        <w:rPr/>
        <w:t>Filename: src/lib.rs</w:t>
      </w:r>
    </w:p>
    <w:p>
      <w:pPr>
        <w:pStyle w:val="CodeA"/>
        <w:rPr/>
      </w:pPr>
      <w:ins w:id="1898" w:author="Carol Nichols" w:date="2017-07-12T08:27:00Z">
        <w:r>
          <w:rPr>
            <w:rStyle w:val="LiteralGray"/>
          </w:rPr>
          <w:t xml:space="preserve">pub </w:t>
        </w:r>
      </w:ins>
      <w:r>
        <w:rPr>
          <w:rStyle w:val="LiteralGray"/>
          <w:rPrChange w:id="0" w:author="Carol Nichols" w:date="2017-07-11T21:56:00Z"/>
        </w:rPr>
        <w:t>fn search&lt;</w:t>
      </w:r>
      <w:del w:id="1900" w:author="Carol Nichols" w:date="2017-07-11T21:55:00Z">
        <w:r>
          <w:rPr>
            <w:rStyle w:val="LiteralGray"/>
          </w:rPr>
          <w:delText>‘</w:delText>
        </w:r>
      </w:del>
      <w:ins w:id="1901" w:author="Carol Nichols" w:date="2017-07-11T21:55:00Z">
        <w:r>
          <w:rPr>
            <w:rStyle w:val="LiteralGray"/>
          </w:rPr>
          <w:t>'</w:t>
        </w:r>
      </w:ins>
      <w:r>
        <w:rPr>
          <w:rStyle w:val="LiteralGray"/>
          <w:rPrChange w:id="0" w:author="Carol Nichols" w:date="2017-07-11T21:56:00Z"/>
        </w:rPr>
        <w:t>a&gt;(query: &amp;str, contents: &amp;</w:t>
      </w:r>
      <w:del w:id="1903" w:author="Carol Nichols" w:date="2017-07-11T21:55:00Z">
        <w:r>
          <w:rPr>
            <w:rStyle w:val="LiteralGray"/>
          </w:rPr>
          <w:delText>’</w:delText>
        </w:r>
      </w:del>
      <w:ins w:id="1904" w:author="Carol Nichols" w:date="2017-07-11T21:55:00Z">
        <w:r>
          <w:rPr>
            <w:rStyle w:val="LiteralGray"/>
          </w:rPr>
          <w:t>'</w:t>
        </w:r>
      </w:ins>
      <w:r>
        <w:rPr>
          <w:rStyle w:val="LiteralGray"/>
          <w:rPrChange w:id="0" w:author="Carol Nichols" w:date="2017-07-11T21:56:00Z"/>
        </w:rPr>
        <w:t>a str) -&gt; Vec&lt;&amp;</w:t>
      </w:r>
      <w:del w:id="1906" w:author="Carol Nichols" w:date="2017-07-11T21:55:00Z">
        <w:r>
          <w:rPr>
            <w:rStyle w:val="LiteralGray"/>
          </w:rPr>
          <w:delText>’</w:delText>
        </w:r>
      </w:del>
      <w:ins w:id="1907" w:author="Carol Nichols" w:date="2017-07-11T21:55:00Z">
        <w:r>
          <w:rPr>
            <w:rStyle w:val="LiteralGray"/>
          </w:rPr>
          <w:t>'</w:t>
        </w:r>
      </w:ins>
      <w:r>
        <w:rPr>
          <w:rStyle w:val="LiteralGray"/>
          <w:rPrChange w:id="0" w:author="Carol Nichols" w:date="2017-07-11T21:56:00Z"/>
        </w:rPr>
        <w:t>a str&gt; {</w:t>
      </w:r>
    </w:p>
    <w:p>
      <w:pPr>
        <w:pStyle w:val="CodeB"/>
        <w:rPr/>
      </w:pPr>
      <w:ins w:id="1909" w:author="Carol Nichols" w:date="2017-07-11T21:55:00Z">
        <w:r>
          <w:rPr/>
          <w:t xml:space="preserve">  </w:t>
        </w:r>
      </w:ins>
      <w:r>
        <w:rPr/>
        <w:t xml:space="preserve">  </w:t>
      </w:r>
      <w:r>
        <w:rPr/>
        <w:t>let mut results = Vec::new();</w:t>
      </w:r>
    </w:p>
    <w:p>
      <w:pPr>
        <w:pStyle w:val="CodeB"/>
        <w:rPr/>
      </w:pPr>
      <w:r>
        <w:rPr/>
      </w:r>
    </w:p>
    <w:p>
      <w:pPr>
        <w:pStyle w:val="CodeB"/>
        <w:rPr/>
      </w:pPr>
      <w:ins w:id="1910"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for line in contents.lines() {</w:t>
      </w:r>
    </w:p>
    <w:p>
      <w:pPr>
        <w:pStyle w:val="CodeB"/>
        <w:rPr/>
      </w:pPr>
      <w:r>
        <w:rPr>
          <w:rStyle w:val="LiteralGray"/>
          <w:rPrChange w:id="0" w:author="Carol Nichols" w:date="2017-07-11T21:56:00Z"/>
        </w:rPr>
        <w:t xml:space="preserve">   </w:t>
      </w:r>
      <w:ins w:id="1914"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if line.contains(query) {</w:t>
      </w:r>
    </w:p>
    <w:p>
      <w:pPr>
        <w:pStyle w:val="CodeB"/>
        <w:rPr/>
      </w:pPr>
      <w:r>
        <w:rPr/>
        <w:t xml:space="preserve">   </w:t>
      </w:r>
      <w:ins w:id="1917" w:author="Carol Nichols" w:date="2017-07-11T21:55:00Z">
        <w:r>
          <w:rPr/>
          <w:t xml:space="preserve">      </w:t>
        </w:r>
      </w:ins>
      <w:r>
        <w:rPr/>
        <w:t xml:space="preserve">   </w:t>
      </w:r>
      <w:r>
        <w:rPr/>
        <w:t>results.push(line);</w:t>
      </w:r>
    </w:p>
    <w:p>
      <w:pPr>
        <w:pStyle w:val="CodeB"/>
        <w:rPr/>
      </w:pPr>
      <w:r>
        <w:rPr>
          <w:rStyle w:val="LiteralGray"/>
          <w:rPrChange w:id="0" w:author="Carol Nichols" w:date="2017-07-11T21:56:00Z"/>
        </w:rPr>
        <w:t xml:space="preserve">   </w:t>
      </w:r>
      <w:ins w:id="1919"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w:t>
      </w:r>
    </w:p>
    <w:p>
      <w:pPr>
        <w:pStyle w:val="CodeB"/>
        <w:rPr/>
      </w:pPr>
      <w:r>
        <w:rPr>
          <w:rStyle w:val="LiteralGray"/>
          <w:rPrChange w:id="0" w:author="Carol Nichols" w:date="2017-07-11T21:56:00Z"/>
        </w:rPr>
        <w:t xml:space="preserve">  </w:t>
      </w:r>
      <w:ins w:id="1923" w:author="Carol Nichols" w:date="2017-07-11T21:55:00Z">
        <w:r>
          <w:rPr>
            <w:rStyle w:val="LiteralGray"/>
          </w:rPr>
          <w:t xml:space="preserve">  </w:t>
        </w:r>
      </w:ins>
      <w:r>
        <w:rPr>
          <w:rStyle w:val="LiteralGray"/>
          <w:rPrChange w:id="0" w:author="Carol Nichols" w:date="2017-07-11T21:56:00Z"/>
        </w:rPr>
        <w:t>}</w:t>
      </w:r>
    </w:p>
    <w:p>
      <w:pPr>
        <w:pStyle w:val="CodeB"/>
        <w:rPr/>
      </w:pPr>
      <w:r>
        <w:rPr/>
      </w:r>
    </w:p>
    <w:p>
      <w:pPr>
        <w:pStyle w:val="CodeB"/>
        <w:rPr/>
      </w:pPr>
      <w:r>
        <w:rPr/>
        <w:t xml:space="preserve">  </w:t>
      </w:r>
      <w:ins w:id="1925" w:author="Carol Nichols" w:date="2017-07-11T21:55:00Z">
        <w:r>
          <w:rPr/>
          <w:t xml:space="preserve">  </w:t>
        </w:r>
      </w:ins>
      <w:r>
        <w:rPr/>
        <w:t>results</w:t>
      </w:r>
    </w:p>
    <w:p>
      <w:pPr>
        <w:pStyle w:val="CodeC"/>
        <w:rPr/>
      </w:pPr>
      <w:r>
        <w:rPr>
          <w:rStyle w:val="LiteralGray"/>
          <w:rPrChange w:id="0" w:author="Carol Nichols" w:date="2017-07-11T21:56:00Z"/>
        </w:rPr>
        <w:t>}</w:t>
      </w:r>
    </w:p>
    <w:p>
      <w:pPr>
        <w:pStyle w:val="Listing"/>
        <w:rPr/>
      </w:pPr>
      <w:r>
        <w:rPr/>
        <w:t>Listing 12-19: Storing the</w:t>
      </w:r>
      <w:r>
        <w:rPr>
          <w:rStyle w:val="EmphasisItalic"/>
        </w:rPr>
        <w:t xml:space="preserve"> </w:t>
      </w:r>
      <w:r>
        <w:rPr/>
        <w:t>lines that match so that we can return them</w:t>
      </w:r>
    </w:p>
    <w:p>
      <w:pPr>
        <w:pStyle w:val="Body"/>
        <w:rPr/>
      </w:pPr>
      <w:r>
        <w:rPr/>
        <w:t>Now the</w:t>
      </w:r>
      <w:ins w:id="1927" w:author="Carol Nichols" w:date="2017-07-11T21:56:00Z">
        <w:r>
          <w:rPr/>
          <w:t xml:space="preserve"> </w:t>
        </w:r>
      </w:ins>
      <w:del w:id="1928" w:author="Carol Nichols" w:date="2017-07-11T21:56:00Z">
        <w:r>
          <w:rPr/>
          <w:delText> </w:delText>
        </w:r>
      </w:del>
      <w:r>
        <w:rPr>
          <w:rStyle w:val="Literal"/>
        </w:rPr>
        <w:t>search</w:t>
      </w:r>
      <w:del w:id="1929" w:author="Carol Nichols" w:date="2017-07-11T21:56:00Z">
        <w:r>
          <w:rPr>
            <w:rStyle w:val="Literal"/>
          </w:rPr>
          <w:delText> </w:delText>
        </w:r>
      </w:del>
      <w:ins w:id="1930" w:author="Carol Nichols" w:date="2017-07-11T21:56:00Z">
        <w:r>
          <w:rPr/>
          <w:t xml:space="preserve"> </w:t>
        </w:r>
      </w:ins>
      <w:r>
        <w:rPr/>
        <w:t xml:space="preserve">function should be returning only the lines that contain </w:t>
      </w:r>
      <w:r>
        <w:rPr>
          <w:rStyle w:val="Literal"/>
        </w:rPr>
        <w:t>query</w:t>
      </w:r>
      <w:r>
        <w:rPr/>
        <w:t>, and our test should pass. Let’s run the tests:</w:t>
      </w:r>
    </w:p>
    <w:p>
      <w:pPr>
        <w:pStyle w:val="CodeA"/>
        <w:rPr/>
      </w:pPr>
      <w:r>
        <w:rPr/>
        <w:t>$ cargo test</w:t>
      </w:r>
    </w:p>
    <w:p>
      <w:pPr>
        <w:pStyle w:val="CodeB"/>
        <w:rPr/>
      </w:pPr>
      <w:r>
        <w:rPr/>
        <w:t>running 1 test</w:t>
      </w:r>
    </w:p>
    <w:p>
      <w:pPr>
        <w:pStyle w:val="CodeB"/>
        <w:rPr/>
      </w:pPr>
      <w:r>
        <w:rPr/>
        <w:t>test test::one_result ... ok</w:t>
      </w:r>
    </w:p>
    <w:p>
      <w:pPr>
        <w:pStyle w:val="CodeB"/>
        <w:rPr/>
      </w:pPr>
      <w:r>
        <w:rPr/>
      </w:r>
    </w:p>
    <w:p>
      <w:pPr>
        <w:pStyle w:val="CodeC"/>
        <w:rPr/>
      </w:pPr>
      <w:r>
        <w:rPr/>
        <w:t>test result: ok. 1 passed; 0 failed; 0 ignored; 0 measured</w:t>
      </w:r>
    </w:p>
    <w:p>
      <w:pPr>
        <w:pStyle w:val="CodeB"/>
        <w:rPr/>
      </w:pPr>
      <w:r>
        <w:rPr/>
      </w:r>
    </w:p>
    <w:p>
      <w:pPr>
        <w:pStyle w:val="CodeC"/>
        <w:rPr/>
      </w:pPr>
      <w:del w:id="1931" w:author="Carol Nichols" w:date="2017-07-11T22:17:00Z">
        <w:r>
          <w:rPr/>
          <w:delText xml:space="preserve">   </w:delText>
        </w:r>
      </w:del>
      <w:del w:id="1932" w:author="Carol Nichols" w:date="2017-07-11T22:17:00Z">
        <w:r>
          <w:rPr/>
          <w:delText>Running target/debug/</w:delText>
        </w:r>
      </w:del>
      <w:del w:id="1933" w:author="Carol Nichols" w:date="2017-07-11T18:04:00Z">
        <w:r>
          <w:rPr/>
          <w:delText>greprs</w:delText>
        </w:r>
      </w:del>
      <w:del w:id="1934" w:author="Carol Nichols" w:date="2017-07-11T22:17:00Z">
        <w:r>
          <w:rPr/>
          <w:delText>-2f55ee8cd1721808</w:delText>
        </w:r>
      </w:del>
    </w:p>
    <w:p>
      <w:pPr>
        <w:pStyle w:val="CodeB"/>
        <w:rPr/>
      </w:pPr>
      <w:r>
        <w:rPr/>
      </w:r>
    </w:p>
    <w:p>
      <w:pPr>
        <w:pStyle w:val="CodeC"/>
        <w:rPr/>
      </w:pPr>
      <w:del w:id="1935" w:author="Carol Nichols" w:date="2017-07-11T22:17:00Z">
        <w:r>
          <w:rPr/>
          <w:delText>running 0 tests</w:delText>
        </w:r>
      </w:del>
    </w:p>
    <w:p>
      <w:pPr>
        <w:pStyle w:val="CodeB"/>
        <w:rPr/>
      </w:pPr>
      <w:r>
        <w:rPr/>
      </w:r>
    </w:p>
    <w:p>
      <w:pPr>
        <w:pStyle w:val="CodeC"/>
        <w:rPr/>
      </w:pPr>
      <w:del w:id="1936" w:author="Carol Nichols" w:date="2017-07-11T22:17:00Z">
        <w:r>
          <w:rPr/>
          <w:delText>test result: ok. 0 passed; 0 failed; 0 ignored; 0 measured</w:delText>
        </w:r>
      </w:del>
    </w:p>
    <w:p>
      <w:pPr>
        <w:pStyle w:val="CodeB"/>
        <w:rPr/>
      </w:pPr>
      <w:r>
        <w:rPr/>
      </w:r>
    </w:p>
    <w:p>
      <w:pPr>
        <w:pStyle w:val="CodeC"/>
        <w:rPr/>
      </w:pPr>
      <w:del w:id="1937" w:author="Carol Nichols" w:date="2017-07-11T22:17:00Z">
        <w:r>
          <w:rPr/>
          <w:delText xml:space="preserve">  </w:delText>
        </w:r>
      </w:del>
      <w:del w:id="1938" w:author="Carol Nichols" w:date="2017-07-11T22:17:00Z">
        <w:r>
          <w:rPr/>
          <w:delText xml:space="preserve">Doc-tests </w:delText>
        </w:r>
      </w:del>
      <w:del w:id="1939" w:author="Carol Nichols" w:date="2017-07-11T18:04:00Z">
        <w:r>
          <w:rPr/>
          <w:delText>greprs</w:delText>
        </w:r>
      </w:del>
    </w:p>
    <w:p>
      <w:pPr>
        <w:pStyle w:val="CodeB"/>
        <w:rPr/>
      </w:pPr>
      <w:r>
        <w:rPr/>
      </w:r>
    </w:p>
    <w:p>
      <w:pPr>
        <w:pStyle w:val="CodeC"/>
        <w:rPr/>
      </w:pPr>
      <w:del w:id="1940" w:author="Carol Nichols" w:date="2017-07-11T22:17:00Z">
        <w:r>
          <w:rPr/>
          <w:delText>running 0 tests</w:delText>
        </w:r>
      </w:del>
    </w:p>
    <w:p>
      <w:pPr>
        <w:pStyle w:val="CodeB"/>
        <w:rPr/>
      </w:pPr>
      <w:r>
        <w:rPr/>
      </w:r>
    </w:p>
    <w:p>
      <w:pPr>
        <w:pStyle w:val="CodeC"/>
        <w:rPr/>
      </w:pPr>
      <w:del w:id="1941" w:author="Carol Nichols" w:date="2017-07-11T22:17:00Z">
        <w:r>
          <w:rPr/>
          <w:delText>test result: ok. 0 passed; 0 failed; 0 ignored; 0 measured</w:delText>
        </w:r>
      </w:del>
    </w:p>
    <w:p>
      <w:pPr>
        <w:pStyle w:val="Body"/>
        <w:rPr/>
      </w:pPr>
      <w:r>
        <w:rPr/>
        <w:t>Our test passed, great, it works!</w:t>
      </w:r>
      <w:r>
        <w:rPr>
          <w:rFonts w:eastAsia="Microsoft YaHei"/>
        </w:rPr>
        <w:t xml:space="preserve"> </w:t>
      </w:r>
    </w:p>
    <w:p>
      <w:pPr>
        <w:pStyle w:val="Body"/>
        <w:rPr/>
      </w:pPr>
      <w:r>
        <w:rPr/>
        <w:t>N</w:t>
      </w:r>
      <w:bookmarkStart w:id="78" w:name="__RefHeading___Toc15030_1865893667"/>
      <w:bookmarkEnd w:id="78"/>
      <w:r>
        <w:rPr/>
        <w:t>ow that our test is passing, we could consider opportunities for refactoring the implementation of the</w:t>
      </w:r>
      <w:ins w:id="1942" w:author="Carol Nichols" w:date="2017-07-11T21:56:00Z">
        <w:r>
          <w:rPr/>
          <w:t xml:space="preserve"> </w:t>
        </w:r>
      </w:ins>
      <w:del w:id="1943" w:author="Carol Nichols" w:date="2017-07-11T21:56:00Z">
        <w:r>
          <w:rPr/>
          <w:delText> </w:delText>
        </w:r>
      </w:del>
      <w:r>
        <w:rPr>
          <w:rStyle w:val="Literal"/>
        </w:rPr>
        <w:t>search</w:t>
      </w:r>
      <w:del w:id="1944" w:author="Carol Nichols" w:date="2017-07-11T21:56:00Z">
        <w:r>
          <w:rPr>
            <w:rStyle w:val="Literal"/>
          </w:rPr>
          <w:delText> </w:delText>
        </w:r>
      </w:del>
      <w:ins w:id="1945" w:author="Carol Nichols" w:date="2017-07-11T21:56:00Z">
        <w:r>
          <w:rPr/>
          <w:t xml:space="preserve"> </w:t>
        </w:r>
      </w:ins>
      <w:r>
        <w:rPr/>
        <w:t>function while keeping the</w:t>
      </w:r>
      <w:ins w:id="1946" w:author="Liz2" w:date="2017-06-27T14:50:00Z">
        <w:r>
          <w:rPr/>
          <w:t xml:space="preserve"> code that passes the</w:t>
        </w:r>
      </w:ins>
      <w:r>
        <w:rPr/>
        <w:t xml:space="preserve"> tests</w:t>
      </w:r>
      <w:ins w:id="1947" w:author="Liz2" w:date="2017-06-27T14:50:00Z">
        <w:r>
          <w:rPr/>
          <w:t>,</w:t>
        </w:r>
      </w:ins>
      <w:r>
        <w:rPr/>
        <w:t xml:space="preserve"> </w:t>
      </w:r>
      <w:del w:id="1948" w:author="Liz2" w:date="2017-06-27T14:50:00Z">
        <w:r>
          <w:rPr/>
          <w:delText xml:space="preserve">passing </w:delText>
        </w:r>
      </w:del>
      <w:r>
        <w:rPr/>
        <w:t>in order to maintain the same functionality</w:t>
      </w:r>
      <w:del w:id="1949" w:author="Liz2" w:date="2017-06-27T14:51:00Z">
        <w:r>
          <w:rPr/>
          <w:delText xml:space="preserve"> </w:delText>
        </w:r>
      </w:del>
      <w:del w:id="1950" w:author="Liz2" w:date="2017-06-27T14:50:00Z">
        <w:r>
          <w:rPr/>
          <w:delText>while we do so</w:delText>
        </w:r>
      </w:del>
      <w:r>
        <w:rPr/>
        <w:t xml:space="preserve">. </w:t>
      </w:r>
      <w:commentRangeStart w:id="43"/>
      <w:commentRangeStart w:id="44"/>
      <w:r>
        <w:rPr/>
        <w:t>Th</w:t>
      </w:r>
      <w:del w:id="1951" w:author="Carol Nichols" w:date="2017-07-11T21:56:00Z">
        <w:r>
          <w:rPr/>
          <w:delText>is</w:delText>
        </w:r>
      </w:del>
      <w:ins w:id="1952" w:author="Carol Nichols" w:date="2017-07-11T21:56:00Z">
        <w:r>
          <w:rPr/>
          <w:t>e</w:t>
        </w:r>
      </w:ins>
      <w:r>
        <w:rPr/>
        <w:t xml:space="preserve"> </w:t>
      </w:r>
      <w:commentRangeStart w:id="45"/>
      <w:r>
        <w:rPr/>
      </w:r>
      <w:commentRangeEnd w:id="44"/>
      <w:r>
        <w:commentReference w:id="44"/>
      </w:r>
      <w:r>
        <w:rPr/>
      </w:r>
      <w:commentRangeEnd w:id="43"/>
      <w:r>
        <w:commentReference w:id="43"/>
      </w:r>
      <w:r>
        <w:rPr/>
        <w:t>code</w:t>
      </w:r>
      <w:ins w:id="1953" w:author="Carol Nichols" w:date="2017-07-11T21:56:00Z">
        <w:r>
          <w:rPr/>
          <w:t xml:space="preserve"> in the </w:t>
        </w:r>
      </w:ins>
      <w:ins w:id="1954" w:author="Carol Nichols" w:date="2017-07-11T21:56:00Z">
        <w:r>
          <w:rPr>
            <w:rStyle w:val="Literal"/>
          </w:rPr>
          <w:t>search</w:t>
        </w:r>
      </w:ins>
      <w:r>
        <w:rPr>
          <w:rStyle w:val="Literal"/>
        </w:rPr>
      </w:r>
      <w:ins w:id="1955" w:author="Carol Nichols" w:date="2017-07-11T21:56:00Z">
        <w:commentRangeEnd w:id="45"/>
        <w:r>
          <w:commentReference w:id="45"/>
        </w:r>
        <w:r>
          <w:rPr/>
          <w:t xml:space="preserve"> func</w:t>
        </w:r>
      </w:ins>
      <w:ins w:id="1956" w:author="Carol Nichols" w:date="2017-07-11T21:57:00Z">
        <w:r>
          <w:rPr/>
          <w:t>tion</w:t>
        </w:r>
      </w:ins>
      <w:r>
        <w:rPr/>
        <w:t xml:space="preserve"> isn’t</w:t>
      </w:r>
      <w:ins w:id="1957" w:author="Carol Nichols" w:date="2017-07-11T21:57:00Z">
        <w:r>
          <w:rPr/>
          <w:t xml:space="preserve"> too</w:t>
        </w:r>
      </w:ins>
      <w:r>
        <w:rPr/>
        <w:t xml:space="preserve"> bad, but it isn’t taking advantage of some useful features of iterators. We’ll be coming back to this example in Chapter 13 where we’ll explore iterators in detail and see how to improve it.</w:t>
      </w:r>
    </w:p>
    <w:p>
      <w:pPr>
        <w:pStyle w:val="Body"/>
        <w:rPr/>
      </w:pPr>
      <w:del w:id="1958" w:author="Carol Nichols" w:date="2017-07-12T09:12:00Z">
        <w:r>
          <w:rPr/>
          <w:delText xml:space="preserve"> </w:delText>
        </w:r>
      </w:del>
    </w:p>
    <w:p>
      <w:pPr>
        <w:pStyle w:val="HeadC"/>
        <w:rPr/>
      </w:pPr>
      <w:bookmarkStart w:id="79" w:name="_Toc486341795"/>
      <w:bookmarkStart w:id="80" w:name="using-the-`search`-function-in-the-`run`"/>
      <w:bookmarkStart w:id="81" w:name="__RefHeading___Toc15032_1865893667"/>
      <w:bookmarkEnd w:id="80"/>
      <w:bookmarkEnd w:id="81"/>
      <w:r>
        <w:rPr/>
        <w:t>Using the</w:t>
      </w:r>
      <w:del w:id="1959" w:author="Carol Nichols" w:date="2017-07-11T21:57:00Z">
        <w:r>
          <w:rPr/>
          <w:delText> </w:delText>
        </w:r>
      </w:del>
      <w:ins w:id="1960" w:author="Carol Nichols" w:date="2017-07-11T21:57:00Z">
        <w:r>
          <w:rPr/>
          <w:t xml:space="preserve"> </w:t>
        </w:r>
      </w:ins>
      <w:r>
        <w:rPr>
          <w:rStyle w:val="Literal"/>
        </w:rPr>
        <w:t>search</w:t>
      </w:r>
      <w:del w:id="1961" w:author="Carol Nichols" w:date="2017-07-11T21:58:00Z">
        <w:r>
          <w:rPr>
            <w:rStyle w:val="Literal"/>
          </w:rPr>
          <w:delText> </w:delText>
        </w:r>
      </w:del>
      <w:ins w:id="1962" w:author="Carol Nichols" w:date="2017-07-11T21:57:00Z">
        <w:r>
          <w:rPr/>
          <w:t xml:space="preserve"> </w:t>
        </w:r>
      </w:ins>
      <w:r>
        <w:rPr/>
        <w:t>Function in the</w:t>
      </w:r>
      <w:ins w:id="1963" w:author="Carol Nichols" w:date="2017-07-11T21:58:00Z">
        <w:r>
          <w:rPr/>
          <w:t xml:space="preserve"> </w:t>
        </w:r>
      </w:ins>
      <w:del w:id="1964" w:author="Carol Nichols" w:date="2017-07-11T21:58:00Z">
        <w:r>
          <w:rPr/>
          <w:delText> </w:delText>
        </w:r>
      </w:del>
      <w:r>
        <w:rPr>
          <w:rStyle w:val="Literal"/>
        </w:rPr>
        <w:t>run</w:t>
      </w:r>
      <w:del w:id="1965" w:author="Carol Nichols" w:date="2017-07-11T21:58:00Z">
        <w:r>
          <w:rPr>
            <w:rStyle w:val="Literal"/>
          </w:rPr>
          <w:delText> </w:delText>
        </w:r>
      </w:del>
      <w:ins w:id="1966" w:author="Carol Nichols" w:date="2017-07-11T21:58:00Z">
        <w:r>
          <w:rPr/>
          <w:t xml:space="preserve"> </w:t>
        </w:r>
      </w:ins>
      <w:bookmarkEnd w:id="79"/>
      <w:r>
        <w:rPr/>
        <w:t>Function</w:t>
      </w:r>
    </w:p>
    <w:p>
      <w:pPr>
        <w:pStyle w:val="BodyFirst"/>
        <w:rPr/>
      </w:pPr>
      <w:r>
        <w:rPr/>
        <w:t>Now that we have the</w:t>
      </w:r>
      <w:ins w:id="1967" w:author="Carol Nichols" w:date="2017-07-11T21:58:00Z">
        <w:r>
          <w:rPr/>
          <w:t xml:space="preserve"> </w:t>
        </w:r>
      </w:ins>
      <w:del w:id="1968" w:author="Carol Nichols" w:date="2017-07-11T21:58:00Z">
        <w:r>
          <w:rPr/>
          <w:delText> </w:delText>
        </w:r>
      </w:del>
      <w:r>
        <w:rPr>
          <w:rStyle w:val="Literal"/>
        </w:rPr>
        <w:t>search</w:t>
      </w:r>
      <w:del w:id="1969" w:author="Carol Nichols" w:date="2017-07-11T21:58:00Z">
        <w:r>
          <w:rPr>
            <w:rStyle w:val="Literal"/>
          </w:rPr>
          <w:delText> </w:delText>
        </w:r>
      </w:del>
      <w:ins w:id="1970" w:author="Carol Nichols" w:date="2017-07-11T21:58:00Z">
        <w:r>
          <w:rPr/>
          <w:t xml:space="preserve"> </w:t>
        </w:r>
      </w:ins>
      <w:r>
        <w:rPr/>
        <w:t>function working and tested, we need to actually call</w:t>
      </w:r>
      <w:ins w:id="1971" w:author="Carol Nichols" w:date="2017-07-11T21:58:00Z">
        <w:r>
          <w:rPr/>
          <w:t xml:space="preserve"> </w:t>
        </w:r>
      </w:ins>
      <w:del w:id="1972" w:author="Carol Nichols" w:date="2017-07-11T21:58:00Z">
        <w:r>
          <w:rPr/>
          <w:delText> </w:delText>
        </w:r>
      </w:del>
      <w:r>
        <w:rPr>
          <w:rStyle w:val="Literal"/>
        </w:rPr>
        <w:t>search</w:t>
      </w:r>
      <w:del w:id="1973" w:author="Carol Nichols" w:date="2017-07-11T21:58:00Z">
        <w:r>
          <w:rPr>
            <w:rStyle w:val="Literal"/>
          </w:rPr>
          <w:delText> </w:delText>
        </w:r>
      </w:del>
      <w:ins w:id="1974" w:author="Carol Nichols" w:date="2017-07-11T21:58:00Z">
        <w:r>
          <w:rPr/>
          <w:t xml:space="preserve"> </w:t>
        </w:r>
      </w:ins>
      <w:r>
        <w:rPr/>
        <w:t>from our</w:t>
      </w:r>
      <w:ins w:id="1975" w:author="Carol Nichols" w:date="2017-07-11T21:58:00Z">
        <w:r>
          <w:rPr/>
          <w:t xml:space="preserve"> </w:t>
        </w:r>
      </w:ins>
      <w:del w:id="1976" w:author="Carol Nichols" w:date="2017-07-11T21:58:00Z">
        <w:r>
          <w:rPr/>
          <w:delText> </w:delText>
        </w:r>
      </w:del>
      <w:r>
        <w:rPr>
          <w:rStyle w:val="Literal"/>
        </w:rPr>
        <w:t>run</w:t>
      </w:r>
      <w:del w:id="1977" w:author="Carol Nichols" w:date="2017-07-11T21:58:00Z">
        <w:r>
          <w:rPr>
            <w:rStyle w:val="Literal"/>
          </w:rPr>
          <w:delText> </w:delText>
        </w:r>
      </w:del>
      <w:ins w:id="1978" w:author="Carol Nichols" w:date="2017-07-11T21:58:00Z">
        <w:r>
          <w:rPr/>
          <w:t xml:space="preserve"> </w:t>
        </w:r>
      </w:ins>
      <w:r>
        <w:rPr/>
        <w:t>function. We need to pass the</w:t>
      </w:r>
      <w:ins w:id="1979" w:author="Carol Nichols" w:date="2017-07-11T21:58:00Z">
        <w:r>
          <w:rPr/>
          <w:t xml:space="preserve"> </w:t>
        </w:r>
      </w:ins>
      <w:del w:id="1980" w:author="Carol Nichols" w:date="2017-07-11T21:58:00Z">
        <w:r>
          <w:rPr/>
          <w:delText> </w:delText>
        </w:r>
      </w:del>
      <w:r>
        <w:rPr>
          <w:rStyle w:val="Literal"/>
        </w:rPr>
        <w:t>config.query</w:t>
      </w:r>
      <w:del w:id="1981" w:author="Carol Nichols" w:date="2017-07-11T21:58:00Z">
        <w:r>
          <w:rPr>
            <w:rStyle w:val="Literal"/>
          </w:rPr>
          <w:delText> </w:delText>
        </w:r>
      </w:del>
      <w:ins w:id="1982" w:author="Carol Nichols" w:date="2017-07-11T21:58:00Z">
        <w:r>
          <w:rPr/>
          <w:t xml:space="preserve"> </w:t>
        </w:r>
      </w:ins>
      <w:r>
        <w:rPr/>
        <w:t>value and the</w:t>
      </w:r>
      <w:ins w:id="1983" w:author="Carol Nichols" w:date="2017-07-11T21:58:00Z">
        <w:r>
          <w:rPr/>
          <w:t xml:space="preserve"> </w:t>
        </w:r>
      </w:ins>
      <w:del w:id="1984" w:author="Carol Nichols" w:date="2017-07-11T21:58:00Z">
        <w:r>
          <w:rPr/>
          <w:delText> </w:delText>
        </w:r>
      </w:del>
      <w:r>
        <w:rPr>
          <w:rStyle w:val="Literal"/>
        </w:rPr>
        <w:t>contents</w:t>
      </w:r>
      <w:del w:id="1985" w:author="Carol Nichols" w:date="2017-07-11T21:58:00Z">
        <w:r>
          <w:rPr>
            <w:rStyle w:val="Literal"/>
          </w:rPr>
          <w:delText> </w:delText>
        </w:r>
      </w:del>
      <w:ins w:id="1986" w:author="Carol Nichols" w:date="2017-07-11T21:58:00Z">
        <w:r>
          <w:rPr/>
          <w:t xml:space="preserve"> </w:t>
        </w:r>
      </w:ins>
      <w:r>
        <w:rPr/>
        <w:t>that</w:t>
      </w:r>
      <w:ins w:id="1987" w:author="Carol Nichols" w:date="2017-07-11T21:58:00Z">
        <w:r>
          <w:rPr/>
          <w:t xml:space="preserve"> </w:t>
        </w:r>
      </w:ins>
      <w:del w:id="1988" w:author="Carol Nichols" w:date="2017-07-11T21:58:00Z">
        <w:r>
          <w:rPr/>
          <w:delText> </w:delText>
        </w:r>
      </w:del>
      <w:r>
        <w:rPr>
          <w:rStyle w:val="Literal"/>
        </w:rPr>
        <w:t>run</w:t>
      </w:r>
      <w:del w:id="1989" w:author="Carol Nichols" w:date="2017-07-11T21:58:00Z">
        <w:r>
          <w:rPr>
            <w:rStyle w:val="Literal"/>
          </w:rPr>
          <w:delText> </w:delText>
        </w:r>
      </w:del>
      <w:ins w:id="1990" w:author="Carol Nichols" w:date="2017-07-11T21:58:00Z">
        <w:r>
          <w:rPr/>
          <w:t xml:space="preserve"> </w:t>
        </w:r>
      </w:ins>
      <w:r>
        <w:rPr/>
        <w:t>read from the file to the</w:t>
      </w:r>
      <w:ins w:id="1991" w:author="Carol Nichols" w:date="2017-07-11T21:58:00Z">
        <w:r>
          <w:rPr/>
          <w:t xml:space="preserve"> </w:t>
        </w:r>
      </w:ins>
      <w:del w:id="1992" w:author="Carol Nichols" w:date="2017-07-11T21:58:00Z">
        <w:r>
          <w:rPr/>
          <w:delText> </w:delText>
        </w:r>
      </w:del>
      <w:r>
        <w:rPr>
          <w:rStyle w:val="Literal"/>
        </w:rPr>
        <w:t>search</w:t>
      </w:r>
      <w:del w:id="1993" w:author="Carol Nichols" w:date="2017-07-11T21:59:00Z">
        <w:r>
          <w:rPr>
            <w:rStyle w:val="Literal"/>
          </w:rPr>
          <w:delText> </w:delText>
        </w:r>
      </w:del>
      <w:ins w:id="1994" w:author="Carol Nichols" w:date="2017-07-11T21:59:00Z">
        <w:r>
          <w:rPr/>
          <w:t xml:space="preserve"> </w:t>
        </w:r>
      </w:ins>
      <w:r>
        <w:rPr/>
        <w:t xml:space="preserve">function. Then </w:t>
      </w:r>
      <w:r>
        <w:rPr>
          <w:rStyle w:val="Literal"/>
        </w:rPr>
        <w:t>run</w:t>
      </w:r>
      <w:del w:id="1995" w:author="Carol Nichols" w:date="2017-07-11T21:59:00Z">
        <w:r>
          <w:rPr>
            <w:rStyle w:val="Literal"/>
          </w:rPr>
          <w:delText> </w:delText>
        </w:r>
      </w:del>
      <w:ins w:id="1996" w:author="Carol Nichols" w:date="2017-07-11T21:59:00Z">
        <w:r>
          <w:rPr/>
          <w:t xml:space="preserve"> </w:t>
        </w:r>
      </w:ins>
      <w:r>
        <w:rPr/>
        <w:t xml:space="preserve">will print out </w:t>
      </w:r>
      <w:del w:id="1997" w:author="Carol Nichols" w:date="2017-07-11T21:59:00Z">
        <w:r>
          <w:rPr>
            <w:rFonts w:eastAsia="Microsoft YaHei"/>
          </w:rPr>
          <w:delText xml:space="preserve">’ </w:delText>
        </w:r>
      </w:del>
      <w:r>
        <w:rPr/>
        <w:t>each line returned from</w:t>
      </w:r>
      <w:ins w:id="1998" w:author="Carol Nichols" w:date="2017-07-11T21:59:00Z">
        <w:r>
          <w:rPr/>
          <w:t xml:space="preserve"> </w:t>
        </w:r>
      </w:ins>
      <w:del w:id="1999" w:author="Carol Nichols" w:date="2017-07-11T21:59:00Z">
        <w:r>
          <w:rPr/>
          <w:delText> </w:delText>
        </w:r>
      </w:del>
      <w:r>
        <w:rPr>
          <w:rStyle w:val="Literal"/>
        </w:rPr>
        <w:t>search</w:t>
      </w:r>
      <w:r>
        <w:rPr/>
        <w:t>:</w:t>
      </w:r>
    </w:p>
    <w:p>
      <w:pPr>
        <w:pStyle w:val="ProductionDirective"/>
        <w:rPr/>
      </w:pPr>
      <w:r>
        <w:rPr/>
        <w:t>Filename: src/lib.rs</w:t>
      </w:r>
    </w:p>
    <w:p>
      <w:pPr>
        <w:pStyle w:val="CodeA"/>
        <w:rPr/>
      </w:pPr>
      <w:r>
        <w:rPr>
          <w:rStyle w:val="LiteralGray"/>
          <w:rPrChange w:id="0" w:author="Carol Nichols" w:date="2017-07-11T22:00:00Z"/>
        </w:rPr>
        <w:t>pub fn run(config: Config) -&gt; Result&lt;(), Box&lt;Error&gt;&gt; {</w:t>
      </w:r>
    </w:p>
    <w:p>
      <w:pPr>
        <w:pStyle w:val="CodeB"/>
        <w:rPr/>
      </w:pPr>
      <w:ins w:id="2001"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f = File::open(config.filename)?;</w:t>
      </w:r>
    </w:p>
    <w:p>
      <w:pPr>
        <w:pStyle w:val="CodeB"/>
        <w:rPr>
          <w:rStyle w:val="LiteralGray"/>
        </w:rPr>
      </w:pPr>
      <w:r>
        <w:rPr/>
      </w:r>
    </w:p>
    <w:p>
      <w:pPr>
        <w:pStyle w:val="CodeB"/>
        <w:rPr/>
      </w:pPr>
      <w:ins w:id="2004"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contents = String::new();</w:t>
      </w:r>
    </w:p>
    <w:p>
      <w:pPr>
        <w:pStyle w:val="CodeB"/>
        <w:rPr/>
      </w:pPr>
      <w:ins w:id="2007"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f.read_to_string(&amp;mut contents)?;</w:t>
      </w:r>
    </w:p>
    <w:p>
      <w:pPr>
        <w:pStyle w:val="CodeB"/>
        <w:rPr>
          <w:rStyle w:val="LiteralGray"/>
        </w:rPr>
      </w:pPr>
      <w:r>
        <w:rPr/>
      </w:r>
    </w:p>
    <w:p>
      <w:pPr>
        <w:pStyle w:val="CodeB"/>
        <w:rPr/>
      </w:pPr>
      <w:ins w:id="2010" w:author="Carol Nichols" w:date="2017-07-11T21:59:00Z">
        <w:r>
          <w:rPr/>
          <w:t xml:space="preserve">  </w:t>
        </w:r>
      </w:ins>
      <w:r>
        <w:rPr/>
        <w:t xml:space="preserve">  </w:t>
      </w:r>
      <w:r>
        <w:rPr/>
        <w:t>for line in search(&amp;config.query, &amp;contents) {</w:t>
      </w:r>
    </w:p>
    <w:p>
      <w:pPr>
        <w:pStyle w:val="CodeB"/>
        <w:rPr/>
      </w:pPr>
      <w:ins w:id="2011" w:author="Carol Nichols" w:date="2017-07-11T21:59:00Z">
        <w:r>
          <w:rPr/>
          <w:t xml:space="preserve">    </w:t>
        </w:r>
      </w:ins>
      <w:r>
        <w:rPr/>
        <w:t xml:space="preserve">    </w:t>
      </w:r>
      <w:r>
        <w:rPr/>
        <w:t>println!("{}", line);</w:t>
      </w:r>
    </w:p>
    <w:p>
      <w:pPr>
        <w:pStyle w:val="CodeB"/>
        <w:rPr/>
      </w:pPr>
      <w:ins w:id="2012" w:author="Carol Nichols" w:date="2017-07-11T21:59:00Z">
        <w:r>
          <w:rPr/>
          <w:t xml:space="preserve">  </w:t>
        </w:r>
      </w:ins>
      <w:r>
        <w:rPr/>
        <w:t xml:space="preserve">  </w:t>
      </w:r>
      <w:r>
        <w:rPr/>
        <w:t>}</w:t>
      </w:r>
    </w:p>
    <w:p>
      <w:pPr>
        <w:pStyle w:val="CodeB"/>
        <w:rPr>
          <w:rStyle w:val="LiteralGray"/>
        </w:rPr>
      </w:pPr>
      <w:r>
        <w:rPr/>
      </w:r>
    </w:p>
    <w:p>
      <w:pPr>
        <w:pStyle w:val="CodeB"/>
        <w:rPr/>
      </w:pPr>
      <w:ins w:id="2013" w:author="Carol Nichols" w:date="2017-07-11T21:59:00Z">
        <w:r>
          <w:rPr>
            <w:rStyle w:val="LiteralGray"/>
          </w:rPr>
          <w:t xml:space="preserve">  </w:t>
        </w:r>
      </w:ins>
      <w:r>
        <w:rPr>
          <w:rStyle w:val="LiteralGray"/>
          <w:rPrChange w:id="0" w:author="Carol Nichols" w:date="2017-07-11T22:00:00Z"/>
        </w:rPr>
        <w:t xml:space="preserve">  </w:t>
      </w:r>
      <w:r>
        <w:rPr>
          <w:rStyle w:val="LiteralGray"/>
          <w:rPrChange w:id="0" w:author="Carol Nichols" w:date="2017-07-11T22:00:00Z"/>
        </w:rPr>
        <w:t>Ok(())</w:t>
      </w:r>
    </w:p>
    <w:p>
      <w:pPr>
        <w:pStyle w:val="CodeC"/>
        <w:rPr/>
      </w:pPr>
      <w:r>
        <w:rPr>
          <w:rStyle w:val="LiteralGray"/>
          <w:rPrChange w:id="0" w:author="Carol Nichols" w:date="2017-07-11T22:00:00Z"/>
        </w:rPr>
        <w:t>}</w:t>
      </w:r>
    </w:p>
    <w:p>
      <w:pPr>
        <w:pStyle w:val="Body"/>
        <w:rPr/>
      </w:pPr>
      <w:r>
        <w:rPr/>
        <w:t>We’re again using a</w:t>
      </w:r>
      <w:ins w:id="2017" w:author="Carol Nichols" w:date="2017-07-11T22:01:00Z">
        <w:r>
          <w:rPr/>
          <w:t xml:space="preserve"> </w:t>
        </w:r>
      </w:ins>
      <w:del w:id="2018" w:author="Carol Nichols" w:date="2017-07-11T22:01:00Z">
        <w:r>
          <w:rPr/>
          <w:delText> </w:delText>
        </w:r>
      </w:del>
      <w:r>
        <w:rPr>
          <w:rStyle w:val="Literal"/>
        </w:rPr>
        <w:t>for</w:t>
      </w:r>
      <w:del w:id="2019" w:author="Carol Nichols" w:date="2017-07-11T22:01:00Z">
        <w:r>
          <w:rPr>
            <w:rStyle w:val="Literal"/>
          </w:rPr>
          <w:delText> </w:delText>
        </w:r>
      </w:del>
      <w:ins w:id="2020" w:author="Carol Nichols" w:date="2017-07-11T22:01:00Z">
        <w:r>
          <w:rPr/>
          <w:t xml:space="preserve"> </w:t>
        </w:r>
      </w:ins>
      <w:r>
        <w:rPr/>
        <w:t>loop to get each line returned from</w:t>
      </w:r>
      <w:ins w:id="2021" w:author="Carol Nichols" w:date="2017-07-11T22:01:00Z">
        <w:r>
          <w:rPr/>
          <w:t xml:space="preserve"> </w:t>
        </w:r>
      </w:ins>
      <w:del w:id="2022" w:author="Carol Nichols" w:date="2017-07-11T22:01:00Z">
        <w:r>
          <w:rPr/>
          <w:delText> </w:delText>
        </w:r>
      </w:del>
      <w:r>
        <w:rPr>
          <w:rStyle w:val="Literal"/>
        </w:rPr>
        <w:t>search</w:t>
      </w:r>
      <w:r>
        <w:rPr/>
        <w:t>, and the code that we run for each line prints it out.</w:t>
      </w:r>
    </w:p>
    <w:p>
      <w:pPr>
        <w:pStyle w:val="Body"/>
        <w:rPr/>
      </w:pPr>
      <w:r>
        <w:rPr/>
        <w:t>Now our whole program should be working! Let’s try it out, first with a word that should return exactly one line from the Emily Dickinson poem, “frog”:</w:t>
      </w:r>
    </w:p>
    <w:p>
      <w:pPr>
        <w:pStyle w:val="CodeA"/>
        <w:rPr/>
      </w:pPr>
      <w:r>
        <w:rPr/>
        <w:t>$ cargo run frog poem.txt</w:t>
      </w:r>
    </w:p>
    <w:p>
      <w:pPr>
        <w:pStyle w:val="CodeB"/>
        <w:rPr/>
      </w:pPr>
      <w:r>
        <w:rPr/>
        <w:t xml:space="preserve">  </w:t>
      </w:r>
      <w:r>
        <w:rPr/>
        <w:t xml:space="preserve">Compiling </w:t>
      </w:r>
      <w:del w:id="2023" w:author="Carol Nichols" w:date="2017-07-11T18:04:00Z">
        <w:r>
          <w:rPr/>
          <w:delText>greprs</w:delText>
        </w:r>
      </w:del>
      <w:ins w:id="2024" w:author="Carol Nichols" w:date="2017-07-11T18:04:00Z">
        <w:r>
          <w:rPr>
            <w:rFonts w:eastAsia="Times New Roman" w:cs="Times New Roman"/>
            <w:sz w:val="20"/>
            <w:szCs w:val="20"/>
          </w:rPr>
          <w:t>minigrep</w:t>
        </w:r>
      </w:ins>
      <w:r>
        <w:rPr/>
        <w:t xml:space="preserve"> v0.1.0 (file:///projects/</w:t>
      </w:r>
      <w:del w:id="2025" w:author="Carol Nichols" w:date="2017-07-11T18:04:00Z">
        <w:r>
          <w:rPr/>
          <w:delText>greprs</w:delText>
        </w:r>
      </w:del>
      <w:ins w:id="2026" w:author="Carol Nichols" w:date="2017-07-11T18:04:00Z">
        <w:r>
          <w:rPr>
            <w:rFonts w:eastAsia="Times New Roman" w:cs="Times New Roman"/>
            <w:sz w:val="20"/>
            <w:szCs w:val="20"/>
          </w:rPr>
          <w:t>minigrep</w:t>
        </w:r>
      </w:ins>
      <w:r>
        <w:rPr/>
        <w:t>)</w:t>
      </w:r>
    </w:p>
    <w:p>
      <w:pPr>
        <w:pStyle w:val="CodeB"/>
        <w:rPr/>
      </w:pPr>
      <w:r>
        <w:rPr/>
        <w:t xml:space="preserve">  </w:t>
      </w:r>
      <w:ins w:id="2027" w:author="Carol Nichols" w:date="2017-07-11T22:01:00Z">
        <w:r>
          <w:rPr/>
          <w:t xml:space="preserve"> </w:t>
        </w:r>
      </w:ins>
      <w:r>
        <w:rPr/>
        <w:t>Finished de</w:t>
      </w:r>
      <w:del w:id="2028" w:author="Carol Nichols" w:date="2017-07-12T09:10:00Z">
        <w:r>
          <w:rPr/>
          <w:delText>bug</w:delText>
        </w:r>
      </w:del>
      <w:ins w:id="2029" w:author="Carol Nichols" w:date="2017-07-12T09:10:00Z">
        <w:r>
          <w:rPr/>
          <w:t>v</w:t>
        </w:r>
      </w:ins>
      <w:r>
        <w:rPr/>
        <w:t xml:space="preserve"> [unoptimized + debuginfo] target(s) in 0.38 secs</w:t>
      </w:r>
    </w:p>
    <w:p>
      <w:pPr>
        <w:pStyle w:val="CodeB"/>
        <w:rPr/>
      </w:pPr>
      <w:r>
        <w:rPr/>
        <w:t xml:space="preserve">  </w:t>
      </w:r>
      <w:ins w:id="2030" w:author="Carol Nichols" w:date="2017-07-11T22:01:00Z">
        <w:r>
          <w:rPr/>
          <w:t xml:space="preserve"> </w:t>
        </w:r>
      </w:ins>
      <w:r>
        <w:rPr/>
        <w:t xml:space="preserve"> </w:t>
      </w:r>
      <w:r>
        <w:rPr/>
        <w:t>Running `target/debug/</w:t>
      </w:r>
      <w:del w:id="2031" w:author="Carol Nichols" w:date="2017-07-11T18:04:00Z">
        <w:r>
          <w:rPr/>
          <w:delText>greprs</w:delText>
        </w:r>
      </w:del>
      <w:ins w:id="2032" w:author="Carol Nichols" w:date="2017-07-11T18:04:00Z">
        <w:r>
          <w:rPr>
            <w:rFonts w:eastAsia="Times New Roman" w:cs="Times New Roman"/>
            <w:sz w:val="20"/>
            <w:szCs w:val="20"/>
          </w:rPr>
          <w:t>minigrep</w:t>
        </w:r>
      </w:ins>
      <w:r>
        <w:rPr/>
        <w:t xml:space="preserve"> frog poem.txt`</w:t>
      </w:r>
    </w:p>
    <w:p>
      <w:pPr>
        <w:pStyle w:val="CodeC"/>
        <w:rPr/>
      </w:pPr>
      <w:del w:id="2033" w:author="Carol Nichols" w:date="2017-07-11T22:01:00Z">
        <w:r>
          <w:rPr>
            <w:rStyle w:val="Literal"/>
          </w:rPr>
          <w:delText>’’</w:delText>
        </w:r>
      </w:del>
      <w:r>
        <w:rPr/>
        <w:t>How public, like a frog</w:t>
      </w:r>
    </w:p>
    <w:p>
      <w:pPr>
        <w:pStyle w:val="Body"/>
        <w:rPr/>
      </w:pPr>
      <w:r>
        <w:rPr/>
        <w:t>Cool! Next, how about a word that will match multiple lines, like “the”:</w:t>
      </w:r>
    </w:p>
    <w:p>
      <w:pPr>
        <w:pStyle w:val="CodeA"/>
        <w:rPr/>
      </w:pPr>
      <w:r>
        <w:rPr/>
        <w:t>$ cargo run the poem.txt</w:t>
      </w:r>
    </w:p>
    <w:p>
      <w:pPr>
        <w:pStyle w:val="CodeB"/>
        <w:rPr/>
      </w:pPr>
      <w:r>
        <w:rPr/>
        <w:t xml:space="preserve">  </w:t>
      </w:r>
      <w:r>
        <w:rPr/>
        <w:t>Finished de</w:t>
      </w:r>
      <w:del w:id="2034" w:author="Carol Nichols" w:date="2017-07-12T09:10:00Z">
        <w:r>
          <w:rPr/>
          <w:delText>bug</w:delText>
        </w:r>
      </w:del>
      <w:ins w:id="2035" w:author="Carol Nichols" w:date="2017-07-12T09:10:00Z">
        <w:r>
          <w:rPr/>
          <w:t>v</w:t>
        </w:r>
      </w:ins>
      <w:r>
        <w:rPr/>
        <w:t xml:space="preserve"> [unoptimized + debuginfo] target(s) in 0.0 secs</w:t>
      </w:r>
    </w:p>
    <w:p>
      <w:pPr>
        <w:pStyle w:val="CodeB"/>
        <w:rPr/>
      </w:pPr>
      <w:r>
        <w:rPr/>
        <w:t xml:space="preserve">   </w:t>
      </w:r>
      <w:r>
        <w:rPr/>
        <w:t>Running `target/debug/</w:t>
      </w:r>
      <w:del w:id="2036" w:author="Carol Nichols" w:date="2017-07-11T18:04:00Z">
        <w:r>
          <w:rPr/>
          <w:delText>greprs</w:delText>
        </w:r>
      </w:del>
      <w:ins w:id="2037" w:author="Carol Nichols" w:date="2017-07-11T18:04:00Z">
        <w:r>
          <w:rPr>
            <w:rFonts w:eastAsia="Times New Roman" w:cs="Times New Roman"/>
            <w:sz w:val="20"/>
            <w:szCs w:val="20"/>
          </w:rPr>
          <w:t>minigrep</w:t>
        </w:r>
      </w:ins>
      <w:r>
        <w:rPr/>
        <w:t xml:space="preserve"> the poem.txt`</w:t>
      </w:r>
    </w:p>
    <w:p>
      <w:pPr>
        <w:pStyle w:val="CodeB"/>
        <w:rPr/>
      </w:pPr>
      <w:del w:id="2038" w:author="Carol Nichols" w:date="2017-07-11T22:02:00Z">
        <w:r>
          <w:rPr>
            <w:rStyle w:val="Literal"/>
          </w:rPr>
          <w:delText>’</w:delText>
        </w:r>
      </w:del>
      <w:r>
        <w:rPr/>
        <w:t>Then there’s a pair of us — don’t tell!</w:t>
      </w:r>
    </w:p>
    <w:p>
      <w:pPr>
        <w:pStyle w:val="CodeC"/>
        <w:rPr/>
      </w:pPr>
      <w:r>
        <w:rPr/>
        <w:t>To tell your name the livelong day</w:t>
      </w:r>
    </w:p>
    <w:p>
      <w:pPr>
        <w:pStyle w:val="Body"/>
        <w:rPr/>
      </w:pPr>
      <w:del w:id="2039" w:author="Carol Nichols" w:date="2017-07-11T22:02:00Z">
        <w:r>
          <w:rPr>
            <w:rStyle w:val="Literal"/>
          </w:rPr>
          <w:delText>’</w:delText>
        </w:r>
      </w:del>
      <w:r>
        <w:rPr/>
        <w:t>And finally, let’s make sure that we don’t get any lines when we search for a word that isn’t anywhere in the poem, like “monomorphization”:</w:t>
      </w:r>
    </w:p>
    <w:p>
      <w:pPr>
        <w:pStyle w:val="CodeA"/>
        <w:rPr/>
      </w:pPr>
      <w:r>
        <w:rPr/>
        <w:t>$ cargo run monomorphization poem.txt</w:t>
      </w:r>
    </w:p>
    <w:p>
      <w:pPr>
        <w:pStyle w:val="CodeB"/>
        <w:rPr/>
      </w:pPr>
      <w:r>
        <w:rPr/>
        <w:t xml:space="preserve">  </w:t>
      </w:r>
      <w:r>
        <w:rPr/>
        <w:t>Finished de</w:t>
      </w:r>
      <w:del w:id="2040" w:author="Carol Nichols" w:date="2017-07-12T09:10:00Z">
        <w:r>
          <w:rPr/>
          <w:delText>bug</w:delText>
        </w:r>
      </w:del>
      <w:ins w:id="2041" w:author="Carol Nichols" w:date="2017-07-12T09:10:00Z">
        <w:r>
          <w:rPr/>
          <w:t>v</w:t>
        </w:r>
      </w:ins>
      <w:r>
        <w:rPr/>
        <w:t xml:space="preserve"> [unoptimized + debuginfo] target(s) in 0.0 secs</w:t>
      </w:r>
    </w:p>
    <w:p>
      <w:pPr>
        <w:pStyle w:val="CodeC"/>
        <w:rPr/>
      </w:pPr>
      <w:r>
        <w:rPr/>
        <w:t xml:space="preserve">   </w:t>
      </w:r>
      <w:r>
        <w:rPr/>
        <w:t>Running `target/debug/</w:t>
      </w:r>
      <w:del w:id="2042" w:author="Carol Nichols" w:date="2017-07-11T18:04:00Z">
        <w:r>
          <w:rPr/>
          <w:delText>greprs</w:delText>
        </w:r>
      </w:del>
      <w:ins w:id="2043" w:author="Carol Nichols" w:date="2017-07-11T18:04:00Z">
        <w:r>
          <w:rPr>
            <w:rFonts w:eastAsia="Times New Roman" w:cs="Times New Roman"/>
            <w:sz w:val="20"/>
            <w:szCs w:val="20"/>
          </w:rPr>
          <w:t>minigrep</w:t>
        </w:r>
      </w:ins>
      <w:r>
        <w:rPr/>
        <w:t xml:space="preserve"> monomorphization poem.txt`</w:t>
      </w:r>
    </w:p>
    <w:p>
      <w:pPr>
        <w:pStyle w:val="Body"/>
        <w:rPr/>
      </w:pPr>
      <w:r>
        <w:rPr/>
        <w:t xml:space="preserve">Excellent! We’ve built our own </w:t>
      </w:r>
      <w:ins w:id="2044" w:author="Carol Nichols" w:date="2017-07-11T22:02:00Z">
        <w:r>
          <w:rPr/>
          <w:t xml:space="preserve">mini </w:t>
        </w:r>
      </w:ins>
      <w:r>
        <w:rPr/>
        <w:t>version of a classic tool, and learned a lot about how to structure applications. We’ve also learned a bit about file input and output, lifetimes, testing, and command line parsing.</w:t>
      </w:r>
    </w:p>
    <w:p>
      <w:pPr>
        <w:pStyle w:val="Body"/>
        <w:rPr/>
      </w:pPr>
      <w:del w:id="2045" w:author="Carol Nichols" w:date="2017-07-11T22:03:00Z">
        <w:r>
          <w:rPr/>
          <w:delText xml:space="preserve">Feel free to move on to Chapter 13 if you’d like at this point. </w:delText>
        </w:r>
      </w:del>
      <w:r>
        <w:rPr/>
        <w:t>To round out this project chapter</w:t>
      </w:r>
      <w:del w:id="2046" w:author="Liz2" w:date="2017-06-27T14:53:00Z">
        <w:r>
          <w:rPr/>
          <w:delText>, though</w:delText>
        </w:r>
      </w:del>
      <w:r>
        <w:rPr/>
        <w:t xml:space="preserve">, we’re going to briefly demonstrate how to work with environment variables and </w:t>
      </w:r>
      <w:ins w:id="2047" w:author="Liz2" w:date="2017-06-27T14:53:00Z">
        <w:r>
          <w:rPr/>
          <w:t xml:space="preserve">how to </w:t>
        </w:r>
      </w:ins>
      <w:r>
        <w:rPr/>
        <w:t>print</w:t>
      </w:r>
      <w:del w:id="2048" w:author="Liz2" w:date="2017-06-27T14:53:00Z">
        <w:r>
          <w:rPr/>
          <w:delText>ing</w:delText>
        </w:r>
      </w:del>
      <w:r>
        <w:rPr/>
        <w:t xml:space="preserve"> to standard error, both of which are useful when writing command line programs.</w:t>
      </w:r>
      <w:ins w:id="2049" w:author="Liz2" w:date="2017-06-27T14:53:00Z">
        <w:r>
          <w:rPr/>
          <w:t xml:space="preserve"> </w:t>
        </w:r>
      </w:ins>
      <w:bookmarkStart w:id="82" w:name="move4863385331"/>
      <w:bookmarkEnd w:id="82"/>
      <w:r>
        <w:rPr/>
        <w:t>Feel free to move on to Chapter 13 if you’d like at this point.</w:t>
      </w:r>
    </w:p>
    <w:p>
      <w:pPr>
        <w:pStyle w:val="HeadA"/>
        <w:rPr/>
      </w:pPr>
      <w:bookmarkStart w:id="83" w:name="working-with-environment-variables"/>
      <w:bookmarkStart w:id="84" w:name="_Toc486341796"/>
      <w:bookmarkStart w:id="85" w:name="__RefHeading___Toc15034_1865893667"/>
      <w:bookmarkEnd w:id="83"/>
      <w:bookmarkEnd w:id="84"/>
      <w:bookmarkEnd w:id="85"/>
      <w:r>
        <w:rPr/>
        <w:t>Working with Environment Variables</w:t>
      </w:r>
    </w:p>
    <w:p>
      <w:pPr>
        <w:pStyle w:val="BodyFirst"/>
        <w:rPr/>
      </w:pPr>
      <w:del w:id="2050" w:author="Carol Nichols" w:date="2017-07-11T22:03:00Z">
        <w:r>
          <w:rPr>
            <w:rFonts w:eastAsia="Microsoft YaHei"/>
          </w:rPr>
          <w:delText>’</w:delText>
        </w:r>
      </w:del>
      <w:r>
        <w:rPr/>
        <w:t>We’re going to improve our tool with an extra feature: an option for case insensitive searching</w:t>
      </w:r>
      <w:ins w:id="2051" w:author="Liz2" w:date="2017-06-27T14:53:00Z">
        <w:r>
          <w:rPr>
            <w:rFonts w:eastAsia="Microsoft YaHei"/>
          </w:rPr>
          <w:t xml:space="preserve"> </w:t>
        </w:r>
      </w:ins>
      <w:ins w:id="2052" w:author="Liz2" w:date="2017-06-27T14:54:00Z">
        <w:r>
          <w:rPr>
            <w:rFonts w:eastAsia="Microsoft YaHei"/>
          </w:rPr>
          <w:t>t</w:t>
        </w:r>
      </w:ins>
      <w:ins w:id="2053" w:author="Liz2" w:date="2017-06-27T14:53:00Z">
        <w:r>
          <w:rPr>
            <w:rFonts w:eastAsia="Microsoft YaHei"/>
          </w:rPr>
          <w:t>hat the user can</w:t>
        </w:r>
      </w:ins>
      <w:r>
        <w:rPr/>
        <w:t xml:space="preserve"> turn</w:t>
      </w:r>
      <w:del w:id="2054" w:author="Liz2" w:date="2017-06-27T14:53:00Z">
        <w:r>
          <w:rPr/>
          <w:delText>ed</w:delText>
        </w:r>
      </w:del>
      <w:r>
        <w:rPr/>
        <w:t xml:space="preserve"> on via an environment variable. We could make this a command line option and require that users enter it each time they want it to apply, but instead we’re going to use an environment variable.</w:t>
      </w:r>
      <w:r>
        <w:rPr>
          <w:rFonts w:eastAsia="Microsoft YaHei"/>
        </w:rPr>
        <w:t xml:space="preserve"> </w:t>
      </w:r>
      <w:r>
        <w:rPr/>
        <w:t>This allows our users to set the environment variable once and</w:t>
      </w:r>
      <w:r>
        <w:rPr>
          <w:rFonts w:eastAsia="Microsoft YaHei"/>
        </w:rPr>
        <w:t xml:space="preserve"> </w:t>
      </w:r>
      <w:r>
        <w:rPr/>
        <w:t>have all their searches be case insensitive in that terminal session.</w:t>
      </w:r>
    </w:p>
    <w:p>
      <w:pPr>
        <w:pStyle w:val="HeadB"/>
        <w:rPr/>
      </w:pPr>
      <w:bookmarkStart w:id="86" w:name="_Toc486341797"/>
      <w:bookmarkStart w:id="87" w:name="writing-a-failing-test-for-the-case-inse"/>
      <w:bookmarkStart w:id="88" w:name="__RefHeading___Toc15036_1865893667"/>
      <w:bookmarkEnd w:id="87"/>
      <w:bookmarkEnd w:id="88"/>
      <w:r>
        <w:rPr/>
        <w:t>Writing a Failing Test for the Case-Insensitive</w:t>
      </w:r>
      <w:ins w:id="2055" w:author="Carol Nichols" w:date="2017-07-11T22:03:00Z">
        <w:r>
          <w:rPr/>
          <w:t xml:space="preserve"> </w:t>
        </w:r>
      </w:ins>
      <w:del w:id="2056" w:author="Carol Nichols" w:date="2017-07-11T22:04:00Z">
        <w:r>
          <w:rPr/>
          <w:delText> </w:delText>
        </w:r>
      </w:del>
      <w:r>
        <w:rPr>
          <w:rStyle w:val="Literal"/>
          <w:rPrChange w:id="0" w:author="Carol Nichols" w:date="2017-07-11T22:04:00Z"/>
        </w:rPr>
        <w:t>search</w:t>
      </w:r>
      <w:del w:id="2058" w:author="Carol Nichols" w:date="2017-07-11T22:04:00Z">
        <w:r>
          <w:rPr>
            <w:rStyle w:val="Literal"/>
          </w:rPr>
          <w:delText> </w:delText>
        </w:r>
      </w:del>
      <w:ins w:id="2059" w:author="Carol Nichols" w:date="2017-07-11T22:04:00Z">
        <w:r>
          <w:rPr/>
          <w:t xml:space="preserve"> </w:t>
        </w:r>
      </w:ins>
      <w:bookmarkEnd w:id="86"/>
      <w:r>
        <w:rPr/>
        <w:t>Function</w:t>
      </w:r>
    </w:p>
    <w:p>
      <w:pPr>
        <w:pStyle w:val="BodyFirst"/>
        <w:rPr/>
      </w:pPr>
      <w:del w:id="2060" w:author="Carol Nichols" w:date="2017-07-11T22:05:00Z">
        <w:r>
          <w:rPr/>
          <w:delText>First, let’s</w:delText>
        </w:r>
      </w:del>
      <w:ins w:id="2061" w:author="Carol Nichols" w:date="2017-07-11T22:05:00Z">
        <w:r>
          <w:rPr/>
          <w:t>We want to</w:t>
        </w:r>
      </w:ins>
      <w:r>
        <w:rPr/>
        <w:t xml:space="preserve"> add a new</w:t>
      </w:r>
      <w:ins w:id="2062" w:author="Carol Nichols" w:date="2017-07-11T22:04:00Z">
        <w:r>
          <w:rPr/>
          <w:t xml:space="preserve"> </w:t>
        </w:r>
      </w:ins>
      <w:ins w:id="2063" w:author="Carol Nichols" w:date="2017-07-11T22:04:00Z">
        <w:r>
          <w:rPr>
            <w:rStyle w:val="Literal"/>
          </w:rPr>
          <w:t>search_case_insen</w:t>
        </w:r>
      </w:ins>
      <w:ins w:id="2064" w:author="Carol Nichols" w:date="2017-07-11T22:05:00Z">
        <w:r>
          <w:rPr>
            <w:rStyle w:val="Literal"/>
          </w:rPr>
          <w:t>sitive</w:t>
        </w:r>
      </w:ins>
      <w:r>
        <w:rPr/>
        <w:t xml:space="preserve"> function </w:t>
      </w:r>
      <w:commentRangeStart w:id="46"/>
      <w:commentRangeStart w:id="47"/>
      <w:r>
        <w:rPr/>
        <w:t xml:space="preserve">that we will call when the environment </w:t>
      </w:r>
      <w:r>
        <w:rPr/>
      </w:r>
      <w:commentRangeEnd w:id="47"/>
      <w:r>
        <w:commentReference w:id="47"/>
      </w:r>
      <w:r>
        <w:rPr/>
      </w:r>
      <w:commentRangeEnd w:id="46"/>
      <w:r>
        <w:commentReference w:id="46"/>
      </w:r>
      <w:r>
        <w:rPr/>
        <w:commentReference w:id="48"/>
      </w:r>
      <w:r>
        <w:rPr/>
        <w:t>variable is on.</w:t>
      </w:r>
      <w:r>
        <w:rPr>
          <w:rFonts w:eastAsia="Microsoft YaHei"/>
        </w:rPr>
        <w:t xml:space="preserve"> </w:t>
      </w:r>
    </w:p>
    <w:p>
      <w:pPr>
        <w:pStyle w:val="Body"/>
        <w:rPr/>
      </w:pPr>
      <w:r>
        <w:rPr/>
        <w:t xml:space="preserve"> </w:t>
      </w:r>
      <w:r>
        <w:rPr/>
        <w:t>We’re going to continue following the TDD process</w:t>
      </w:r>
      <w:del w:id="2065" w:author="Liz2" w:date="2017-06-27T14:56:00Z">
        <w:r>
          <w:rPr/>
          <w:delText xml:space="preserve"> that we started doing in the last section</w:delText>
        </w:r>
      </w:del>
      <w:r>
        <w:rPr/>
        <w:t xml:space="preserve">, </w:t>
      </w:r>
      <w:del w:id="2066" w:author="Liz2" w:date="2017-06-27T14:56:00Z">
        <w:r>
          <w:rPr/>
          <w:delText>and</w:delText>
        </w:r>
      </w:del>
      <w:ins w:id="2067" w:author="Liz2" w:date="2017-06-27T14:56:00Z">
        <w:r>
          <w:rPr/>
          <w:t>so</w:t>
        </w:r>
      </w:ins>
      <w:r>
        <w:rPr/>
        <w:t xml:space="preserve"> the first step is again to write a failing test. We’ll add a new test for the new case</w:t>
      </w:r>
      <w:ins w:id="2068" w:author="Liz2" w:date="2017-06-27T14:56:00Z">
        <w:r>
          <w:rPr/>
          <w:t>-</w:t>
        </w:r>
      </w:ins>
      <w:del w:id="2069" w:author="Liz2" w:date="2017-06-27T14:56:00Z">
        <w:r>
          <w:rPr/>
          <w:delText xml:space="preserve"> </w:delText>
        </w:r>
      </w:del>
      <w:r>
        <w:rPr/>
        <w:t>insensitive search function, and rename our old test from</w:t>
      </w:r>
      <w:ins w:id="2070" w:author="Carol Nichols" w:date="2017-07-11T22:05:00Z">
        <w:r>
          <w:rPr/>
          <w:t xml:space="preserve"> </w:t>
        </w:r>
      </w:ins>
      <w:del w:id="2071" w:author="Carol Nichols" w:date="2017-07-11T22:05:00Z">
        <w:r>
          <w:rPr/>
          <w:delText> </w:delText>
        </w:r>
      </w:del>
      <w:r>
        <w:rPr>
          <w:rStyle w:val="Literal"/>
        </w:rPr>
        <w:t>one_result</w:t>
      </w:r>
      <w:del w:id="2072" w:author="Carol Nichols" w:date="2017-07-11T22:05:00Z">
        <w:r>
          <w:rPr>
            <w:rStyle w:val="Literal"/>
          </w:rPr>
          <w:delText> </w:delText>
        </w:r>
      </w:del>
      <w:ins w:id="2073" w:author="Carol Nichols" w:date="2017-07-11T22:05:00Z">
        <w:r>
          <w:rPr/>
          <w:t xml:space="preserve"> </w:t>
        </w:r>
      </w:ins>
      <w:r>
        <w:rPr/>
        <w:t>to</w:t>
      </w:r>
      <w:ins w:id="2074" w:author="Carol Nichols" w:date="2017-07-11T22:05:00Z">
        <w:r>
          <w:rPr/>
          <w:t xml:space="preserve"> </w:t>
        </w:r>
      </w:ins>
      <w:del w:id="2075" w:author="Carol Nichols" w:date="2017-07-11T22:05:00Z">
        <w:r>
          <w:rPr/>
          <w:delText> </w:delText>
        </w:r>
      </w:del>
      <w:r>
        <w:rPr>
          <w:rStyle w:val="Literal"/>
        </w:rPr>
        <w:t>case_sensitive</w:t>
      </w:r>
      <w:del w:id="2076" w:author="Carol Nichols" w:date="2017-07-11T22:05:00Z">
        <w:r>
          <w:rPr>
            <w:rStyle w:val="Literal"/>
          </w:rPr>
          <w:delText> </w:delText>
        </w:r>
      </w:del>
      <w:ins w:id="2077" w:author="Carol Nichols" w:date="2017-07-11T22:05:00Z">
        <w:r>
          <w:rPr/>
          <w:t xml:space="preserve"> </w:t>
        </w:r>
      </w:ins>
      <w:r>
        <w:rPr/>
        <w:t>to be clearer about the differences between the two tests, as shown in Listing 12-20:</w:t>
      </w:r>
    </w:p>
    <w:p>
      <w:pPr>
        <w:pStyle w:val="ProductionDirective"/>
        <w:rPr/>
      </w:pPr>
      <w:r>
        <w:rPr/>
        <w:t>Filename: src/lib.rs</w:t>
      </w:r>
    </w:p>
    <w:p>
      <w:pPr>
        <w:pStyle w:val="CodeA"/>
        <w:rPr/>
      </w:pPr>
      <w:del w:id="2078" w:author="Carol Nichols" w:date="2017-07-11T22:05:00Z">
        <w:r>
          <w:rPr>
            <w:rFonts w:eastAsia="Microsoft YaHei"/>
          </w:rPr>
          <w:delText xml:space="preserve">’ </w:delText>
        </w:r>
      </w:del>
      <w:r>
        <w:rPr>
          <w:rStyle w:val="LiteralGray"/>
          <w:rPrChange w:id="0" w:author="Carol Nichols" w:date="2017-07-11T22:06:00Z"/>
        </w:rPr>
        <w:t>#[cfg(test)]</w:t>
      </w:r>
    </w:p>
    <w:p>
      <w:pPr>
        <w:pStyle w:val="CodeB"/>
        <w:rPr/>
      </w:pPr>
      <w:r>
        <w:rPr>
          <w:rStyle w:val="LiteralGray"/>
          <w:rPrChange w:id="0" w:author="Carol Nichols" w:date="2017-07-11T22:06:00Z"/>
        </w:rPr>
        <w:t>mod test {</w:t>
      </w:r>
    </w:p>
    <w:p>
      <w:pPr>
        <w:pStyle w:val="CodeB"/>
        <w:rPr/>
      </w:pPr>
      <w:r>
        <w:rPr>
          <w:rStyle w:val="LiteralGray"/>
          <w:rPrChange w:id="0" w:author="Carol Nichols" w:date="2017-07-11T22:06:00Z"/>
        </w:rPr>
        <w:t xml:space="preserve">  </w:t>
      </w:r>
      <w:ins w:id="2082" w:author="Carol Nichols" w:date="2017-07-11T22:05:00Z">
        <w:r>
          <w:rPr>
            <w:rStyle w:val="LiteralGray"/>
          </w:rPr>
          <w:t xml:space="preserve">  </w:t>
        </w:r>
      </w:ins>
      <w:r>
        <w:rPr>
          <w:rStyle w:val="LiteralGray"/>
          <w:rPrChange w:id="0" w:author="Carol Nichols" w:date="2017-07-11T22:06:00Z"/>
        </w:rPr>
        <w:t>use super::*;</w:t>
      </w:r>
    </w:p>
    <w:p>
      <w:pPr>
        <w:pStyle w:val="CodeB"/>
        <w:rPr>
          <w:rStyle w:val="LiteralGray"/>
        </w:rPr>
      </w:pPr>
      <w:r>
        <w:rPr/>
      </w:r>
    </w:p>
    <w:p>
      <w:pPr>
        <w:pStyle w:val="CodeB"/>
        <w:rPr/>
      </w:pPr>
      <w:ins w:id="2084"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#[test]</w:t>
      </w:r>
    </w:p>
    <w:p>
      <w:pPr>
        <w:pStyle w:val="CodeB"/>
        <w:rPr/>
      </w:pPr>
      <w:ins w:id="2087" w:author="Carol Nichols" w:date="2017-07-11T22:06:00Z">
        <w:r>
          <w:rPr/>
          <w:t xml:space="preserve">  </w:t>
        </w:r>
      </w:ins>
      <w:r>
        <w:rPr/>
        <w:t xml:space="preserve">  </w:t>
      </w:r>
      <w:r>
        <w:rPr/>
        <w:t>fn case_sensitive() {</w:t>
      </w:r>
    </w:p>
    <w:p>
      <w:pPr>
        <w:pStyle w:val="CodeB"/>
        <w:rPr/>
      </w:pPr>
      <w:ins w:id="2088" w:author="Carol Nichols" w:date="2017-07-11T22:06:00Z">
        <w:r>
          <w:rPr>
            <w:rStyle w:val="LiteralGray"/>
          </w:rPr>
          <w:t xml:space="preserve">    </w:t>
        </w:r>
      </w:ins>
      <w:r>
        <w:rPr>
          <w:rStyle w:val="LiteralGray"/>
          <w:rPrChange w:id="0" w:author="Carol Nichols" w:date="2017-07-12T08:30:00Z"/>
        </w:rPr>
        <w:t xml:space="preserve">    </w:t>
      </w:r>
      <w:r>
        <w:rPr>
          <w:rStyle w:val="LiteralGray"/>
          <w:rPrChange w:id="0" w:author="Carol Nichols" w:date="2017-07-12T08:30:00Z"/>
        </w:rPr>
        <w:t>let query = "duct";</w:t>
      </w:r>
    </w:p>
    <w:p>
      <w:pPr>
        <w:pStyle w:val="CodeB"/>
        <w:rPr/>
      </w:pPr>
      <w:ins w:id="2091" w:author="Carol Nichols" w:date="2017-07-11T22:06:00Z">
        <w:r>
          <w:rPr>
            <w:rStyle w:val="LiteralGray"/>
          </w:rPr>
          <w:t xml:space="preserve">    </w:t>
        </w:r>
      </w:ins>
      <w:r>
        <w:rPr>
          <w:rStyle w:val="LiteralGray"/>
          <w:rPrChange w:id="0" w:author="Carol Nichols" w:date="2017-07-12T08:31:00Z"/>
        </w:rPr>
        <w:t xml:space="preserve">    </w:t>
      </w:r>
      <w:r>
        <w:rPr>
          <w:rStyle w:val="LiteralGray"/>
          <w:rPrChange w:id="0" w:author="Carol Nichols" w:date="2017-07-12T08:31:00Z"/>
        </w:rPr>
        <w:t>let contents = "\</w:t>
      </w:r>
    </w:p>
    <w:p>
      <w:pPr>
        <w:pStyle w:val="CodeB"/>
        <w:rPr/>
      </w:pPr>
      <w:r>
        <w:rPr>
          <w:rStyle w:val="LiteralGray"/>
          <w:rPrChange w:id="0" w:author="Carol Nichols" w:date="2017-07-11T22:06:00Z"/>
        </w:rPr>
        <w:t>Rust:</w:t>
      </w:r>
    </w:p>
    <w:p>
      <w:pPr>
        <w:pStyle w:val="CodeB"/>
        <w:rPr/>
      </w:pPr>
      <w:r>
        <w:rPr>
          <w:rStyle w:val="LiteralGray"/>
          <w:rPrChange w:id="0" w:author="Carol Nichols" w:date="2017-07-11T22:06:00Z"/>
        </w:rPr>
        <w:t>safe, fast, productive.</w:t>
      </w:r>
    </w:p>
    <w:p>
      <w:pPr>
        <w:pStyle w:val="CodeB"/>
        <w:rPr/>
      </w:pPr>
      <w:r>
        <w:rPr>
          <w:rStyle w:val="LiteralGray"/>
          <w:rPrChange w:id="0" w:author="Carol Nichols" w:date="2017-07-11T22:06:00Z"/>
        </w:rPr>
        <w:t>Pick three.</w:t>
      </w:r>
    </w:p>
    <w:p>
      <w:pPr>
        <w:pStyle w:val="CodeB"/>
        <w:rPr/>
      </w:pPr>
      <w:r>
        <w:rPr/>
        <w:t>Duct tape.";</w:t>
      </w:r>
    </w:p>
    <w:p>
      <w:pPr>
        <w:pStyle w:val="CodeB"/>
        <w:rPr/>
      </w:pPr>
      <w:r>
        <w:rPr/>
      </w:r>
    </w:p>
    <w:p>
      <w:pPr>
        <w:pStyle w:val="CodeB"/>
        <w:rPr/>
      </w:pPr>
      <w:r>
        <w:rPr>
          <w:rStyle w:val="LiteralGray"/>
          <w:rPrChange w:id="0" w:author="Carol Nichols" w:date="2017-07-11T22:06:00Z"/>
        </w:rPr>
        <w:t xml:space="preserve">    </w:t>
      </w:r>
      <w:ins w:id="2098" w:author="Carol Nichols" w:date="2017-07-11T22:06:00Z">
        <w:r>
          <w:rPr>
            <w:rStyle w:val="LiteralGray"/>
          </w:rPr>
          <w:t xml:space="preserve">    </w:t>
        </w:r>
      </w:ins>
      <w:r>
        <w:rPr>
          <w:rStyle w:val="LiteralGray"/>
          <w:rPrChange w:id="0" w:author="Carol Nichols" w:date="2017-07-11T22:06:00Z"/>
        </w:rPr>
        <w:t>assert_eq!(</w:t>
      </w:r>
    </w:p>
    <w:p>
      <w:pPr>
        <w:pStyle w:val="CodeB"/>
        <w:rPr/>
      </w:pPr>
      <w:r>
        <w:rPr>
          <w:rStyle w:val="LiteralGray"/>
          <w:rPrChange w:id="0" w:author="Carol Nichols" w:date="2017-07-11T22:06:00Z"/>
        </w:rPr>
        <w:t xml:space="preserve">    </w:t>
      </w:r>
      <w:ins w:id="2101"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vec!["safe, fast, productive."],</w:t>
      </w:r>
    </w:p>
    <w:p>
      <w:pPr>
        <w:pStyle w:val="CodeB"/>
        <w:rPr/>
      </w:pPr>
      <w:r>
        <w:rPr>
          <w:rStyle w:val="LiteralGray"/>
          <w:rPrChange w:id="0" w:author="Carol Nichols" w:date="2017-07-11T22:06:00Z"/>
        </w:rPr>
        <w:t xml:space="preserve">    </w:t>
      </w:r>
      <w:ins w:id="2105"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search(query, contents)</w:t>
      </w:r>
    </w:p>
    <w:p>
      <w:pPr>
        <w:pStyle w:val="CodeB"/>
        <w:rPr/>
      </w:pPr>
      <w:r>
        <w:rPr>
          <w:rStyle w:val="LiteralGray"/>
          <w:rPrChange w:id="0" w:author="Carol Nichols" w:date="2017-07-11T22:06:00Z"/>
        </w:rPr>
        <w:t xml:space="preserve">    </w:t>
      </w:r>
      <w:ins w:id="2109" w:author="Carol Nichols" w:date="2017-07-11T22:06:00Z">
        <w:r>
          <w:rPr>
            <w:rStyle w:val="LiteralGray"/>
          </w:rPr>
          <w:t xml:space="preserve">    </w:t>
        </w:r>
      </w:ins>
      <w:r>
        <w:rPr>
          <w:rStyle w:val="LiteralGray"/>
          <w:rPrChange w:id="0" w:author="Carol Nichols" w:date="2017-07-11T22:06:00Z"/>
        </w:rPr>
        <w:t>);</w:t>
      </w:r>
    </w:p>
    <w:p>
      <w:pPr>
        <w:pStyle w:val="CodeB"/>
        <w:rPr/>
      </w:pPr>
      <w:r>
        <w:rPr>
          <w:rStyle w:val="LiteralGray"/>
          <w:rPrChange w:id="0" w:author="Carol Nichols" w:date="2017-07-11T22:06:00Z"/>
        </w:rPr>
        <w:t xml:space="preserve">  </w:t>
      </w:r>
      <w:ins w:id="2112" w:author="Carol Nichols" w:date="2017-07-11T22:06:00Z">
        <w:r>
          <w:rPr>
            <w:rStyle w:val="LiteralGray"/>
          </w:rPr>
          <w:t xml:space="preserve">  </w:t>
        </w:r>
      </w:ins>
      <w:r>
        <w:rPr>
          <w:rStyle w:val="LiteralGray"/>
          <w:rPrChange w:id="0" w:author="Carol Nichols" w:date="2017-07-11T22:06:00Z"/>
        </w:rPr>
        <w:t>}</w:t>
      </w:r>
    </w:p>
    <w:p>
      <w:pPr>
        <w:pStyle w:val="CodeB"/>
        <w:rPr>
          <w:rStyle w:val="LiteralGray"/>
        </w:rPr>
      </w:pPr>
      <w:r>
        <w:rPr/>
      </w:r>
    </w:p>
    <w:p>
      <w:pPr>
        <w:pStyle w:val="CodeB"/>
        <w:rPr/>
      </w:pPr>
      <w:ins w:id="2114" w:author="Carol Nichols" w:date="2017-07-11T22:07:00Z">
        <w:r>
          <w:rPr/>
          <w:t xml:space="preserve">  </w:t>
        </w:r>
      </w:ins>
      <w:r>
        <w:rPr/>
        <w:t xml:space="preserve">  </w:t>
      </w:r>
      <w:r>
        <w:rPr/>
        <w:t>#[test]</w:t>
      </w:r>
    </w:p>
    <w:p>
      <w:pPr>
        <w:pStyle w:val="CodeB"/>
        <w:rPr/>
      </w:pPr>
      <w:ins w:id="2115" w:author="Carol Nichols" w:date="2017-07-11T22:07:00Z">
        <w:r>
          <w:rPr/>
          <w:t xml:space="preserve">  </w:t>
        </w:r>
      </w:ins>
      <w:r>
        <w:rPr/>
        <w:t xml:space="preserve">  </w:t>
      </w:r>
      <w:r>
        <w:rPr/>
        <w:t>fn case_insensitive() {</w:t>
      </w:r>
    </w:p>
    <w:p>
      <w:pPr>
        <w:pStyle w:val="CodeB"/>
        <w:rPr/>
      </w:pPr>
      <w:ins w:id="2116" w:author="Carol Nichols" w:date="2017-07-11T22:07:00Z">
        <w:r>
          <w:rPr/>
          <w:t xml:space="preserve">    </w:t>
        </w:r>
      </w:ins>
      <w:r>
        <w:rPr/>
        <w:t xml:space="preserve">    </w:t>
      </w:r>
      <w:r>
        <w:rPr/>
        <w:t>let query = "rUsT";</w:t>
      </w:r>
    </w:p>
    <w:p>
      <w:pPr>
        <w:pStyle w:val="CodeB"/>
        <w:rPr/>
      </w:pPr>
      <w:ins w:id="2117" w:author="Carol Nichols" w:date="2017-07-11T22:07: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t>Trust me.";</w:t>
      </w:r>
    </w:p>
    <w:p>
      <w:pPr>
        <w:pStyle w:val="CodeB"/>
        <w:rPr/>
      </w:pPr>
      <w:r>
        <w:rPr/>
      </w:r>
    </w:p>
    <w:p>
      <w:pPr>
        <w:pStyle w:val="CodeB"/>
        <w:rPr/>
      </w:pPr>
      <w:ins w:id="2118" w:author="Carol Nichols" w:date="2017-07-11T22:07:00Z">
        <w:r>
          <w:rPr/>
          <w:t xml:space="preserve">    </w:t>
        </w:r>
      </w:ins>
      <w:r>
        <w:rPr/>
        <w:t xml:space="preserve">    </w:t>
      </w:r>
      <w:r>
        <w:rPr/>
        <w:t>assert_eq!(</w:t>
      </w:r>
    </w:p>
    <w:p>
      <w:pPr>
        <w:pStyle w:val="CodeB"/>
        <w:rPr/>
      </w:pPr>
      <w:ins w:id="2119" w:author="Carol Nichols" w:date="2017-07-11T22:07:00Z">
        <w:r>
          <w:rPr/>
          <w:t xml:space="preserve">      </w:t>
        </w:r>
      </w:ins>
      <w:r>
        <w:rPr/>
        <w:t xml:space="preserve">      </w:t>
      </w:r>
      <w:r>
        <w:rPr/>
        <w:t>vec!["Rust:", "Trust me."],</w:t>
      </w:r>
    </w:p>
    <w:p>
      <w:pPr>
        <w:pStyle w:val="CodeB"/>
        <w:rPr/>
      </w:pPr>
      <w:ins w:id="2120" w:author="Carol Nichols" w:date="2017-07-11T22:07:00Z">
        <w:r>
          <w:rPr/>
          <w:t xml:space="preserve">      </w:t>
        </w:r>
      </w:ins>
      <w:r>
        <w:rPr/>
        <w:t xml:space="preserve">      </w:t>
      </w:r>
      <w:r>
        <w:rPr/>
        <w:t>search_case_insensitive(query, contents)</w:t>
      </w:r>
    </w:p>
    <w:p>
      <w:pPr>
        <w:pStyle w:val="CodeB"/>
        <w:rPr/>
      </w:pPr>
      <w:ins w:id="2121" w:author="Carol Nichols" w:date="2017-07-11T22:07:00Z">
        <w:r>
          <w:rPr/>
          <w:t xml:space="preserve">    </w:t>
        </w:r>
      </w:ins>
      <w:r>
        <w:rPr/>
        <w:t xml:space="preserve">    </w:t>
      </w:r>
      <w:r>
        <w:rPr/>
        <w:t>);</w:t>
      </w:r>
    </w:p>
    <w:p>
      <w:pPr>
        <w:pStyle w:val="CodeB"/>
        <w:rPr/>
      </w:pPr>
      <w:ins w:id="2122" w:author="Carol Nichols" w:date="2017-07-11T22:07:00Z">
        <w:r>
          <w:rPr/>
          <w:t xml:space="preserve">  </w:t>
        </w:r>
      </w:ins>
      <w:r>
        <w:rPr/>
        <w:t xml:space="preserve">  </w:t>
      </w:r>
      <w:r>
        <w:rPr/>
        <w:t>}</w:t>
      </w:r>
    </w:p>
    <w:p>
      <w:pPr>
        <w:pStyle w:val="CodeC"/>
        <w:rPr/>
      </w:pPr>
      <w:r>
        <w:rPr/>
        <w:t>}</w:t>
      </w:r>
    </w:p>
    <w:p>
      <w:pPr>
        <w:pStyle w:val="Listing"/>
        <w:rPr/>
      </w:pPr>
      <w:del w:id="2123" w:author="Carol Nichols" w:date="2017-07-12T08:35:00Z">
        <w:r>
          <w:rPr>
            <w:rFonts w:eastAsia="Microsoft YaHei"/>
          </w:rPr>
          <w:delText>’</w:delText>
        </w:r>
      </w:del>
      <w:r>
        <w:rPr/>
        <w:t>Listing 12-20: Adding a new failing test for the case insensitive function we’re about to add</w:t>
      </w:r>
    </w:p>
    <w:p>
      <w:pPr>
        <w:pStyle w:val="Body"/>
        <w:rPr/>
      </w:pPr>
      <w:r>
        <w:rPr/>
        <w:t>Note that we’ve edited the old test’s</w:t>
      </w:r>
      <w:del w:id="2124" w:author="Carol Nichols" w:date="2017-07-11T22:07:00Z">
        <w:r>
          <w:rPr/>
          <w:delText> </w:delText>
        </w:r>
      </w:del>
      <w:del w:id="2125" w:author="Carol Nichols" w:date="2017-07-12T08:32:00Z">
        <w:r>
          <w:rPr>
            <w:rStyle w:val="Literal"/>
          </w:rPr>
          <w:delText>query</w:delText>
        </w:r>
      </w:del>
      <w:del w:id="2126" w:author="Carol Nichols" w:date="2017-07-11T22:07:00Z">
        <w:r>
          <w:rPr>
            <w:rStyle w:val="Literal"/>
          </w:rPr>
          <w:delText> </w:delText>
        </w:r>
      </w:del>
      <w:del w:id="2127" w:author="Carol Nichols" w:date="2017-07-12T08:32:00Z">
        <w:r>
          <w:rPr>
            <w:rStyle w:val="Literal"/>
          </w:rPr>
          <w:delText>and</w:delText>
        </w:r>
      </w:del>
      <w:ins w:id="2128" w:author="Carol Nichols" w:date="2017-07-11T22:07:00Z">
        <w:r>
          <w:rPr/>
          <w:t xml:space="preserve"> </w:t>
        </w:r>
      </w:ins>
      <w:del w:id="2129" w:author="Carol Nichols" w:date="2017-07-11T22:07:00Z">
        <w:r>
          <w:rPr/>
          <w:delText> </w:delText>
        </w:r>
      </w:del>
      <w:r>
        <w:rPr>
          <w:rStyle w:val="Literal"/>
        </w:rPr>
        <w:t>contents</w:t>
      </w:r>
      <w:del w:id="2130" w:author="Carol Nichols" w:date="2017-07-11T22:07:00Z">
        <w:r>
          <w:rPr>
            <w:rStyle w:val="Literal"/>
          </w:rPr>
          <w:delText> </w:delText>
        </w:r>
      </w:del>
      <w:ins w:id="2131" w:author="Carol Nichols" w:date="2017-07-11T22:07:00Z">
        <w:r>
          <w:rPr/>
          <w:t xml:space="preserve"> </w:t>
        </w:r>
      </w:ins>
      <w:r>
        <w:rPr/>
        <w:t>too</w:t>
      </w:r>
      <w:del w:id="2132" w:author="Carol Nichols" w:date="2017-07-12T09:25:00Z">
        <w:r>
          <w:rPr/>
          <w:delText>:</w:delText>
        </w:r>
      </w:del>
      <w:ins w:id="2133" w:author="Carol Nichols" w:date="2017-07-12T09:25:00Z">
        <w:r>
          <w:rPr/>
          <w:t>.</w:t>
        </w:r>
      </w:ins>
      <w:r>
        <w:rPr/>
        <w:t xml:space="preserve"> </w:t>
      </w:r>
      <w:del w:id="2134" w:author="Carol Nichols" w:date="2017-07-12T09:25:00Z">
        <w:r>
          <w:rPr/>
          <w:delText>w</w:delText>
        </w:r>
      </w:del>
      <w:ins w:id="2135" w:author="Carol Nichols" w:date="2017-07-12T09:25:00Z">
        <w:r>
          <w:rPr/>
          <w:t>W</w:t>
        </w:r>
      </w:ins>
      <w:r>
        <w:rPr/>
        <w:t>e</w:t>
      </w:r>
      <w:del w:id="2136" w:author="Carol Nichols" w:date="2017-07-12T08:32:00Z">
        <w:r>
          <w:rPr/>
          <w:delText xml:space="preserve"> changed the query to “duct”, which will match the line with the word “productive”. We’ve</w:delText>
        </w:r>
      </w:del>
      <w:ins w:id="2137" w:author="Carol Nichols" w:date="2017-07-12T09:25:00Z">
        <w:r>
          <w:rPr/>
          <w:t>'ve</w:t>
        </w:r>
      </w:ins>
      <w:r>
        <w:rPr/>
        <w:t xml:space="preserve"> added a new line</w:t>
      </w:r>
      <w:ins w:id="2138" w:author="Liz2" w:date="2017-06-27T14:57:00Z">
        <w:r>
          <w:rPr/>
          <w:t xml:space="preserve"> </w:t>
        </w:r>
      </w:ins>
      <w:del w:id="2139" w:author="Carol Nichols" w:date="2017-07-12T09:25:00Z">
        <w:r>
          <w:rPr/>
          <w:delText xml:space="preserve">to the </w:delText>
        </w:r>
      </w:del>
      <w:del w:id="2140" w:author="Carol Nichols" w:date="2017-07-12T09:25:00Z">
        <w:r>
          <w:rPr>
            <w:rStyle w:val="Literal"/>
          </w:rPr>
          <w:delText>contents</w:delText>
        </w:r>
      </w:del>
      <w:del w:id="2141" w:author="Carol Nichols" w:date="2017-07-12T09:25:00Z">
        <w:r>
          <w:rPr/>
          <w:delText xml:space="preserve">, to be searched, </w:delText>
        </w:r>
      </w:del>
      <w:del w:id="2142" w:author="Liz2" w:date="2017-06-27T14:57:00Z">
        <w:r>
          <w:rPr/>
          <w:delText xml:space="preserve">with </w:delText>
        </w:r>
      </w:del>
      <w:del w:id="2143" w:author="Carol Nichols" w:date="2017-07-12T09:25:00Z">
        <w:r>
          <w:rPr/>
          <w:delText>that contains</w:delText>
        </w:r>
      </w:del>
      <w:ins w:id="2144" w:author="Carol Nichols" w:date="2017-07-12T09:25:00Z">
        <w:r>
          <w:rPr/>
          <w:t>with</w:t>
        </w:r>
      </w:ins>
      <w:ins w:id="2145" w:author="Liz2" w:date="2017-06-27T14:57:00Z">
        <w:r>
          <w:rPr/>
          <w:t xml:space="preserve"> </w:t>
        </w:r>
      </w:ins>
      <w:r>
        <w:rPr/>
        <w:t xml:space="preserve">the text “Duct tape”, </w:t>
      </w:r>
      <w:del w:id="2146" w:author="Liz2" w:date="2017-06-27T14:58:00Z">
        <w:r>
          <w:rPr/>
          <w:delText xml:space="preserve">with a capital D, that </w:delText>
        </w:r>
      </w:del>
      <w:ins w:id="2147" w:author="Carol Nichols" w:date="2017-07-12T09:25:00Z">
        <w:r>
          <w:rPr/>
          <w:t xml:space="preserve">with a capital D, </w:t>
        </w:r>
      </w:ins>
      <w:del w:id="2148" w:author="Carol Nichols" w:date="2017-07-12T09:25:00Z">
        <w:r>
          <w:rPr/>
          <w:delText>which</w:delText>
        </w:r>
      </w:del>
      <w:ins w:id="2149" w:author="Carol Nichols" w:date="2017-07-12T09:25:00Z">
        <w:r>
          <w:rPr/>
          <w:t>that</w:t>
        </w:r>
      </w:ins>
      <w:ins w:id="2150" w:author="Liz2" w:date="2017-06-27T14:58:00Z">
        <w:r>
          <w:rPr/>
          <w:t xml:space="preserve"> </w:t>
        </w:r>
      </w:ins>
      <w:r>
        <w:rPr/>
        <w:t>shouldn’t match</w:t>
      </w:r>
      <w:ins w:id="2151" w:author="Carol Nichols" w:date="2017-07-12T09:26:00Z">
        <w:r>
          <w:rPr/>
          <w:t xml:space="preserve"> the query</w:t>
        </w:r>
      </w:ins>
      <w:r>
        <w:rPr/>
        <w:t xml:space="preserve"> </w:t>
      </w:r>
      <w:del w:id="2152" w:author="Liz2" w:date="2017-06-27T14:58:00Z">
        <w:r>
          <w:rPr/>
          <w:delText xml:space="preserve">the query “duct” </w:delText>
        </w:r>
      </w:del>
      <w:ins w:id="2153" w:author="Carol Nichols" w:date="2017-07-12T08:32:00Z">
        <w:r>
          <w:rPr/>
          <w:t xml:space="preserve">“duct” </w:t>
        </w:r>
      </w:ins>
      <w:r>
        <w:rPr/>
        <w:t xml:space="preserve">when we’re searching </w:t>
      </w:r>
      <w:del w:id="2154" w:author="Liz2" w:date="2017-06-27T14:58:00Z">
        <w:r>
          <w:rPr/>
          <w:delText xml:space="preserve">for the query </w:delText>
        </w:r>
      </w:del>
      <w:r>
        <w:rPr/>
        <w:t xml:space="preserve">in a case sensitive manner. </w:t>
      </w:r>
      <w:del w:id="2155" w:author="Carol Nichols" w:date="2017-07-11T22:08:00Z">
        <w:r>
          <w:rPr/>
          <w:delText>We’ve changed this test to</w:delText>
        </w:r>
      </w:del>
      <w:ins w:id="2156" w:author="Carol Nichols" w:date="2017-07-11T22:09:00Z">
        <w:r>
          <w:rPr/>
          <w:t>Changing the old test in this way helps</w:t>
        </w:r>
      </w:ins>
      <w:r>
        <w:rPr/>
        <w:t xml:space="preserve"> ensure </w:t>
      </w:r>
      <w:commentRangeStart w:id="49"/>
      <w:commentRangeStart w:id="50"/>
      <w:r>
        <w:rPr/>
        <w:t xml:space="preserve">that we don’t accidentally break the case sensitive search functionality that we’ve already implemented; </w:t>
      </w:r>
      <w:r>
        <w:rPr/>
      </w:r>
      <w:commentRangeEnd w:id="50"/>
      <w:r>
        <w:commentReference w:id="50"/>
      </w:r>
      <w:r>
        <w:rPr/>
      </w:r>
      <w:commentRangeEnd w:id="49"/>
      <w:r>
        <w:commentReference w:id="49"/>
      </w:r>
      <w:r>
        <w:rPr/>
        <w:commentReference w:id="51"/>
      </w:r>
      <w:r>
        <w:rPr/>
        <w:t>this test should pass now and should continue to pass as we work on the case insensitive search.</w:t>
      </w:r>
    </w:p>
    <w:p>
      <w:pPr>
        <w:pStyle w:val="Body"/>
        <w:rPr/>
      </w:pPr>
      <w:r>
        <w:rPr/>
        <w:t xml:space="preserve">The new test for the case </w:t>
      </w:r>
      <w:r>
        <w:rPr>
          <w:rStyle w:val="EmphasisItalic"/>
        </w:rPr>
        <w:t>insensitive</w:t>
      </w:r>
      <w:r>
        <w:rPr/>
        <w:t xml:space="preserve"> search uses “rUsT” </w:t>
      </w:r>
      <w:del w:id="2157" w:author="Liz2" w:date="2017-06-27T14:59:00Z">
        <w:r>
          <w:rPr/>
          <w:delText xml:space="preserve">with some capital letters </w:delText>
        </w:r>
      </w:del>
      <w:r>
        <w:rPr/>
        <w:t xml:space="preserve">as its query. </w:t>
      </w:r>
      <w:del w:id="2158" w:author="Liz2" w:date="2017-06-27T15:00:00Z">
        <w:r>
          <w:rPr/>
          <w:delText>The expected return value from</w:delText>
        </w:r>
      </w:del>
      <w:ins w:id="2159" w:author="Liz2" w:date="2017-06-27T15:00:00Z">
        <w:r>
          <w:rPr/>
          <w:t>In</w:t>
        </w:r>
      </w:ins>
      <w:r>
        <w:rPr/>
        <w:t xml:space="preserve"> the </w:t>
      </w:r>
      <w:r>
        <w:rPr>
          <w:rStyle w:val="Literal"/>
        </w:rPr>
        <w:t>search_case_insensitive</w:t>
      </w:r>
      <w:del w:id="2160" w:author="Carol Nichols" w:date="2017-07-11T22:09:00Z">
        <w:r>
          <w:rPr>
            <w:rStyle w:val="Literal"/>
          </w:rPr>
          <w:delText> </w:delText>
        </w:r>
      </w:del>
      <w:ins w:id="2161" w:author="Carol Nichols" w:date="2017-07-11T22:09:00Z">
        <w:r>
          <w:rPr/>
          <w:t xml:space="preserve"> </w:t>
        </w:r>
      </w:ins>
      <w:r>
        <w:rPr/>
        <w:t>function we’re going to add</w:t>
      </w:r>
      <w:ins w:id="2162" w:author="Liz2" w:date="2017-06-27T15:00:00Z">
        <w:r>
          <w:rPr/>
          <w:t>,</w:t>
        </w:r>
      </w:ins>
      <w:r>
        <w:rPr/>
        <w:t xml:space="preserve"> </w:t>
      </w:r>
      <w:del w:id="2163" w:author="Liz2" w:date="2017-06-27T15:00:00Z">
        <w:r>
          <w:rPr/>
          <w:delText xml:space="preserve">is that </w:delText>
        </w:r>
      </w:del>
      <w:r>
        <w:rPr/>
        <w:t>the query “r</w:t>
      </w:r>
      <w:del w:id="2164" w:author="Carol Nichols" w:date="2017-07-12T08:32:00Z">
        <w:r>
          <w:rPr/>
          <w:delText>u</w:delText>
        </w:r>
      </w:del>
      <w:ins w:id="2165" w:author="Carol Nichols" w:date="2017-07-12T08:32:00Z">
        <w:r>
          <w:rPr/>
          <w:t>U</w:t>
        </w:r>
      </w:ins>
      <w:r>
        <w:rPr/>
        <w:t>s</w:t>
      </w:r>
      <w:del w:id="2166" w:author="Carol Nichols" w:date="2017-07-12T08:32:00Z">
        <w:r>
          <w:rPr/>
          <w:delText>t</w:delText>
        </w:r>
      </w:del>
      <w:ins w:id="2167" w:author="Carol Nichols" w:date="2017-07-12T08:32:00Z">
        <w:r>
          <w:rPr/>
          <w:t>T</w:t>
        </w:r>
      </w:ins>
      <w:r>
        <w:rPr/>
        <w:t xml:space="preserve">” </w:t>
      </w:r>
      <w:del w:id="2168" w:author="Liz2" w:date="2017-06-27T15:00:00Z">
        <w:r>
          <w:rPr/>
          <w:delText xml:space="preserve">will </w:delText>
        </w:r>
      </w:del>
      <w:ins w:id="2169" w:author="Liz2" w:date="2017-06-27T15:00:00Z">
        <w:r>
          <w:rPr/>
          <w:t xml:space="preserve">should </w:t>
        </w:r>
      </w:ins>
      <w:r>
        <w:rPr/>
        <w:t>match both the line containing “Rust:” with a capital R and also the line “Trust me.”</w:t>
      </w:r>
      <w:del w:id="2170" w:author="Liz2" w:date="2017-06-27T15:01:00Z">
        <w:r>
          <w:rPr/>
          <w:delText xml:space="preserve"> that contains “rust” with a lowercase r</w:delText>
        </w:r>
      </w:del>
      <w:ins w:id="2171" w:author="Carol Nichols" w:date="2017-07-12T08:33:00Z">
        <w:r>
          <w:rPr/>
          <w:t xml:space="preserve"> even though both of those have different casing than the query</w:t>
        </w:r>
      </w:ins>
      <w:r>
        <w:rPr/>
        <w:t xml:space="preserve">. </w:t>
      </w:r>
      <w:ins w:id="2172" w:author="Liz2" w:date="2017-06-27T15:01:00Z">
        <w:r>
          <w:rPr/>
          <w:t>This is our failing test, and it will fail</w:t>
        </w:r>
      </w:ins>
      <w:del w:id="2173" w:author="Carol Nichols" w:date="2017-07-11T22:10:00Z">
        <w:r>
          <w:rPr/>
          <w:delText xml:space="preserve"> </w:delText>
        </w:r>
      </w:del>
      <w:del w:id="2174" w:author="Liz2" w:date="2017-06-27T15:01:00Z">
        <w:r>
          <w:rPr/>
          <w:delText>This test will fail to compil</w:delText>
        </w:r>
      </w:del>
      <w:del w:id="2175" w:author="Carol Nichols" w:date="2017-07-11T22:10:00Z">
        <w:r>
          <w:rPr/>
          <w:delText>e,</w:delText>
        </w:r>
      </w:del>
      <w:ins w:id="2176" w:author="Carol Nichols" w:date="2017-07-11T22:10:00Z">
        <w:r>
          <w:rPr/>
          <w:t xml:space="preserve"> to compile</w:t>
        </w:r>
      </w:ins>
      <w:r>
        <w:rPr/>
        <w:t xml:space="preserve"> </w:t>
      </w:r>
      <w:del w:id="2177" w:author="Liz2" w:date="2017-06-27T15:01:00Z">
        <w:r>
          <w:rPr/>
          <w:delText xml:space="preserve">right now since </w:delText>
        </w:r>
      </w:del>
      <w:ins w:id="2178" w:author="Liz2" w:date="2017-06-27T15:01:00Z">
        <w:r>
          <w:rPr/>
          <w:t xml:space="preserve">because </w:t>
        </w:r>
      </w:ins>
      <w:r>
        <w:rPr/>
        <w:t>we haven’t yet defined the</w:t>
      </w:r>
      <w:ins w:id="2179" w:author="Carol Nichols" w:date="2017-07-11T22:10:00Z">
        <w:r>
          <w:rPr/>
          <w:t xml:space="preserve"> </w:t>
        </w:r>
      </w:ins>
      <w:del w:id="2180" w:author="Carol Nichols" w:date="2017-07-11T22:10:00Z">
        <w:r>
          <w:rPr/>
          <w:delText> </w:delText>
        </w:r>
      </w:del>
      <w:r>
        <w:rPr>
          <w:rStyle w:val="Literal"/>
        </w:rPr>
        <w:t>search_case_insensitive</w:t>
      </w:r>
      <w:r>
        <w:rPr/>
        <w:t xml:space="preserve"> function</w:t>
      </w:r>
      <w:del w:id="2181" w:author="Carol Nichols" w:date="2017-07-11T22:10:00Z">
        <w:r>
          <w:rPr/>
          <w:delText>;</w:delText>
        </w:r>
      </w:del>
      <w:ins w:id="2182" w:author="Carol Nichols" w:date="2017-07-11T22:10:00Z">
        <w:r>
          <w:rPr/>
          <w:t>.</w:t>
        </w:r>
      </w:ins>
      <w:r>
        <w:rPr/>
        <w:t xml:space="preserve"> </w:t>
      </w:r>
      <w:del w:id="2183" w:author="Carol Nichols" w:date="2017-07-11T22:10:00Z">
        <w:r>
          <w:rPr/>
          <w:delText>fe</w:delText>
        </w:r>
      </w:del>
      <w:ins w:id="2184" w:author="Carol Nichols" w:date="2017-07-11T22:10:00Z">
        <w:r>
          <w:rPr/>
          <w:t>Fe</w:t>
        </w:r>
      </w:ins>
      <w:r>
        <w:rPr/>
        <w:t xml:space="preserve">el free to add a skeleton implementation that always returns an empty </w:t>
      </w:r>
      <w:del w:id="2185" w:author="Carol Nichols" w:date="2017-07-12T09:26:00Z">
        <w:r>
          <w:rPr/>
          <w:delText>array</w:delText>
        </w:r>
      </w:del>
      <w:ins w:id="2186" w:author="Carol Nichols" w:date="2017-07-12T09:26:00Z">
        <w:r>
          <w:rPr/>
          <w:t>vector</w:t>
        </w:r>
      </w:ins>
      <w:r>
        <w:rPr/>
        <w:t xml:space="preserve"> in the same way that we did for the</w:t>
      </w:r>
      <w:ins w:id="2187" w:author="Carol Nichols" w:date="2017-07-11T22:10:00Z">
        <w:r>
          <w:rPr/>
          <w:t xml:space="preserve"> </w:t>
        </w:r>
      </w:ins>
      <w:del w:id="2188" w:author="Carol Nichols" w:date="2017-07-11T22:10:00Z">
        <w:r>
          <w:rPr/>
          <w:delText> </w:delText>
        </w:r>
      </w:del>
      <w:r>
        <w:rPr>
          <w:rStyle w:val="Literal"/>
        </w:rPr>
        <w:t>search</w:t>
      </w:r>
      <w:del w:id="2189" w:author="Carol Nichols" w:date="2017-07-11T22:10:00Z">
        <w:r>
          <w:rPr>
            <w:rStyle w:val="Literal"/>
          </w:rPr>
          <w:delText> </w:delText>
        </w:r>
      </w:del>
      <w:ins w:id="2190" w:author="Carol Nichols" w:date="2017-07-11T22:10:00Z">
        <w:r>
          <w:rPr/>
          <w:t xml:space="preserve"> </w:t>
        </w:r>
      </w:ins>
      <w:r>
        <w:rPr/>
        <w:t>function in Listing 12-16 in order to see the test compile and fail.</w:t>
      </w:r>
    </w:p>
    <w:p>
      <w:pPr>
        <w:pStyle w:val="HeadB"/>
        <w:rPr/>
      </w:pPr>
      <w:bookmarkStart w:id="89" w:name="_Toc486341798"/>
      <w:bookmarkStart w:id="90" w:name="implementing-the-`search_case_insensitiv"/>
      <w:bookmarkStart w:id="91" w:name="__RefHeading___Toc15038_1865893667"/>
      <w:bookmarkEnd w:id="90"/>
      <w:bookmarkEnd w:id="91"/>
      <w:r>
        <w:rPr/>
        <w:t>Implementing the</w:t>
      </w:r>
      <w:ins w:id="2191" w:author="Carol Nichols" w:date="2017-07-11T22:10:00Z">
        <w:r>
          <w:rPr/>
          <w:t xml:space="preserve"> </w:t>
        </w:r>
      </w:ins>
      <w:del w:id="2192" w:author="Carol Nichols" w:date="2017-07-11T22:10:00Z">
        <w:r>
          <w:rPr/>
          <w:delText> </w:delText>
        </w:r>
      </w:del>
      <w:r>
        <w:rPr>
          <w:rStyle w:val="Literal"/>
          <w:rPrChange w:id="0" w:author="Carol Nichols" w:date="2017-07-11T22:11:00Z"/>
        </w:rPr>
        <w:t>search_case_insensitive</w:t>
      </w:r>
      <w:del w:id="2194" w:author="Carol Nichols" w:date="2017-07-11T22:10:00Z">
        <w:r>
          <w:rPr>
            <w:rStyle w:val="Literal"/>
          </w:rPr>
          <w:delText> </w:delText>
        </w:r>
      </w:del>
      <w:ins w:id="2195" w:author="Carol Nichols" w:date="2017-07-11T22:10:00Z">
        <w:r>
          <w:rPr/>
          <w:t xml:space="preserve"> </w:t>
        </w:r>
      </w:ins>
      <w:bookmarkEnd w:id="89"/>
      <w:r>
        <w:rPr/>
        <w:t>Function</w:t>
      </w:r>
    </w:p>
    <w:p>
      <w:pPr>
        <w:pStyle w:val="BodyFirst"/>
        <w:rPr/>
      </w:pPr>
      <w:r>
        <w:rPr/>
        <w:t>The</w:t>
      </w:r>
      <w:ins w:id="2196" w:author="Carol Nichols" w:date="2017-07-11T22:11:00Z">
        <w:r>
          <w:rPr/>
          <w:t xml:space="preserve"> </w:t>
        </w:r>
      </w:ins>
      <w:del w:id="2197" w:author="Carol Nichols" w:date="2017-07-11T22:11:00Z">
        <w:r>
          <w:rPr/>
          <w:delText> </w:delText>
        </w:r>
      </w:del>
      <w:r>
        <w:rPr>
          <w:rStyle w:val="Literal"/>
        </w:rPr>
        <w:t>search_case_insensitive</w:t>
      </w:r>
      <w:del w:id="2198" w:author="Carol Nichols" w:date="2017-07-11T22:11:00Z">
        <w:r>
          <w:rPr>
            <w:rStyle w:val="Literal"/>
          </w:rPr>
          <w:delText> </w:delText>
        </w:r>
      </w:del>
      <w:ins w:id="2199" w:author="Carol Nichols" w:date="2017-07-11T22:11:00Z">
        <w:r>
          <w:rPr/>
          <w:t xml:space="preserve"> </w:t>
        </w:r>
      </w:ins>
      <w:r>
        <w:rPr/>
        <w:t>function, shown in Listing 12-</w:t>
      </w:r>
      <w:r>
        <w:rPr>
          <w:rFonts w:eastAsia="Microsoft YaHei"/>
        </w:rPr>
        <w:t xml:space="preserve"> </w:t>
      </w:r>
      <w:r>
        <w:rPr/>
        <w:t>21, will be almost the same as the</w:t>
      </w:r>
      <w:ins w:id="2200" w:author="Carol Nichols" w:date="2017-07-11T22:11:00Z">
        <w:r>
          <w:rPr/>
          <w:t xml:space="preserve"> </w:t>
        </w:r>
      </w:ins>
      <w:del w:id="2201" w:author="Carol Nichols" w:date="2017-07-11T22:11:00Z">
        <w:r>
          <w:rPr/>
          <w:delText> </w:delText>
        </w:r>
      </w:del>
      <w:r>
        <w:rPr>
          <w:rStyle w:val="Literal"/>
        </w:rPr>
        <w:t>search</w:t>
      </w:r>
      <w:del w:id="2202" w:author="Carol Nichols" w:date="2017-07-11T22:11:00Z">
        <w:r>
          <w:rPr>
            <w:rStyle w:val="Literal"/>
          </w:rPr>
          <w:delText> </w:delText>
        </w:r>
      </w:del>
      <w:ins w:id="2203" w:author="Carol Nichols" w:date="2017-07-11T22:11:00Z">
        <w:r>
          <w:rPr/>
          <w:t xml:space="preserve"> </w:t>
        </w:r>
      </w:ins>
      <w:r>
        <w:rPr/>
        <w:t>function</w:t>
      </w:r>
      <w:del w:id="2204" w:author="Carol Nichols" w:date="2017-07-11T22:11:00Z">
        <w:r>
          <w:rPr>
            <w:rFonts w:eastAsia="Microsoft YaHei"/>
          </w:rPr>
          <w:delText xml:space="preserve"> ’</w:delText>
        </w:r>
      </w:del>
      <w:r>
        <w:rPr/>
        <w:t xml:space="preserve">. The </w:t>
      </w:r>
      <w:ins w:id="2205" w:author="Liz2" w:date="2017-06-27T15:02:00Z">
        <w:r>
          <w:rPr/>
          <w:t xml:space="preserve">only </w:t>
        </w:r>
      </w:ins>
      <w:r>
        <w:rPr/>
        <w:t xml:space="preserve">difference is that we’ll lowercase the </w:t>
      </w:r>
      <w:r>
        <w:rPr>
          <w:rStyle w:val="Literal"/>
        </w:rPr>
        <w:t>query</w:t>
      </w:r>
      <w:del w:id="2206" w:author="Carol Nichols" w:date="2017-07-11T22:11:00Z">
        <w:r>
          <w:rPr>
            <w:rStyle w:val="Literal"/>
          </w:rPr>
          <w:delText> function</w:delText>
        </w:r>
      </w:del>
      <w:r>
        <w:rPr/>
        <w:t xml:space="preserve"> and each</w:t>
      </w:r>
      <w:ins w:id="2207" w:author="Carol Nichols" w:date="2017-07-11T22:11:00Z">
        <w:r>
          <w:rPr/>
          <w:t xml:space="preserve"> </w:t>
        </w:r>
      </w:ins>
      <w:del w:id="2208" w:author="Carol Nichols" w:date="2017-07-11T22:11:00Z">
        <w:r>
          <w:rPr/>
          <w:delText> </w:delText>
        </w:r>
      </w:del>
      <w:r>
        <w:rPr>
          <w:rStyle w:val="Literal"/>
        </w:rPr>
        <w:t>line</w:t>
      </w:r>
      <w:del w:id="2209" w:author="Carol Nichols" w:date="2017-07-11T22:11:00Z">
        <w:r>
          <w:rPr>
            <w:rStyle w:val="Literal"/>
          </w:rPr>
          <w:delText> </w:delText>
        </w:r>
      </w:del>
      <w:ins w:id="2210" w:author="Carol Nichols" w:date="2017-07-11T22:11:00Z">
        <w:r>
          <w:rPr/>
          <w:t xml:space="preserve"> </w:t>
        </w:r>
      </w:ins>
      <w:r>
        <w:rPr/>
        <w:t>so that whatever the case of the input arguments, they will be the same case when we check whether the line contains the query.</w:t>
      </w:r>
    </w:p>
    <w:p>
      <w:pPr>
        <w:pStyle w:val="ProductionDirective"/>
        <w:rPr/>
      </w:pPr>
      <w:r>
        <w:rPr/>
        <w:t>Filename: src/lib.rs</w:t>
      </w:r>
    </w:p>
    <w:p>
      <w:pPr>
        <w:pStyle w:val="CodeA"/>
        <w:rPr/>
      </w:pPr>
      <w:r>
        <w:rPr/>
        <w:t>fn search_case_insensitive&lt;</w:t>
      </w:r>
      <w:del w:id="2211" w:author="Carol Nichols" w:date="2017-07-11T22:12:00Z">
        <w:r>
          <w:rPr/>
          <w:delText>‘</w:delText>
        </w:r>
      </w:del>
      <w:ins w:id="2212" w:author="Carol Nichols" w:date="2017-07-11T22:12:00Z">
        <w:r>
          <w:rPr/>
          <w:t>'</w:t>
        </w:r>
      </w:ins>
      <w:r>
        <w:rPr/>
        <w:t>a&gt;(query: &amp;str, contents: &amp;</w:t>
      </w:r>
      <w:del w:id="2213" w:author="Carol Nichols" w:date="2017-07-11T22:12:00Z">
        <w:r>
          <w:rPr/>
          <w:delText>’</w:delText>
        </w:r>
      </w:del>
      <w:ins w:id="2214" w:author="Carol Nichols" w:date="2017-07-11T22:12:00Z">
        <w:r>
          <w:rPr/>
          <w:t>'</w:t>
        </w:r>
      </w:ins>
      <w:r>
        <w:rPr/>
        <w:t>a str) -&gt; Vec&lt;&amp;</w:t>
      </w:r>
      <w:del w:id="2215" w:author="Carol Nichols" w:date="2017-07-11T22:12:00Z">
        <w:r>
          <w:rPr/>
          <w:delText>’</w:delText>
        </w:r>
      </w:del>
      <w:ins w:id="2216" w:author="Carol Nichols" w:date="2017-07-11T22:12:00Z">
        <w:r>
          <w:rPr/>
          <w:t>'</w:t>
        </w:r>
      </w:ins>
      <w:r>
        <w:rPr/>
        <w:t>a str&gt; {</w:t>
      </w:r>
    </w:p>
    <w:p>
      <w:pPr>
        <w:pStyle w:val="CodeB"/>
        <w:rPr/>
      </w:pPr>
      <w:ins w:id="2217" w:author="Carol Nichols" w:date="2017-07-11T22:12:00Z">
        <w:r>
          <w:rPr/>
          <w:t xml:space="preserve">  </w:t>
        </w:r>
      </w:ins>
      <w:r>
        <w:rPr/>
        <w:t xml:space="preserve">  </w:t>
      </w:r>
      <w:r>
        <w:rPr/>
        <w:t>let query = query.to_lowercase();</w:t>
      </w:r>
    </w:p>
    <w:p>
      <w:pPr>
        <w:pStyle w:val="CodeB"/>
        <w:rPr/>
      </w:pPr>
      <w:ins w:id="2218" w:author="Carol Nichols" w:date="2017-07-11T22:12:00Z">
        <w:r>
          <w:rPr/>
          <w:t xml:space="preserve"> </w:t>
        </w:r>
      </w:ins>
      <w:ins w:id="2219" w:author="Carol Nichols" w:date="2017-07-11T22:13:00Z">
        <w:r>
          <w:rPr/>
          <w:t xml:space="preserve"> </w:t>
        </w:r>
      </w:ins>
      <w:r>
        <w:rPr/>
        <w:t xml:space="preserve">  </w:t>
      </w:r>
      <w:r>
        <w:rPr/>
        <w:t>let mut results = Vec::new();</w:t>
      </w:r>
    </w:p>
    <w:p>
      <w:pPr>
        <w:pStyle w:val="CodeB"/>
        <w:rPr/>
      </w:pPr>
      <w:r>
        <w:rPr/>
      </w:r>
    </w:p>
    <w:p>
      <w:pPr>
        <w:pStyle w:val="CodeB"/>
        <w:rPr/>
      </w:pPr>
      <w:ins w:id="2220" w:author="Carol Nichols" w:date="2017-07-11T22:13:00Z">
        <w:r>
          <w:rPr/>
          <w:t xml:space="preserve">  </w:t>
        </w:r>
      </w:ins>
      <w:r>
        <w:rPr/>
        <w:t xml:space="preserve">  </w:t>
      </w:r>
      <w:r>
        <w:rPr/>
        <w:t>for line in contents.lines() {</w:t>
      </w:r>
    </w:p>
    <w:p>
      <w:pPr>
        <w:pStyle w:val="CodeB"/>
        <w:rPr/>
      </w:pPr>
      <w:ins w:id="2221" w:author="Carol Nichols" w:date="2017-07-11T22:13:00Z">
        <w:r>
          <w:rPr/>
          <w:t xml:space="preserve">    </w:t>
        </w:r>
      </w:ins>
      <w:r>
        <w:rPr/>
        <w:t xml:space="preserve">    </w:t>
      </w:r>
      <w:r>
        <w:rPr/>
        <w:t>if line.to_lowercase().contains(&amp;query) {</w:t>
      </w:r>
    </w:p>
    <w:p>
      <w:pPr>
        <w:pStyle w:val="CodeB"/>
        <w:rPr/>
      </w:pPr>
      <w:ins w:id="2222" w:author="Carol Nichols" w:date="2017-07-11T22:13:00Z">
        <w:r>
          <w:rPr/>
          <w:t xml:space="preserve">      </w:t>
        </w:r>
      </w:ins>
      <w:r>
        <w:rPr/>
        <w:t xml:space="preserve">      </w:t>
      </w:r>
      <w:r>
        <w:rPr/>
        <w:t>results.push(line);</w:t>
      </w:r>
    </w:p>
    <w:p>
      <w:pPr>
        <w:pStyle w:val="CodeB"/>
        <w:rPr/>
      </w:pPr>
      <w:r>
        <w:rPr/>
        <w:t xml:space="preserve">    </w:t>
      </w:r>
      <w:ins w:id="2223" w:author="Carol Nichols" w:date="2017-07-11T22:13:00Z">
        <w:r>
          <w:rPr/>
          <w:t xml:space="preserve">    </w:t>
        </w:r>
      </w:ins>
      <w:r>
        <w:rPr/>
        <w:t>}</w:t>
      </w:r>
    </w:p>
    <w:p>
      <w:pPr>
        <w:pStyle w:val="CodeB"/>
        <w:rPr/>
      </w:pPr>
      <w:r>
        <w:rPr/>
        <w:t xml:space="preserve">  </w:t>
      </w:r>
      <w:ins w:id="2224" w:author="Carol Nichols" w:date="2017-07-11T22:13:00Z">
        <w:r>
          <w:rPr/>
          <w:t xml:space="preserve">  </w:t>
        </w:r>
      </w:ins>
      <w:r>
        <w:rPr/>
        <w:t>}</w:t>
      </w:r>
    </w:p>
    <w:p>
      <w:pPr>
        <w:pStyle w:val="CodeB"/>
        <w:rPr/>
      </w:pPr>
      <w:r>
        <w:rPr/>
      </w:r>
    </w:p>
    <w:p>
      <w:pPr>
        <w:pStyle w:val="CodeB"/>
        <w:rPr/>
      </w:pPr>
      <w:ins w:id="2225" w:author="Carol Nichols" w:date="2017-07-11T22:13:00Z">
        <w:r>
          <w:rPr/>
          <w:t xml:space="preserve">  </w:t>
        </w:r>
      </w:ins>
      <w:r>
        <w:rPr/>
        <w:t xml:space="preserve">  </w:t>
      </w:r>
      <w:r>
        <w:rPr/>
        <w:t>results</w:t>
      </w:r>
    </w:p>
    <w:p>
      <w:pPr>
        <w:pStyle w:val="CodeC"/>
        <w:rPr/>
      </w:pPr>
      <w:r>
        <w:rPr/>
        <w:t>}</w:t>
      </w:r>
    </w:p>
    <w:p>
      <w:pPr>
        <w:pStyle w:val="Listing"/>
        <w:pPrChange w:id="0" w:author="Eddy" w:date="2017-06-29T12:46:00Z"/>
        <w:rPr/>
      </w:pPr>
      <w:r>
        <w:rPr/>
        <w:t>Listing 12-21: Defining the</w:t>
      </w:r>
      <w:ins w:id="2226" w:author="Carol Nichols" w:date="2017-07-11T22:13:00Z">
        <w:r>
          <w:rPr/>
          <w:t xml:space="preserve"> </w:t>
        </w:r>
      </w:ins>
      <w:del w:id="2227" w:author="Carol Nichols" w:date="2017-07-11T22:13:00Z">
        <w:r>
          <w:rPr/>
          <w:delText> </w:delText>
        </w:r>
      </w:del>
      <w:r>
        <w:rPr>
          <w:rStyle w:val="Literal"/>
        </w:rPr>
        <w:t>search_case_insensitive</w:t>
      </w:r>
      <w:del w:id="2228" w:author="Carol Nichols" w:date="2017-07-11T22:13:00Z">
        <w:r>
          <w:rPr>
            <w:rStyle w:val="Literal"/>
          </w:rPr>
          <w:delText> </w:delText>
        </w:r>
      </w:del>
      <w:r>
        <w:rPr/>
        <w:t xml:space="preserve"> function to lowercase both the query and the line before comparing them </w:t>
      </w:r>
    </w:p>
    <w:p>
      <w:pPr>
        <w:pStyle w:val="Listing"/>
        <w:rPr/>
      </w:pPr>
      <w:r>
        <w:rPr/>
      </w:r>
    </w:p>
    <w:p>
      <w:pPr>
        <w:pStyle w:val="Body"/>
        <w:rPr/>
      </w:pPr>
      <w:r>
        <w:rPr/>
        <w:t>First, we lowercase the</w:t>
      </w:r>
      <w:ins w:id="2229" w:author="Carol Nichols" w:date="2017-07-11T22:13:00Z">
        <w:r>
          <w:rPr/>
          <w:t xml:space="preserve"> </w:t>
        </w:r>
      </w:ins>
      <w:del w:id="2230" w:author="Carol Nichols" w:date="2017-07-11T22:13:00Z">
        <w:r>
          <w:rPr/>
          <w:delText> </w:delText>
        </w:r>
      </w:del>
      <w:r>
        <w:rPr>
          <w:rStyle w:val="Literal"/>
        </w:rPr>
        <w:t>query</w:t>
      </w:r>
      <w:del w:id="2231" w:author="Carol Nichols" w:date="2017-07-11T22:13:00Z">
        <w:r>
          <w:rPr>
            <w:rStyle w:val="Literal"/>
          </w:rPr>
          <w:delText> </w:delText>
        </w:r>
      </w:del>
      <w:ins w:id="2232" w:author="Carol Nichols" w:date="2017-07-11T22:13:00Z">
        <w:r>
          <w:rPr/>
          <w:t xml:space="preserve"> </w:t>
        </w:r>
      </w:ins>
      <w:r>
        <w:rPr/>
        <w:t>string, and store it in a shadowed variable with the same name. Calling</w:t>
      </w:r>
      <w:ins w:id="2233" w:author="Carol Nichols" w:date="2017-07-11T22:14:00Z">
        <w:r>
          <w:rPr/>
          <w:t xml:space="preserve"> </w:t>
        </w:r>
      </w:ins>
      <w:del w:id="2234" w:author="Carol Nichols" w:date="2017-07-11T22:14:00Z">
        <w:r>
          <w:rPr/>
          <w:delText> </w:delText>
        </w:r>
      </w:del>
      <w:r>
        <w:rPr>
          <w:rStyle w:val="Literal"/>
        </w:rPr>
        <w:t>to_lowercase</w:t>
      </w:r>
      <w:del w:id="2235" w:author="Carol Nichols" w:date="2017-07-11T22:14:00Z">
        <w:r>
          <w:rPr>
            <w:rStyle w:val="Literal"/>
          </w:rPr>
          <w:delText> </w:delText>
        </w:r>
      </w:del>
      <w:ins w:id="2236" w:author="Carol Nichols" w:date="2017-07-11T22:14:00Z">
        <w:r>
          <w:rPr/>
          <w:t xml:space="preserve"> </w:t>
        </w:r>
      </w:ins>
      <w:r>
        <w:rPr/>
        <w:t>on the query is necessary so that no matter if the user’s query is “rust”, “RUST”, “Rust”, or “rUsT”, we’ll treat the query as if it was “rust” and be insensitive to the case.</w:t>
      </w:r>
    </w:p>
    <w:p>
      <w:pPr>
        <w:pStyle w:val="Body"/>
        <w:rPr/>
      </w:pPr>
      <w:r>
        <w:rPr/>
        <w:t>Note that</w:t>
      </w:r>
      <w:ins w:id="2237" w:author="Carol Nichols" w:date="2017-07-11T22:14:00Z">
        <w:r>
          <w:rPr/>
          <w:t xml:space="preserve"> </w:t>
        </w:r>
      </w:ins>
      <w:del w:id="2238" w:author="Carol Nichols" w:date="2017-07-11T22:14:00Z">
        <w:r>
          <w:rPr/>
          <w:delText> </w:delText>
        </w:r>
      </w:del>
      <w:r>
        <w:rPr>
          <w:rStyle w:val="Literal"/>
        </w:rPr>
        <w:t>query</w:t>
      </w:r>
      <w:del w:id="2239" w:author="Carol Nichols" w:date="2017-07-11T22:14:00Z">
        <w:r>
          <w:rPr>
            <w:rStyle w:val="Literal"/>
          </w:rPr>
          <w:delText> </w:delText>
        </w:r>
      </w:del>
      <w:ins w:id="2240" w:author="Carol Nichols" w:date="2017-07-11T22:14:00Z">
        <w:r>
          <w:rPr/>
          <w:t xml:space="preserve"> </w:t>
        </w:r>
      </w:ins>
      <w:r>
        <w:rPr/>
        <w:t>is now a</w:t>
      </w:r>
      <w:ins w:id="2241" w:author="Carol Nichols" w:date="2017-07-11T22:14:00Z">
        <w:r>
          <w:rPr/>
          <w:t xml:space="preserve"> </w:t>
        </w:r>
      </w:ins>
      <w:del w:id="2242" w:author="Carol Nichols" w:date="2017-07-11T22:14:00Z">
        <w:r>
          <w:rPr/>
          <w:delText> </w:delText>
        </w:r>
      </w:del>
      <w:r>
        <w:rPr>
          <w:rStyle w:val="Literal"/>
        </w:rPr>
        <w:t>String</w:t>
      </w:r>
      <w:del w:id="2243" w:author="Carol Nichols" w:date="2017-07-11T22:14:00Z">
        <w:r>
          <w:rPr>
            <w:rStyle w:val="Literal"/>
          </w:rPr>
          <w:delText> </w:delText>
        </w:r>
      </w:del>
      <w:ins w:id="2244" w:author="Carol Nichols" w:date="2017-07-11T22:14:00Z">
        <w:r>
          <w:rPr/>
          <w:t xml:space="preserve"> </w:t>
        </w:r>
      </w:ins>
      <w:r>
        <w:rPr/>
        <w:t>rather than a string</w:t>
      </w:r>
      <w:r>
        <w:rPr>
          <w:rFonts w:eastAsia="Microsoft YaHei"/>
        </w:rPr>
        <w:t xml:space="preserve"> </w:t>
      </w:r>
      <w:r>
        <w:rPr/>
        <w:t xml:space="preserve">slice, because calling </w:t>
      </w:r>
      <w:r>
        <w:rPr>
          <w:rStyle w:val="Literal"/>
        </w:rPr>
        <w:t>to_lowercase</w:t>
      </w:r>
      <w:del w:id="2245" w:author="Carol Nichols" w:date="2017-07-11T22:14:00Z">
        <w:r>
          <w:rPr>
            <w:rStyle w:val="Literal"/>
          </w:rPr>
          <w:delText> </w:delText>
        </w:r>
      </w:del>
      <w:del w:id="2246" w:author="Liz2" w:date="2017-06-27T15:04:00Z">
        <w:r>
          <w:rPr>
            <w:rStyle w:val="Literal"/>
          </w:rPr>
          <w:delText xml:space="preserve">is creating </w:delText>
        </w:r>
      </w:del>
      <w:ins w:id="2247" w:author="Carol Nichols" w:date="2017-07-11T22:14:00Z">
        <w:r>
          <w:rPr/>
          <w:t xml:space="preserve"> </w:t>
        </w:r>
      </w:ins>
      <w:ins w:id="2248" w:author="Liz2" w:date="2017-06-27T15:04:00Z">
        <w:r>
          <w:rPr/>
          <w:t xml:space="preserve">creates </w:t>
        </w:r>
      </w:ins>
      <w:r>
        <w:rPr/>
        <w:t>new data</w:t>
      </w:r>
      <w:del w:id="2249" w:author="Carol Nichols" w:date="2017-07-11T22:14:00Z">
        <w:r>
          <w:rPr/>
          <w:delText>,</w:delText>
        </w:r>
      </w:del>
      <w:r>
        <w:rPr/>
        <w:t xml:space="preserve"> </w:t>
      </w:r>
      <w:del w:id="2250" w:author="Liz2" w:date="2017-06-27T15:04:00Z">
        <w:r>
          <w:rPr/>
          <w:delText xml:space="preserve">not </w:delText>
        </w:r>
      </w:del>
      <w:ins w:id="2251" w:author="Liz2" w:date="2017-06-27T15:04:00Z">
        <w:r>
          <w:rPr/>
          <w:t xml:space="preserve">rather than </w:t>
        </w:r>
      </w:ins>
      <w:r>
        <w:rPr/>
        <w:t xml:space="preserve">referencing existing data. </w:t>
      </w:r>
      <w:del w:id="2252" w:author="Liz2" w:date="2017-06-27T15:04:00Z">
        <w:r>
          <w:rPr/>
          <w:delText xml:space="preserve">If </w:delText>
        </w:r>
      </w:del>
      <w:ins w:id="2253" w:author="Liz2" w:date="2017-06-27T15:04:00Z">
        <w:r>
          <w:rPr/>
          <w:t xml:space="preserve">Say </w:t>
        </w:r>
      </w:ins>
      <w:r>
        <w:rPr/>
        <w:t>the query is “rUsT”,</w:t>
      </w:r>
      <w:ins w:id="2254" w:author="Liz2" w:date="2017-06-27T15:04:00Z">
        <w:r>
          <w:rPr/>
          <w:t xml:space="preserve"> as an example:</w:t>
        </w:r>
      </w:ins>
      <w:r>
        <w:rPr/>
        <w:t xml:space="preserve"> that string slice does not contain a lowercase </w:t>
      </w:r>
      <w:ins w:id="2255" w:author="Carol Nichols" w:date="2017-07-11T22:15:00Z">
        <w:r>
          <w:rPr/>
          <w:t>“</w:t>
        </w:r>
      </w:ins>
      <w:r>
        <w:rPr/>
        <w:t>u</w:t>
      </w:r>
      <w:ins w:id="2256" w:author="Carol Nichols" w:date="2017-07-11T22:15:00Z">
        <w:r>
          <w:rPr/>
          <w:t>”</w:t>
        </w:r>
      </w:ins>
      <w:r>
        <w:rPr/>
        <w:t xml:space="preserve"> or </w:t>
      </w:r>
      <w:ins w:id="2257" w:author="Carol Nichols" w:date="2017-07-11T22:15:00Z">
        <w:r>
          <w:rPr/>
          <w:t>“</w:t>
        </w:r>
      </w:ins>
      <w:r>
        <w:rPr/>
        <w:t>t</w:t>
      </w:r>
      <w:ins w:id="2258" w:author="Carol Nichols" w:date="2017-07-11T22:15:00Z">
        <w:r>
          <w:rPr/>
          <w:t>”</w:t>
        </w:r>
      </w:ins>
      <w:r>
        <w:rPr/>
        <w:t xml:space="preserve"> for us to use, so we have to allocate a new</w:t>
      </w:r>
      <w:ins w:id="2259" w:author="Carol Nichols" w:date="2017-07-11T22:15:00Z">
        <w:r>
          <w:rPr/>
          <w:t xml:space="preserve"> </w:t>
        </w:r>
      </w:ins>
      <w:del w:id="2260" w:author="Carol Nichols" w:date="2017-07-11T22:15:00Z">
        <w:r>
          <w:rPr/>
          <w:delText> </w:delText>
        </w:r>
      </w:del>
      <w:r>
        <w:rPr>
          <w:rStyle w:val="Literal"/>
        </w:rPr>
        <w:t>String</w:t>
      </w:r>
      <w:del w:id="2261" w:author="Carol Nichols" w:date="2017-07-11T22:15:00Z">
        <w:r>
          <w:rPr>
            <w:rStyle w:val="Literal"/>
          </w:rPr>
          <w:delText> </w:delText>
        </w:r>
      </w:del>
      <w:ins w:id="2262" w:author="Carol Nichols" w:date="2017-07-11T22:15:00Z">
        <w:r>
          <w:rPr/>
          <w:t xml:space="preserve"> </w:t>
        </w:r>
      </w:ins>
      <w:r>
        <w:rPr/>
        <w:t xml:space="preserve">containing “rust”. </w:t>
      </w:r>
      <w:del w:id="2263" w:author="Liz2" w:date="2017-06-27T15:05:00Z">
        <w:r>
          <w:rPr/>
          <w:delText xml:space="preserve">Because </w:delText>
        </w:r>
      </w:del>
      <w:del w:id="2264" w:author="Liz2" w:date="2017-06-27T15:05:00Z">
        <w:r>
          <w:rPr>
            <w:rStyle w:val="Literal"/>
          </w:rPr>
          <w:delText>query</w:delText>
        </w:r>
      </w:del>
      <w:del w:id="2265" w:author="Liz2" w:date="2017-06-27T15:05:00Z">
        <w:r>
          <w:rPr/>
          <w:delText> is now a </w:delText>
        </w:r>
      </w:del>
      <w:del w:id="2266" w:author="Liz2" w:date="2017-06-27T15:05:00Z">
        <w:r>
          <w:rPr>
            <w:rStyle w:val="Literal"/>
          </w:rPr>
          <w:delText>String</w:delText>
        </w:r>
      </w:del>
      <w:del w:id="2267" w:author="Liz2" w:date="2017-06-27T15:05:00Z">
        <w:r>
          <w:rPr/>
          <w:delText>, w</w:delText>
        </w:r>
      </w:del>
      <w:ins w:id="2268" w:author="Liz2" w:date="2017-06-27T15:05:00Z">
        <w:r>
          <w:rPr/>
          <w:t>W</w:t>
        </w:r>
      </w:ins>
      <w:r>
        <w:rPr/>
        <w:t>hen we pass</w:t>
      </w:r>
      <w:ins w:id="2269" w:author="Carol Nichols" w:date="2017-07-11T22:15:00Z">
        <w:r>
          <w:rPr/>
          <w:t xml:space="preserve"> </w:t>
        </w:r>
      </w:ins>
      <w:del w:id="2270" w:author="Carol Nichols" w:date="2017-07-11T22:15:00Z">
        <w:r>
          <w:rPr/>
          <w:delText> </w:delText>
        </w:r>
      </w:del>
      <w:r>
        <w:rPr>
          <w:rStyle w:val="Literal"/>
        </w:rPr>
        <w:t>query</w:t>
      </w:r>
      <w:del w:id="2271" w:author="Carol Nichols" w:date="2017-07-11T22:15:00Z">
        <w:r>
          <w:rPr>
            <w:rStyle w:val="Literal"/>
          </w:rPr>
          <w:delText> </w:delText>
        </w:r>
      </w:del>
      <w:ins w:id="2272" w:author="Carol Nichols" w:date="2017-07-11T22:15:00Z">
        <w:r>
          <w:rPr/>
          <w:t xml:space="preserve"> </w:t>
        </w:r>
      </w:ins>
      <w:r>
        <w:rPr/>
        <w:t xml:space="preserve">as an argument to the </w:t>
      </w:r>
      <w:r>
        <w:rPr>
          <w:rStyle w:val="Literal"/>
        </w:rPr>
        <w:t>contains</w:t>
      </w:r>
      <w:del w:id="2273" w:author="Carol Nichols" w:date="2017-07-11T22:15:00Z">
        <w:r>
          <w:rPr>
            <w:rStyle w:val="Literal"/>
          </w:rPr>
          <w:delText> </w:delText>
        </w:r>
      </w:del>
      <w:ins w:id="2274" w:author="Carol Nichols" w:date="2017-07-11T22:15:00Z">
        <w:r>
          <w:rPr/>
          <w:t xml:space="preserve"> </w:t>
        </w:r>
      </w:ins>
      <w:r>
        <w:rPr/>
        <w:t>method</w:t>
      </w:r>
      <w:ins w:id="2275" w:author="Liz2" w:date="2017-06-27T15:05:00Z">
        <w:r>
          <w:rPr/>
          <w:t xml:space="preserve"> now</w:t>
        </w:r>
      </w:ins>
      <w:r>
        <w:rPr/>
        <w:t xml:space="preserve">, we need to add an ampersand </w:t>
      </w:r>
      <w:del w:id="2276" w:author="Liz2" w:date="2017-06-27T15:05:00Z">
        <w:r>
          <w:rPr/>
          <w:delText xml:space="preserve">since </w:delText>
        </w:r>
      </w:del>
      <w:ins w:id="2277" w:author="Liz2" w:date="2017-06-27T15:05:00Z">
        <w:r>
          <w:rPr/>
          <w:t xml:space="preserve">because </w:t>
        </w:r>
      </w:ins>
      <w:r>
        <w:rPr/>
        <w:t xml:space="preserve">the signature of </w:t>
      </w:r>
      <w:r>
        <w:rPr>
          <w:rStyle w:val="Literal"/>
        </w:rPr>
        <w:t>contains</w:t>
      </w:r>
      <w:del w:id="2278" w:author="Carol Nichols" w:date="2017-07-11T22:15:00Z">
        <w:r>
          <w:rPr>
            <w:rStyle w:val="Literal"/>
          </w:rPr>
          <w:delText> </w:delText>
        </w:r>
      </w:del>
      <w:ins w:id="2279" w:author="Carol Nichols" w:date="2017-07-11T22:15:00Z">
        <w:r>
          <w:rPr/>
          <w:t xml:space="preserve"> </w:t>
        </w:r>
      </w:ins>
      <w:r>
        <w:rPr/>
        <w:t>is defined to take a string slice.</w:t>
      </w:r>
    </w:p>
    <w:p>
      <w:pPr>
        <w:pStyle w:val="Body"/>
        <w:rPr/>
      </w:pPr>
      <w:r>
        <w:rPr/>
        <w:t>Next, we add a call to</w:t>
      </w:r>
      <w:ins w:id="2280" w:author="Carol Nichols" w:date="2017-07-11T22:15:00Z">
        <w:r>
          <w:rPr/>
          <w:t xml:space="preserve"> </w:t>
        </w:r>
      </w:ins>
      <w:del w:id="2281" w:author="Carol Nichols" w:date="2017-07-11T22:15:00Z">
        <w:r>
          <w:rPr/>
          <w:delText> </w:delText>
        </w:r>
      </w:del>
      <w:r>
        <w:rPr>
          <w:rStyle w:val="Literal"/>
        </w:rPr>
        <w:t>to_lowercase</w:t>
      </w:r>
      <w:del w:id="2282" w:author="Carol Nichols" w:date="2017-07-11T22:15:00Z">
        <w:r>
          <w:rPr>
            <w:rStyle w:val="Literal"/>
          </w:rPr>
          <w:delText> </w:delText>
        </w:r>
      </w:del>
      <w:ins w:id="2283" w:author="Carol Nichols" w:date="2017-07-11T22:15:00Z">
        <w:r>
          <w:rPr/>
          <w:t xml:space="preserve"> </w:t>
        </w:r>
      </w:ins>
      <w:r>
        <w:rPr/>
        <w:t>on each</w:t>
      </w:r>
      <w:ins w:id="2284" w:author="Carol Nichols" w:date="2017-07-11T22:15:00Z">
        <w:r>
          <w:rPr/>
          <w:t xml:space="preserve"> </w:t>
        </w:r>
      </w:ins>
      <w:del w:id="2285" w:author="Carol Nichols" w:date="2017-07-11T22:15:00Z">
        <w:r>
          <w:rPr/>
          <w:delText> </w:delText>
        </w:r>
      </w:del>
      <w:r>
        <w:rPr>
          <w:rStyle w:val="Literal"/>
        </w:rPr>
        <w:t>line</w:t>
      </w:r>
      <w:del w:id="2286" w:author="Carol Nichols" w:date="2017-07-11T22:15:00Z">
        <w:r>
          <w:rPr>
            <w:rStyle w:val="Literal"/>
          </w:rPr>
          <w:delText> </w:delText>
        </w:r>
      </w:del>
      <w:ins w:id="2287" w:author="Carol Nichols" w:date="2017-07-11T22:15:00Z">
        <w:r>
          <w:rPr/>
          <w:t xml:space="preserve"> </w:t>
        </w:r>
      </w:ins>
      <w:r>
        <w:rPr/>
        <w:t>before we check if it contains</w:t>
      </w:r>
      <w:ins w:id="2288" w:author="Carol Nichols" w:date="2017-07-11T22:16:00Z">
        <w:r>
          <w:rPr/>
          <w:t xml:space="preserve"> </w:t>
        </w:r>
      </w:ins>
      <w:del w:id="2289" w:author="Carol Nichols" w:date="2017-07-11T22:16:00Z">
        <w:r>
          <w:rPr/>
          <w:delText> </w:delText>
        </w:r>
      </w:del>
      <w:r>
        <w:rPr>
          <w:rStyle w:val="Literal"/>
        </w:rPr>
        <w:t>query</w:t>
      </w:r>
      <w:del w:id="2290" w:author="Liz2" w:date="2017-06-27T15:07:00Z">
        <w:r>
          <w:rPr>
            <w:rStyle w:val="Literal"/>
          </w:rPr>
          <w:delText>. This will turn “Rust:” into “rust:” and “Trust me.” into “trust me</w:delText>
        </w:r>
      </w:del>
      <w:ins w:id="2291" w:author="Liz2" w:date="2017-06-27T15:07:00Z">
        <w:r>
          <w:rPr/>
          <w:t xml:space="preserve"> to lowercase all characters</w:t>
        </w:r>
      </w:ins>
      <w:r>
        <w:rPr/>
        <w:t>.</w:t>
      </w:r>
      <w:del w:id="2292" w:author="Liz2" w:date="2017-06-27T15:07:00Z">
        <w:r>
          <w:rPr/>
          <w:delText>”</w:delText>
        </w:r>
      </w:del>
      <w:r>
        <w:rPr/>
        <w:t xml:space="preserve"> Now that we’ve converted both</w:t>
      </w:r>
      <w:ins w:id="2293" w:author="Carol Nichols" w:date="2017-07-11T22:16:00Z">
        <w:r>
          <w:rPr/>
          <w:t xml:space="preserve"> </w:t>
        </w:r>
      </w:ins>
      <w:del w:id="2294" w:author="Carol Nichols" w:date="2017-07-11T22:16:00Z">
        <w:r>
          <w:rPr/>
          <w:delText> </w:delText>
        </w:r>
      </w:del>
      <w:r>
        <w:rPr>
          <w:rStyle w:val="Literal"/>
        </w:rPr>
        <w:t>line</w:t>
      </w:r>
      <w:del w:id="2295" w:author="Carol Nichols" w:date="2017-07-11T22:16:00Z">
        <w:r>
          <w:rPr>
            <w:rStyle w:val="Literal"/>
          </w:rPr>
          <w:delText> </w:delText>
        </w:r>
      </w:del>
      <w:ins w:id="2296" w:author="Carol Nichols" w:date="2017-07-11T22:16:00Z">
        <w:r>
          <w:rPr/>
          <w:t xml:space="preserve"> </w:t>
        </w:r>
      </w:ins>
      <w:r>
        <w:rPr/>
        <w:t>and</w:t>
      </w:r>
      <w:ins w:id="2297" w:author="Carol Nichols" w:date="2017-07-11T22:16:00Z">
        <w:r>
          <w:rPr/>
          <w:t xml:space="preserve"> </w:t>
        </w:r>
      </w:ins>
      <w:del w:id="2298" w:author="Carol Nichols" w:date="2017-07-11T22:16:00Z">
        <w:r>
          <w:rPr/>
          <w:delText> </w:delText>
        </w:r>
      </w:del>
      <w:r>
        <w:rPr>
          <w:rStyle w:val="Literal"/>
        </w:rPr>
        <w:t>query</w:t>
      </w:r>
      <w:del w:id="2299" w:author="Carol Nichols" w:date="2017-07-11T22:16:00Z">
        <w:r>
          <w:rPr>
            <w:rStyle w:val="Literal"/>
          </w:rPr>
          <w:delText> </w:delText>
        </w:r>
      </w:del>
      <w:ins w:id="2300" w:author="Carol Nichols" w:date="2017-07-11T22:16:00Z">
        <w:r>
          <w:rPr/>
          <w:t xml:space="preserve"> </w:t>
        </w:r>
      </w:ins>
      <w:r>
        <w:rPr/>
        <w:t>to</w:t>
      </w:r>
      <w:del w:id="2301" w:author="Carol Nichols" w:date="2017-07-11T22:16:00Z">
        <w:r>
          <w:rPr/>
          <w:delText xml:space="preserve"> </w:delText>
        </w:r>
      </w:del>
      <w:del w:id="2302" w:author="Liz2" w:date="2017-06-27T15:07:00Z">
        <w:r>
          <w:rPr/>
          <w:delText>all</w:delText>
        </w:r>
      </w:del>
      <w:r>
        <w:rPr>
          <w:rFonts w:eastAsia="Microsoft YaHei"/>
        </w:rPr>
        <w:t xml:space="preserve"> </w:t>
      </w:r>
      <w:r>
        <w:rPr/>
        <w:t>lowercase, we’ll find matches no matter what</w:t>
      </w:r>
      <w:ins w:id="2303" w:author="Liz2" w:date="2017-06-27T15:07:00Z">
        <w:r>
          <w:rPr/>
          <w:t xml:space="preserve"> the</w:t>
        </w:r>
      </w:ins>
      <w:r>
        <w:rPr/>
        <w:t xml:space="preserve"> case </w:t>
      </w:r>
      <w:del w:id="2304" w:author="Liz2" w:date="2017-06-27T15:07:00Z">
        <w:r>
          <w:rPr/>
          <w:delText xml:space="preserve">the </w:delText>
        </w:r>
      </w:del>
      <w:del w:id="2305" w:author="Liz2" w:date="2017-06-27T15:07:00Z">
        <w:r>
          <w:rPr>
            <w:rFonts w:eastAsia="Microsoft YaHei"/>
          </w:rPr>
          <w:delText>user input</w:delText>
        </w:r>
      </w:del>
      <w:del w:id="2306" w:author="Liz2" w:date="2017-06-27T15:07:00Z">
        <w:r>
          <w:rPr/>
          <w:delText xml:space="preserve">text in the file </w:delText>
        </w:r>
      </w:del>
      <w:del w:id="2307" w:author="Liz2" w:date="2017-06-27T15:07:00Z">
        <w:r>
          <w:rPr>
            <w:rFonts w:eastAsia="Microsoft YaHei"/>
          </w:rPr>
          <w:delText xml:space="preserve">and the command line arguments, respectively. </w:delText>
        </w:r>
      </w:del>
      <w:del w:id="2308" w:author="Liz2" w:date="2017-06-27T15:07:00Z">
        <w:r>
          <w:rPr/>
          <w:delText xml:space="preserve">has or the user entered in </w:delText>
        </w:r>
      </w:del>
      <w:ins w:id="2309" w:author="Liz2" w:date="2017-06-27T15:07:00Z">
        <w:r>
          <w:rPr/>
          <w:t xml:space="preserve">of </w:t>
        </w:r>
      </w:ins>
      <w:r>
        <w:rPr/>
        <w:t>the query.</w:t>
      </w:r>
    </w:p>
    <w:p>
      <w:pPr>
        <w:pStyle w:val="Body"/>
        <w:rPr/>
      </w:pPr>
      <w:r>
        <w:rPr/>
        <w:t>Let’s see if this implementation passes the tests:</w:t>
      </w:r>
    </w:p>
    <w:p>
      <w:pPr>
        <w:pStyle w:val="CodeA"/>
        <w:rPr/>
      </w:pPr>
      <w:r>
        <w:rPr/>
        <w:t xml:space="preserve">  </w:t>
      </w:r>
      <w:r>
        <w:rPr/>
        <w:t>Finished de</w:t>
      </w:r>
      <w:del w:id="2310" w:author="Carol Nichols" w:date="2017-07-12T09:10:00Z">
        <w:r>
          <w:rPr/>
          <w:delText>bug</w:delText>
        </w:r>
      </w:del>
      <w:ins w:id="2311" w:author="Carol Nichols" w:date="2017-07-12T09:10:00Z">
        <w:r>
          <w:rPr/>
          <w:t>v</w:t>
        </w:r>
      </w:ins>
      <w:r>
        <w:rPr/>
        <w:t xml:space="preserve"> [unoptimized + debuginfo] target(s) in 0.0 secs</w:t>
      </w:r>
    </w:p>
    <w:p>
      <w:pPr>
        <w:pStyle w:val="CodeB"/>
        <w:rPr/>
      </w:pPr>
      <w:r>
        <w:rPr/>
        <w:t xml:space="preserve">   </w:t>
      </w:r>
      <w:r>
        <w:rPr/>
        <w:t>Running target/debug/deps/</w:t>
      </w:r>
      <w:del w:id="2312" w:author="Carol Nichols" w:date="2017-07-11T18:04:00Z">
        <w:r>
          <w:rPr/>
          <w:delText>greprs</w:delText>
        </w:r>
      </w:del>
      <w:ins w:id="2313" w:author="Carol Nichols" w:date="2017-07-11T18:04:00Z">
        <w:r>
          <w:rPr>
            <w:rFonts w:eastAsia="Times New Roman" w:cs="Times New Roman"/>
            <w:sz w:val="20"/>
            <w:szCs w:val="20"/>
          </w:rPr>
          <w:t>minigrep</w:t>
        </w:r>
      </w:ins>
      <w:r>
        <w:rPr/>
        <w:t>-e58e9b12d35dc861</w:t>
      </w:r>
    </w:p>
    <w:p>
      <w:pPr>
        <w:pStyle w:val="CodeB"/>
        <w:rPr/>
      </w:pPr>
      <w:r>
        <w:rPr/>
      </w:r>
    </w:p>
    <w:p>
      <w:pPr>
        <w:pStyle w:val="CodeB"/>
        <w:rPr/>
      </w:pPr>
      <w:r>
        <w:rPr/>
        <w:t>running 2 tests</w:t>
      </w:r>
    </w:p>
    <w:p>
      <w:pPr>
        <w:pStyle w:val="CodeB"/>
        <w:rPr/>
      </w:pPr>
      <w:r>
        <w:rPr/>
        <w:t>test test::case_insensitive ... ok</w:t>
      </w:r>
    </w:p>
    <w:p>
      <w:pPr>
        <w:pStyle w:val="CodeB"/>
        <w:rPr/>
      </w:pPr>
      <w:r>
        <w:rPr/>
        <w:t>test test::case_sensitive ... ok</w:t>
      </w:r>
    </w:p>
    <w:p>
      <w:pPr>
        <w:pStyle w:val="CodeB"/>
        <w:rPr/>
      </w:pPr>
      <w:r>
        <w:rPr/>
      </w:r>
    </w:p>
    <w:p>
      <w:pPr>
        <w:pStyle w:val="CodeC"/>
        <w:rPr/>
      </w:pPr>
      <w:r>
        <w:rPr/>
        <w:t>test result: ok. 2 passed; 0 failed; 0 ignored; 0 measured</w:t>
      </w:r>
    </w:p>
    <w:p>
      <w:pPr>
        <w:pStyle w:val="CodeB"/>
        <w:rPr/>
      </w:pPr>
      <w:r>
        <w:rPr/>
      </w:r>
    </w:p>
    <w:p>
      <w:pPr>
        <w:pStyle w:val="CodeC"/>
        <w:rPr/>
      </w:pPr>
      <w:del w:id="2314" w:author="Carol Nichols" w:date="2017-07-11T22:16:00Z">
        <w:r>
          <w:rPr/>
          <w:delText xml:space="preserve">   </w:delText>
        </w:r>
      </w:del>
      <w:del w:id="2315" w:author="Carol Nichols" w:date="2017-07-11T22:16:00Z">
        <w:r>
          <w:rPr/>
          <w:delText>Running target/debug/</w:delText>
        </w:r>
      </w:del>
      <w:del w:id="2316" w:author="Carol Nichols" w:date="2017-07-11T18:04:00Z">
        <w:r>
          <w:rPr/>
          <w:delText>greprs</w:delText>
        </w:r>
      </w:del>
      <w:del w:id="2317" w:author="Carol Nichols" w:date="2017-07-11T22:16:00Z">
        <w:r>
          <w:rPr/>
          <w:delText>-8a7faa2662b5030a</w:delText>
        </w:r>
      </w:del>
    </w:p>
    <w:p>
      <w:pPr>
        <w:pStyle w:val="CodeB"/>
        <w:rPr/>
      </w:pPr>
      <w:r>
        <w:rPr/>
      </w:r>
    </w:p>
    <w:p>
      <w:pPr>
        <w:pStyle w:val="CodeC"/>
        <w:rPr/>
      </w:pPr>
      <w:del w:id="2318" w:author="Carol Nichols" w:date="2017-07-11T22:16:00Z">
        <w:r>
          <w:rPr/>
          <w:delText>running 0 tests</w:delText>
        </w:r>
      </w:del>
    </w:p>
    <w:p>
      <w:pPr>
        <w:pStyle w:val="CodeB"/>
        <w:rPr/>
      </w:pPr>
      <w:r>
        <w:rPr/>
      </w:r>
    </w:p>
    <w:p>
      <w:pPr>
        <w:pStyle w:val="CodeC"/>
        <w:rPr/>
      </w:pPr>
      <w:del w:id="2319" w:author="Carol Nichols" w:date="2017-07-11T22:16:00Z">
        <w:r>
          <w:rPr/>
          <w:delText>test result: ok. 0 passed; 0 failed; 0 ignored; 0 measured</w:delText>
        </w:r>
      </w:del>
    </w:p>
    <w:p>
      <w:pPr>
        <w:pStyle w:val="CodeB"/>
        <w:rPr/>
      </w:pPr>
      <w:r>
        <w:rPr/>
      </w:r>
    </w:p>
    <w:p>
      <w:pPr>
        <w:pStyle w:val="CodeC"/>
        <w:rPr/>
      </w:pPr>
      <w:del w:id="2320" w:author="Carol Nichols" w:date="2017-07-11T22:16:00Z">
        <w:r>
          <w:rPr/>
          <w:delText xml:space="preserve">  </w:delText>
        </w:r>
      </w:del>
      <w:del w:id="2321" w:author="Carol Nichols" w:date="2017-07-11T22:16:00Z">
        <w:r>
          <w:rPr/>
          <w:delText xml:space="preserve">Doc-tests </w:delText>
        </w:r>
      </w:del>
      <w:del w:id="2322" w:author="Carol Nichols" w:date="2017-07-11T18:04:00Z">
        <w:r>
          <w:rPr/>
          <w:delText>greprs</w:delText>
        </w:r>
      </w:del>
    </w:p>
    <w:p>
      <w:pPr>
        <w:pStyle w:val="CodeB"/>
        <w:rPr/>
      </w:pPr>
      <w:r>
        <w:rPr/>
      </w:r>
    </w:p>
    <w:p>
      <w:pPr>
        <w:pStyle w:val="CodeC"/>
        <w:rPr/>
      </w:pPr>
      <w:del w:id="2323" w:author="Carol Nichols" w:date="2017-07-11T22:16:00Z">
        <w:r>
          <w:rPr/>
          <w:delText>running 0 tests</w:delText>
        </w:r>
      </w:del>
    </w:p>
    <w:p>
      <w:pPr>
        <w:pStyle w:val="CodeB"/>
        <w:rPr/>
      </w:pPr>
      <w:r>
        <w:rPr/>
      </w:r>
    </w:p>
    <w:p>
      <w:pPr>
        <w:pStyle w:val="CodeC"/>
        <w:rPr/>
      </w:pPr>
      <w:del w:id="2324" w:author="Carol Nichols" w:date="2017-07-11T22:16:00Z">
        <w:r>
          <w:rPr/>
          <w:delText>test result: ok. 0 passed; 0 failed; 0 ignored; 0 measured</w:delText>
        </w:r>
      </w:del>
    </w:p>
    <w:p>
      <w:pPr>
        <w:pStyle w:val="Body"/>
        <w:rPr/>
      </w:pPr>
      <w:r>
        <w:rPr/>
        <w:t>Great! Now, let’s actually call the new</w:t>
      </w:r>
      <w:ins w:id="2325" w:author="Carol Nichols" w:date="2017-07-11T22:18:00Z">
        <w:r>
          <w:rPr/>
          <w:t xml:space="preserve"> </w:t>
        </w:r>
      </w:ins>
      <w:del w:id="2326" w:author="Carol Nichols" w:date="2017-07-11T22:18:00Z">
        <w:r>
          <w:rPr/>
          <w:delText> </w:delText>
        </w:r>
      </w:del>
      <w:r>
        <w:rPr>
          <w:rStyle w:val="Literal"/>
        </w:rPr>
        <w:t>search_case_insensitive</w:t>
      </w:r>
      <w:del w:id="2327" w:author="Carol Nichols" w:date="2017-07-11T22:18:00Z">
        <w:r>
          <w:rPr>
            <w:rStyle w:val="Literal"/>
          </w:rPr>
          <w:delText> </w:delText>
        </w:r>
      </w:del>
      <w:ins w:id="2328" w:author="Carol Nichols" w:date="2017-07-11T22:18:00Z">
        <w:r>
          <w:rPr/>
          <w:t xml:space="preserve"> </w:t>
        </w:r>
      </w:ins>
      <w:r>
        <w:rPr/>
        <w:t>function</w:t>
      </w:r>
      <w:r>
        <w:rPr>
          <w:rFonts w:eastAsia="Microsoft YaHei"/>
        </w:rPr>
        <w:t xml:space="preserve"> </w:t>
      </w:r>
      <w:r>
        <w:rPr/>
        <w:t>from the</w:t>
      </w:r>
      <w:ins w:id="2329" w:author="Carol Nichols" w:date="2017-07-11T22:18:00Z">
        <w:r>
          <w:rPr/>
          <w:t xml:space="preserve"> </w:t>
        </w:r>
      </w:ins>
      <w:del w:id="2330" w:author="Carol Nichols" w:date="2017-07-11T22:18:00Z">
        <w:r>
          <w:rPr/>
          <w:delText> </w:delText>
        </w:r>
      </w:del>
      <w:r>
        <w:rPr>
          <w:rStyle w:val="Literal"/>
        </w:rPr>
        <w:t>run</w:t>
      </w:r>
      <w:del w:id="2331" w:author="Carol Nichols" w:date="2017-07-11T22:18:00Z">
        <w:r>
          <w:rPr>
            <w:rStyle w:val="Literal"/>
          </w:rPr>
          <w:delText> </w:delText>
        </w:r>
      </w:del>
      <w:ins w:id="2332" w:author="Carol Nichols" w:date="2017-07-11T22:18:00Z">
        <w:r>
          <w:rPr/>
          <w:t xml:space="preserve"> </w:t>
        </w:r>
      </w:ins>
      <w:r>
        <w:rPr/>
        <w:t>function. First, we’re going to add a configuration option for switching between case sensitive and case insensitive search to the</w:t>
      </w:r>
      <w:ins w:id="2333" w:author="Carol Nichols" w:date="2017-07-11T22:18:00Z">
        <w:r>
          <w:rPr/>
          <w:t xml:space="preserve"> </w:t>
        </w:r>
      </w:ins>
      <w:del w:id="2334" w:author="Carol Nichols" w:date="2017-07-11T22:18:00Z">
        <w:r>
          <w:rPr/>
          <w:delText> </w:delText>
        </w:r>
      </w:del>
      <w:r>
        <w:rPr>
          <w:rStyle w:val="Literal"/>
        </w:rPr>
        <w:t>Config</w:t>
      </w:r>
      <w:r>
        <w:rPr/>
        <w:t xml:space="preserve"> struct:</w:t>
      </w:r>
    </w:p>
    <w:p>
      <w:pPr>
        <w:pStyle w:val="ProductionDirective"/>
        <w:rPr/>
      </w:pPr>
      <w:r>
        <w:rPr/>
        <w:t>Filename: src/lib.rs</w:t>
      </w:r>
    </w:p>
    <w:p>
      <w:pPr>
        <w:pStyle w:val="CodeA"/>
        <w:rPr/>
      </w:pPr>
      <w:r>
        <w:rPr>
          <w:rStyle w:val="LiteralGray"/>
          <w:rPrChange w:id="0" w:author="Carol Nichols" w:date="2017-07-11T22:19:00Z"/>
        </w:rPr>
        <w:t>pub struct Config {</w:t>
      </w:r>
    </w:p>
    <w:p>
      <w:pPr>
        <w:pStyle w:val="CodeB"/>
        <w:rPr/>
      </w:pPr>
      <w:ins w:id="2336"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query: String,</w:t>
      </w:r>
    </w:p>
    <w:p>
      <w:pPr>
        <w:pStyle w:val="CodeB"/>
        <w:rPr/>
      </w:pPr>
      <w:ins w:id="2339"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filename: String,</w:t>
      </w:r>
    </w:p>
    <w:p>
      <w:pPr>
        <w:pStyle w:val="CodeB"/>
        <w:rPr/>
      </w:pPr>
      <w:ins w:id="2342" w:author="Carol Nichols" w:date="2017-07-11T22:19:00Z">
        <w:r>
          <w:rPr/>
          <w:t xml:space="preserve">  </w:t>
        </w:r>
      </w:ins>
      <w:r>
        <w:rPr/>
        <w:t xml:space="preserve">  </w:t>
      </w:r>
      <w:r>
        <w:rPr/>
        <w:t>pub case_sensitive: bool,</w:t>
      </w:r>
    </w:p>
    <w:p>
      <w:pPr>
        <w:pStyle w:val="CodeC"/>
        <w:rPr/>
      </w:pPr>
      <w:r>
        <w:rPr>
          <w:rStyle w:val="LiteralGray"/>
          <w:rPrChange w:id="0" w:author="Carol Nichols" w:date="2017-07-11T22:19:00Z"/>
        </w:rPr>
        <w:t>}</w:t>
      </w:r>
    </w:p>
    <w:p>
      <w:pPr>
        <w:pStyle w:val="Body"/>
        <w:rPr/>
      </w:pPr>
      <w:r>
        <w:rPr/>
        <w:t>We add the</w:t>
      </w:r>
      <w:ins w:id="2344" w:author="Carol Nichols" w:date="2017-07-11T22:19:00Z">
        <w:r>
          <w:rPr/>
          <w:t xml:space="preserve"> </w:t>
        </w:r>
      </w:ins>
      <w:del w:id="2345" w:author="Carol Nichols" w:date="2017-07-11T22:19:00Z">
        <w:r>
          <w:rPr/>
          <w:delText> </w:delText>
        </w:r>
      </w:del>
      <w:r>
        <w:rPr>
          <w:rStyle w:val="Literal"/>
        </w:rPr>
        <w:t>case_sensitive</w:t>
      </w:r>
      <w:del w:id="2346" w:author="Carol Nichols" w:date="2017-07-11T22:19:00Z">
        <w:r>
          <w:rPr>
            <w:rStyle w:val="Literal"/>
          </w:rPr>
          <w:delText> </w:delText>
        </w:r>
      </w:del>
      <w:ins w:id="2347" w:author="Carol Nichols" w:date="2017-07-11T22:19:00Z">
        <w:r>
          <w:rPr/>
          <w:t xml:space="preserve"> </w:t>
        </w:r>
      </w:ins>
      <w:r>
        <w:rPr/>
        <w:t>field that holds a boolean. Then we need our</w:t>
      </w:r>
      <w:ins w:id="2348" w:author="Carol Nichols" w:date="2017-07-11T22:19:00Z">
        <w:r>
          <w:rPr/>
          <w:t xml:space="preserve"> </w:t>
        </w:r>
      </w:ins>
      <w:del w:id="2349" w:author="Carol Nichols" w:date="2017-07-11T22:19:00Z">
        <w:r>
          <w:rPr/>
          <w:delText> </w:delText>
        </w:r>
      </w:del>
      <w:r>
        <w:rPr>
          <w:rStyle w:val="Literal"/>
        </w:rPr>
        <w:t>run</w:t>
      </w:r>
      <w:r>
        <w:rPr/>
        <w:t xml:space="preserve"> function to check the</w:t>
      </w:r>
      <w:ins w:id="2350" w:author="Carol Nichols" w:date="2017-07-11T22:19:00Z">
        <w:r>
          <w:rPr/>
          <w:t xml:space="preserve"> </w:t>
        </w:r>
      </w:ins>
      <w:del w:id="2351" w:author="Carol Nichols" w:date="2017-07-11T22:19:00Z">
        <w:r>
          <w:rPr/>
          <w:delText> </w:delText>
        </w:r>
      </w:del>
      <w:r>
        <w:rPr>
          <w:rStyle w:val="Literal"/>
        </w:rPr>
        <w:t>case_sensitive</w:t>
      </w:r>
      <w:r>
        <w:rPr>
          <w:rFonts w:eastAsia="Microsoft YaHei"/>
        </w:rPr>
        <w:t xml:space="preserve"> </w:t>
      </w:r>
      <w:r>
        <w:rPr/>
        <w:t>field’s value and use that to decide</w:t>
      </w:r>
      <w:r>
        <w:rPr>
          <w:rFonts w:eastAsia="Microsoft YaHei"/>
        </w:rPr>
        <w:t xml:space="preserve"> </w:t>
      </w:r>
      <w:r>
        <w:rPr/>
        <w:t>whether to call the</w:t>
      </w:r>
      <w:ins w:id="2352" w:author="Carol Nichols" w:date="2017-07-11T22:19:00Z">
        <w:r>
          <w:rPr/>
          <w:t xml:space="preserve"> </w:t>
        </w:r>
      </w:ins>
      <w:del w:id="2353" w:author="Carol Nichols" w:date="2017-07-11T22:19:00Z">
        <w:r>
          <w:rPr/>
          <w:delText> </w:delText>
        </w:r>
      </w:del>
      <w:r>
        <w:rPr>
          <w:rStyle w:val="Literal"/>
        </w:rPr>
        <w:t>search</w:t>
      </w:r>
      <w:del w:id="2354" w:author="Carol Nichols" w:date="2017-07-11T22:19:00Z">
        <w:r>
          <w:rPr>
            <w:rStyle w:val="Literal"/>
          </w:rPr>
          <w:delText> </w:delText>
        </w:r>
      </w:del>
      <w:ins w:id="2355" w:author="Carol Nichols" w:date="2017-07-11T22:19:00Z">
        <w:r>
          <w:rPr/>
          <w:t xml:space="preserve"> </w:t>
        </w:r>
      </w:ins>
      <w:r>
        <w:rPr/>
        <w:t>function or the</w:t>
      </w:r>
      <w:ins w:id="2356" w:author="Carol Nichols" w:date="2017-07-11T22:19:00Z">
        <w:r>
          <w:rPr/>
          <w:t xml:space="preserve"> </w:t>
        </w:r>
      </w:ins>
      <w:del w:id="2357" w:author="Carol Nichols" w:date="2017-07-11T22:19:00Z">
        <w:r>
          <w:rPr/>
          <w:delText> </w:delText>
        </w:r>
      </w:del>
      <w:r>
        <w:rPr>
          <w:rStyle w:val="Literal"/>
        </w:rPr>
        <w:t>search_case_insensitive</w:t>
      </w:r>
      <w:del w:id="2358" w:author="Carol Nichols" w:date="2017-07-11T22:19:00Z">
        <w:r>
          <w:rPr>
            <w:rStyle w:val="Literal"/>
          </w:rPr>
          <w:delText> </w:delText>
        </w:r>
      </w:del>
      <w:ins w:id="2359" w:author="Carol Nichols" w:date="2017-07-11T22:19:00Z">
        <w:r>
          <w:rPr/>
          <w:t xml:space="preserve"> </w:t>
        </w:r>
      </w:ins>
      <w:r>
        <w:rPr/>
        <w:t>function as shown in Listing 12-22:</w:t>
      </w:r>
    </w:p>
    <w:p>
      <w:pPr>
        <w:pStyle w:val="ProductionDirective"/>
        <w:rPr/>
      </w:pPr>
      <w:r>
        <w:rPr/>
        <w:t>Filename: src/lib.rs</w:t>
      </w:r>
    </w:p>
    <w:p>
      <w:pPr>
        <w:pStyle w:val="CodeA"/>
        <w:rPr/>
      </w:pPr>
      <w:r>
        <w:rPr>
          <w:rStyle w:val="LiteralGray"/>
          <w:rPrChange w:id="0" w:author="Carol Nichols" w:date="2017-07-11T22:20:00Z"/>
        </w:rPr>
        <w:t>pub fn run(config: Config) -&gt; Result&lt;(), Box&lt;Error&gt;&gt;{</w:t>
      </w:r>
    </w:p>
    <w:p>
      <w:pPr>
        <w:pStyle w:val="CodeB"/>
        <w:rPr/>
      </w:pPr>
      <w:ins w:id="2361"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f = File::open(config.filename)?;</w:t>
      </w:r>
    </w:p>
    <w:p>
      <w:pPr>
        <w:pStyle w:val="CodeB"/>
        <w:rPr>
          <w:rStyle w:val="LiteralGray"/>
        </w:rPr>
      </w:pPr>
      <w:r>
        <w:rPr/>
      </w:r>
    </w:p>
    <w:p>
      <w:pPr>
        <w:pStyle w:val="CodeB"/>
        <w:rPr/>
      </w:pPr>
      <w:ins w:id="2364"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contents = String::new();</w:t>
      </w:r>
    </w:p>
    <w:p>
      <w:pPr>
        <w:pStyle w:val="CodeB"/>
        <w:rPr/>
      </w:pPr>
      <w:ins w:id="2367"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f.read_to_string(&amp;mut contents)?;</w:t>
      </w:r>
    </w:p>
    <w:p>
      <w:pPr>
        <w:pStyle w:val="CodeB"/>
        <w:rPr>
          <w:rStyle w:val="LiteralGray"/>
        </w:rPr>
      </w:pPr>
      <w:r>
        <w:rPr/>
      </w:r>
    </w:p>
    <w:p>
      <w:pPr>
        <w:pStyle w:val="CodeB"/>
        <w:rPr/>
      </w:pPr>
      <w:ins w:id="2370" w:author="Carol Nichols" w:date="2017-07-11T22:20:00Z">
        <w:r>
          <w:rPr/>
          <w:t xml:space="preserve">  </w:t>
        </w:r>
      </w:ins>
      <w:r>
        <w:rPr/>
        <w:t xml:space="preserve">  </w:t>
      </w:r>
      <w:r>
        <w:rPr/>
        <w:t>let results = if config.case_sensitive {</w:t>
      </w:r>
    </w:p>
    <w:p>
      <w:pPr>
        <w:pStyle w:val="CodeB"/>
        <w:rPr/>
      </w:pPr>
      <w:ins w:id="2371" w:author="Carol Nichols" w:date="2017-07-11T22:20:00Z">
        <w:r>
          <w:rPr/>
          <w:t xml:space="preserve">    </w:t>
        </w:r>
      </w:ins>
      <w:r>
        <w:rPr/>
        <w:t xml:space="preserve">    </w:t>
      </w:r>
      <w:r>
        <w:rPr/>
        <w:t>search(&amp;config.query, &amp;contents)</w:t>
      </w:r>
    </w:p>
    <w:p>
      <w:pPr>
        <w:pStyle w:val="CodeB"/>
        <w:rPr/>
      </w:pPr>
      <w:ins w:id="2372" w:author="Carol Nichols" w:date="2017-07-11T22:20:00Z">
        <w:r>
          <w:rPr/>
          <w:t xml:space="preserve">  </w:t>
        </w:r>
      </w:ins>
      <w:r>
        <w:rPr/>
        <w:t xml:space="preserve">  </w:t>
      </w:r>
      <w:r>
        <w:rPr/>
        <w:t>} else {</w:t>
      </w:r>
    </w:p>
    <w:p>
      <w:pPr>
        <w:pStyle w:val="CodeB"/>
        <w:rPr/>
      </w:pPr>
      <w:ins w:id="2373" w:author="Carol Nichols" w:date="2017-07-11T22:20:00Z">
        <w:r>
          <w:rPr/>
          <w:t xml:space="preserve">    </w:t>
        </w:r>
      </w:ins>
      <w:r>
        <w:rPr/>
        <w:t xml:space="preserve">    </w:t>
      </w:r>
      <w:r>
        <w:rPr/>
        <w:t>search_case_insensitive(&amp;config.query, &amp;contents)</w:t>
      </w:r>
    </w:p>
    <w:p>
      <w:pPr>
        <w:pStyle w:val="CodeB"/>
        <w:rPr/>
      </w:pPr>
      <w:ins w:id="2374" w:author="Carol Nichols" w:date="2017-07-11T22:20:00Z">
        <w:r>
          <w:rPr/>
          <w:t xml:space="preserve">  </w:t>
        </w:r>
      </w:ins>
      <w:r>
        <w:rPr/>
        <w:t xml:space="preserve">  </w:t>
      </w:r>
      <w:r>
        <w:rPr/>
        <w:t>};</w:t>
      </w:r>
    </w:p>
    <w:p>
      <w:pPr>
        <w:pStyle w:val="CodeB"/>
        <w:rPr>
          <w:rStyle w:val="LiteralGray"/>
        </w:rPr>
      </w:pPr>
      <w:r>
        <w:rPr/>
      </w:r>
    </w:p>
    <w:p>
      <w:pPr>
        <w:pStyle w:val="CodeB"/>
        <w:rPr/>
      </w:pPr>
      <w:ins w:id="2375" w:author="Carol Nichols" w:date="2017-07-11T22:20:00Z">
        <w:r>
          <w:rPr/>
          <w:t xml:space="preserve">  </w:t>
        </w:r>
      </w:ins>
      <w:r>
        <w:rPr>
          <w:rPrChange w:id="0" w:author="Carol Nichols" w:date="2017-07-12T08:37:00Z"/>
        </w:rPr>
        <w:t xml:space="preserve">  </w:t>
      </w:r>
      <w:r>
        <w:rPr>
          <w:rPrChange w:id="0" w:author="Carol Nichols" w:date="2017-07-12T08:37:00Z"/>
        </w:rPr>
        <w:t>for line in results {</w:t>
      </w:r>
    </w:p>
    <w:p>
      <w:pPr>
        <w:pStyle w:val="CodeB"/>
        <w:rPr/>
      </w:pPr>
      <w:ins w:id="2378"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println!("{}", line);</w:t>
      </w:r>
    </w:p>
    <w:p>
      <w:pPr>
        <w:pStyle w:val="CodeB"/>
        <w:rPr/>
      </w:pPr>
      <w:ins w:id="2381"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w:t>
      </w:r>
    </w:p>
    <w:p>
      <w:pPr>
        <w:pStyle w:val="CodeB"/>
        <w:rPr>
          <w:rStyle w:val="LiteralGray"/>
        </w:rPr>
      </w:pPr>
      <w:r>
        <w:rPr/>
      </w:r>
    </w:p>
    <w:p>
      <w:pPr>
        <w:pStyle w:val="CodeB"/>
        <w:rPr/>
      </w:pPr>
      <w:ins w:id="2384"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Ok(())</w:t>
      </w:r>
    </w:p>
    <w:p>
      <w:pPr>
        <w:pStyle w:val="CodeC"/>
        <w:rPr/>
      </w:pPr>
      <w:r>
        <w:rPr>
          <w:rStyle w:val="LiteralGray"/>
          <w:rPrChange w:id="0" w:author="Carol Nichols" w:date="2017-07-11T22:20:00Z"/>
        </w:rPr>
        <w:t>}</w:t>
      </w:r>
    </w:p>
    <w:p>
      <w:pPr>
        <w:pStyle w:val="Listing"/>
        <w:rPr/>
      </w:pPr>
      <w:r>
        <w:rPr/>
        <w:t>Listing 12-22: Calling either</w:t>
      </w:r>
      <w:ins w:id="2388" w:author="Carol Nichols" w:date="2017-07-11T22:21:00Z">
        <w:r>
          <w:rPr/>
          <w:t xml:space="preserve"> </w:t>
        </w:r>
      </w:ins>
      <w:del w:id="2389" w:author="Carol Nichols" w:date="2017-07-11T22:21:00Z">
        <w:r>
          <w:rPr/>
          <w:delText> </w:delText>
        </w:r>
      </w:del>
      <w:r>
        <w:rPr>
          <w:rStyle w:val="Literal"/>
        </w:rPr>
        <w:t>search</w:t>
      </w:r>
      <w:del w:id="2390" w:author="Carol Nichols" w:date="2017-07-11T22:21:00Z">
        <w:r>
          <w:rPr>
            <w:rStyle w:val="Literal"/>
          </w:rPr>
          <w:delText> </w:delText>
        </w:r>
      </w:del>
      <w:ins w:id="2391" w:author="Carol Nichols" w:date="2017-07-11T22:21:00Z">
        <w:r>
          <w:rPr/>
          <w:t xml:space="preserve"> </w:t>
        </w:r>
      </w:ins>
      <w:r>
        <w:rPr/>
        <w:t>or</w:t>
      </w:r>
      <w:ins w:id="2392" w:author="Carol Nichols" w:date="2017-07-11T22:21:00Z">
        <w:r>
          <w:rPr/>
          <w:t xml:space="preserve"> </w:t>
        </w:r>
      </w:ins>
      <w:del w:id="2393" w:author="Carol Nichols" w:date="2017-07-11T22:21:00Z">
        <w:r>
          <w:rPr/>
          <w:delText> </w:delText>
        </w:r>
      </w:del>
      <w:r>
        <w:rPr>
          <w:rStyle w:val="Literal"/>
        </w:rPr>
        <w:t>search_case_insensitive</w:t>
      </w:r>
      <w:del w:id="2394" w:author="Carol Nichols" w:date="2017-07-11T22:21:00Z">
        <w:r>
          <w:rPr>
            <w:rStyle w:val="Literal"/>
          </w:rPr>
          <w:delText> </w:delText>
        </w:r>
      </w:del>
      <w:ins w:id="2395" w:author="Carol Nichols" w:date="2017-07-11T22:21:00Z">
        <w:r>
          <w:rPr/>
          <w:t xml:space="preserve"> </w:t>
        </w:r>
      </w:ins>
      <w:r>
        <w:rPr/>
        <w:t>based on the value in</w:t>
      </w:r>
      <w:ins w:id="2396" w:author="Carol Nichols" w:date="2017-07-11T22:21:00Z">
        <w:r>
          <w:rPr/>
          <w:t xml:space="preserve"> </w:t>
        </w:r>
      </w:ins>
      <w:del w:id="2397" w:author="Carol Nichols" w:date="2017-07-11T22:21:00Z">
        <w:r>
          <w:rPr/>
          <w:delText> </w:delText>
        </w:r>
      </w:del>
      <w:r>
        <w:rPr>
          <w:rStyle w:val="Literal"/>
        </w:rPr>
        <w:t>config.case_sensitive</w:t>
      </w:r>
    </w:p>
    <w:p>
      <w:pPr>
        <w:pStyle w:val="Body"/>
        <w:rPr/>
      </w:pPr>
      <w:r>
        <w:rPr/>
        <w:t>Finally, we need to actually check for the environment variable. The functions for working with environment variables are in the</w:t>
      </w:r>
      <w:ins w:id="2398" w:author="Carol Nichols" w:date="2017-07-11T22:21:00Z">
        <w:r>
          <w:rPr/>
          <w:t xml:space="preserve"> </w:t>
        </w:r>
      </w:ins>
      <w:del w:id="2399" w:author="Carol Nichols" w:date="2017-07-11T22:21:00Z">
        <w:r>
          <w:rPr/>
          <w:delText> </w:delText>
        </w:r>
      </w:del>
      <w:r>
        <w:rPr>
          <w:rStyle w:val="Literal"/>
        </w:rPr>
        <w:t>env</w:t>
      </w:r>
      <w:del w:id="2400" w:author="Carol Nichols" w:date="2017-07-11T22:21:00Z">
        <w:r>
          <w:rPr>
            <w:rStyle w:val="Literal"/>
          </w:rPr>
          <w:delText> </w:delText>
        </w:r>
      </w:del>
      <w:ins w:id="2401" w:author="Carol Nichols" w:date="2017-07-11T22:21:00Z">
        <w:r>
          <w:rPr/>
          <w:t xml:space="preserve"> </w:t>
        </w:r>
      </w:ins>
      <w:r>
        <w:rPr/>
        <w:t>module in the standard library, so we want to bring that module into scope with a</w:t>
      </w:r>
      <w:ins w:id="2402" w:author="Carol Nichols" w:date="2017-07-11T22:21:00Z">
        <w:r>
          <w:rPr/>
          <w:t xml:space="preserve"> </w:t>
        </w:r>
      </w:ins>
      <w:del w:id="2403" w:author="Carol Nichols" w:date="2017-07-11T22:21:00Z">
        <w:r>
          <w:rPr/>
          <w:delText> </w:delText>
        </w:r>
      </w:del>
      <w:r>
        <w:rPr>
          <w:rStyle w:val="Literal"/>
        </w:rPr>
        <w:t>use std::env;</w:t>
      </w:r>
      <w:r>
        <w:rPr/>
        <w:t xml:space="preserve"> line</w:t>
      </w:r>
      <w:r>
        <w:rPr>
          <w:rFonts w:eastAsia="Microsoft YaHei"/>
        </w:rPr>
        <w:t xml:space="preserve"> </w:t>
      </w:r>
      <w:r>
        <w:rPr/>
        <w:t>at the top of</w:t>
      </w:r>
      <w:ins w:id="2404" w:author="Carol Nichols" w:date="2017-07-11T22:21:00Z">
        <w:r>
          <w:rPr/>
          <w:t xml:space="preserve"> </w:t>
        </w:r>
      </w:ins>
      <w:del w:id="2405" w:author="Carol Nichols" w:date="2017-07-11T22:21:00Z">
        <w:r>
          <w:rPr/>
          <w:delText> </w:delText>
        </w:r>
      </w:del>
      <w:r>
        <w:rPr>
          <w:rStyle w:val="EmphasisItalic"/>
        </w:rPr>
        <w:t>src/lib.rs</w:t>
      </w:r>
      <w:r>
        <w:rPr/>
        <w:t>. Then we’re going to use the</w:t>
      </w:r>
      <w:ins w:id="2406" w:author="Carol Nichols" w:date="2017-07-11T22:21:00Z">
        <w:r>
          <w:rPr/>
          <w:t xml:space="preserve"> </w:t>
        </w:r>
      </w:ins>
      <w:del w:id="2407" w:author="Carol Nichols" w:date="2017-07-11T22:21:00Z">
        <w:r>
          <w:rPr/>
          <w:delText> </w:delText>
        </w:r>
      </w:del>
      <w:r>
        <w:rPr>
          <w:rStyle w:val="Literal"/>
        </w:rPr>
        <w:t>var</w:t>
      </w:r>
      <w:del w:id="2408" w:author="Carol Nichols" w:date="2017-07-11T22:21:00Z">
        <w:r>
          <w:rPr>
            <w:rStyle w:val="Literal"/>
          </w:rPr>
          <w:delText> </w:delText>
        </w:r>
      </w:del>
      <w:ins w:id="2409" w:author="Carol Nichols" w:date="2017-07-11T22:21:00Z">
        <w:r>
          <w:rPr/>
          <w:t xml:space="preserve"> </w:t>
        </w:r>
      </w:ins>
      <w:r>
        <w:rPr/>
        <w:t>method from the</w:t>
      </w:r>
      <w:ins w:id="2410" w:author="Carol Nichols" w:date="2017-07-11T22:21:00Z">
        <w:r>
          <w:rPr/>
          <w:t xml:space="preserve"> </w:t>
        </w:r>
      </w:ins>
      <w:del w:id="2411" w:author="Carol Nichols" w:date="2017-07-11T22:21:00Z">
        <w:r>
          <w:rPr/>
          <w:delText> </w:delText>
        </w:r>
      </w:del>
      <w:r>
        <w:rPr>
          <w:rStyle w:val="Literal"/>
        </w:rPr>
        <w:t>env</w:t>
      </w:r>
      <w:del w:id="2412" w:author="Carol Nichols" w:date="2017-07-11T22:21:00Z">
        <w:r>
          <w:rPr>
            <w:rStyle w:val="Literal"/>
          </w:rPr>
          <w:delText> </w:delText>
        </w:r>
      </w:del>
      <w:ins w:id="2413" w:author="Carol Nichols" w:date="2017-07-11T22:21:00Z">
        <w:r>
          <w:rPr/>
          <w:t xml:space="preserve"> </w:t>
        </w:r>
      </w:ins>
      <w:r>
        <w:rPr/>
        <w:t xml:space="preserve">module </w:t>
      </w:r>
      <w:del w:id="2414" w:author="Liz2" w:date="2017-06-27T15:21:00Z">
        <w:r>
          <w:rPr/>
          <w:delText>in </w:delText>
        </w:r>
      </w:del>
      <w:del w:id="2415" w:author="Liz2" w:date="2017-06-27T15:21:00Z">
        <w:r>
          <w:rPr>
            <w:rStyle w:val="Literal"/>
          </w:rPr>
          <w:delText>Config::new</w:delText>
        </w:r>
      </w:del>
      <w:del w:id="2416" w:author="Liz2" w:date="2017-06-27T15:21:00Z">
        <w:r>
          <w:rPr/>
          <w:delText> </w:delText>
        </w:r>
      </w:del>
      <w:r>
        <w:rPr/>
        <w:t>to check for an environment variable named</w:t>
      </w:r>
      <w:ins w:id="2417" w:author="Carol Nichols" w:date="2017-07-11T22:21:00Z">
        <w:r>
          <w:rPr/>
          <w:t xml:space="preserve"> </w:t>
        </w:r>
      </w:ins>
      <w:del w:id="2418" w:author="Carol Nichols" w:date="2017-07-11T22:22:00Z">
        <w:r>
          <w:rPr/>
          <w:delText> </w:delText>
        </w:r>
      </w:del>
      <w:r>
        <w:rPr>
          <w:rStyle w:val="Literal"/>
        </w:rPr>
        <w:t>CASE_INSENSITIVE</w:t>
      </w:r>
      <w:r>
        <w:rPr/>
        <w:t>, as shown in Listing 12-23:</w:t>
      </w:r>
    </w:p>
    <w:p>
      <w:pPr>
        <w:pStyle w:val="ProductionDirective"/>
        <w:rPr/>
      </w:pPr>
      <w:r>
        <w:rPr/>
        <w:t>Filename: src/lib.rs</w:t>
      </w:r>
    </w:p>
    <w:p>
      <w:pPr>
        <w:pStyle w:val="CodeA"/>
        <w:rPr/>
      </w:pPr>
      <w:r>
        <w:rPr/>
        <w:t>use std::env;</w:t>
      </w:r>
    </w:p>
    <w:p>
      <w:pPr>
        <w:pStyle w:val="CodeB"/>
        <w:rPr/>
      </w:pPr>
      <w:r>
        <w:rPr/>
      </w:r>
    </w:p>
    <w:p>
      <w:pPr>
        <w:pStyle w:val="CodeB"/>
        <w:rPr/>
      </w:pPr>
      <w:r>
        <w:rPr>
          <w:rStyle w:val="LiteralGray"/>
          <w:rPrChange w:id="0" w:author="Carol Nichols" w:date="2017-07-11T22:22:00Z"/>
        </w:rPr>
        <w:t>// ...snip...</w:t>
      </w:r>
    </w:p>
    <w:p>
      <w:pPr>
        <w:pStyle w:val="CodeB"/>
        <w:rPr/>
      </w:pPr>
      <w:r>
        <w:rPr>
          <w:rStyle w:val="LiteralGray"/>
          <w:rPrChange w:id="0" w:author="Carol Nichols" w:date="2017-07-11T22:23:00Z"/>
        </w:rPr>
        <w:t>impl Config {</w:t>
      </w:r>
    </w:p>
    <w:p>
      <w:pPr>
        <w:pStyle w:val="CodeB"/>
        <w:rPr/>
      </w:pPr>
      <w:ins w:id="2421"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pub fn new(args: &amp;[String]) -&gt; Result&lt;Config, &amp;’static str&gt; {</w:t>
      </w:r>
    </w:p>
    <w:p>
      <w:pPr>
        <w:pStyle w:val="CodeB"/>
        <w:rPr/>
      </w:pPr>
      <w:ins w:id="2424"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if args.len() &lt; 3 {</w:t>
      </w:r>
    </w:p>
    <w:p>
      <w:pPr>
        <w:pStyle w:val="CodeB"/>
        <w:rPr/>
      </w:pPr>
      <w:ins w:id="2427"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return Err("not enough arguments");</w:t>
      </w:r>
    </w:p>
    <w:p>
      <w:pPr>
        <w:pStyle w:val="CodeB"/>
        <w:rPr/>
      </w:pPr>
      <w:ins w:id="2430"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w:t>
      </w:r>
    </w:p>
    <w:p>
      <w:pPr>
        <w:pStyle w:val="CodeB"/>
        <w:rPr>
          <w:rStyle w:val="LiteralGray"/>
        </w:rPr>
      </w:pPr>
      <w:r>
        <w:rPr/>
      </w:r>
    </w:p>
    <w:p>
      <w:pPr>
        <w:pStyle w:val="CodeB"/>
        <w:rPr/>
      </w:pPr>
      <w:ins w:id="2433"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query = args[1].clone();</w:t>
      </w:r>
    </w:p>
    <w:p>
      <w:pPr>
        <w:pStyle w:val="CodeB"/>
        <w:rPr/>
      </w:pPr>
      <w:ins w:id="2436"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filename = args[2].clone();</w:t>
      </w:r>
    </w:p>
    <w:p>
      <w:pPr>
        <w:pStyle w:val="CodeB"/>
        <w:rPr>
          <w:rStyle w:val="LiteralGray"/>
        </w:rPr>
      </w:pPr>
      <w:r>
        <w:rPr/>
      </w:r>
    </w:p>
    <w:p>
      <w:pPr>
        <w:pStyle w:val="CodeB"/>
        <w:rPr/>
      </w:pPr>
      <w:ins w:id="2439" w:author="Carol Nichols" w:date="2017-07-11T22:22:00Z">
        <w:r>
          <w:rPr/>
          <w:t xml:space="preserve">    </w:t>
        </w:r>
      </w:ins>
      <w:r>
        <w:rPr>
          <w:rPrChange w:id="0" w:author="Carol Nichols" w:date="2017-07-11T22:22:00Z"/>
        </w:rPr>
        <w:t xml:space="preserve">    </w:t>
      </w:r>
      <w:r>
        <w:rPr>
          <w:rPrChange w:id="0" w:author="Carol Nichols" w:date="2017-07-11T22:22:00Z"/>
        </w:rPr>
        <w:t>let case_sensitive = env::var("CASE_INSENSITIVE").is_err();</w:t>
      </w:r>
    </w:p>
    <w:p>
      <w:pPr>
        <w:pStyle w:val="CodeB"/>
        <w:rPr/>
      </w:pPr>
      <w:r>
        <w:rPr/>
      </w:r>
    </w:p>
    <w:p>
      <w:pPr>
        <w:pStyle w:val="CodeB"/>
        <w:rPr>
          <w:rStyle w:val="LiteralGray"/>
        </w:rPr>
      </w:pPr>
      <w:ins w:id="2442" w:author="Carol Nichols" w:date="2017-07-11T22:22:00Z">
        <w:r>
          <w:rPr>
            <w:rStyle w:val="LiteralGray"/>
          </w:rPr>
          <w:t xml:space="preserve">    </w:t>
        </w:r>
      </w:ins>
      <w:r>
        <w:rPr>
          <w:rStyle w:val="LiteralGray"/>
          <w:rPrChange w:id="0" w:author="Carol Nichols" w:date="2017-07-11T22:23:00Z"/>
        </w:rPr>
        <w:t xml:space="preserve">    </w:t>
      </w:r>
      <w:r>
        <w:rPr>
          <w:rPrChange w:id="0" w:author="Carol Nichols" w:date="2017-07-11T22:23:00Z"/>
        </w:rPr>
        <w:t>Ok(Config {</w:t>
      </w:r>
      <w:ins w:id="2445" w:author="Carol Nichols" w:date="2017-07-12T09:22:00Z">
        <w:r>
          <w:rPr/>
          <w:t xml:space="preserve"> query, filename, case_sensitive })</w:t>
        </w:r>
      </w:ins>
    </w:p>
    <w:p>
      <w:pPr>
        <w:pStyle w:val="CodeB"/>
        <w:rPr>
          <w:rStyle w:val="LiteralGray"/>
        </w:rPr>
      </w:pPr>
      <w:del w:id="2446" w:author="Carol Nichols" w:date="2017-07-12T09:22:00Z">
        <w:r>
          <w:rPr>
            <w:rStyle w:val="LiteralGray"/>
          </w:rPr>
          <w:delText xml:space="preserve">      </w:delText>
        </w:r>
      </w:del>
      <w:del w:id="2447" w:author="Carol Nichols" w:date="2017-07-12T09:22:00Z">
        <w:r>
          <w:rPr>
            <w:rStyle w:val="LiteralGray"/>
          </w:rPr>
          <w:delText>query: query,</w:delText>
        </w:r>
      </w:del>
    </w:p>
    <w:p>
      <w:pPr>
        <w:pStyle w:val="CodeB"/>
        <w:rPr>
          <w:rStyle w:val="LiteralGray"/>
        </w:rPr>
      </w:pPr>
      <w:del w:id="2448" w:author="Carol Nichols" w:date="2017-07-12T09:22:00Z">
        <w:r>
          <w:rPr>
            <w:rStyle w:val="LiteralGray"/>
          </w:rPr>
          <w:delText xml:space="preserve">      </w:delText>
        </w:r>
      </w:del>
      <w:del w:id="2449" w:author="Carol Nichols" w:date="2017-07-12T09:22:00Z">
        <w:r>
          <w:rPr>
            <w:rStyle w:val="LiteralGray"/>
          </w:rPr>
          <w:delText>filename: filename,</w:delText>
        </w:r>
      </w:del>
    </w:p>
    <w:p>
      <w:pPr>
        <w:pStyle w:val="CodeB"/>
        <w:rPr/>
      </w:pPr>
      <w:del w:id="2450" w:author="Carol Nichols" w:date="2017-07-12T09:22:00Z">
        <w:r>
          <w:rPr/>
          <w:delText xml:space="preserve">      </w:delText>
        </w:r>
      </w:del>
      <w:del w:id="2451" w:author="Carol Nichols" w:date="2017-07-12T09:22:00Z">
        <w:r>
          <w:rPr/>
          <w:delText>case_sensitive: case_sensitive,</w:delText>
        </w:r>
      </w:del>
    </w:p>
    <w:p>
      <w:pPr>
        <w:pStyle w:val="CodeB"/>
        <w:rPr>
          <w:rStyle w:val="LiteralGray"/>
        </w:rPr>
      </w:pPr>
      <w:del w:id="2452" w:author="Carol Nichols" w:date="2017-07-12T09:22:00Z">
        <w:r>
          <w:rPr>
            <w:rStyle w:val="LiteralGray"/>
          </w:rPr>
          <w:delText xml:space="preserve">    </w:delText>
        </w:r>
      </w:del>
      <w:del w:id="2453" w:author="Carol Nichols" w:date="2017-07-12T09:22:00Z">
        <w:r>
          <w:rPr>
            <w:rStyle w:val="LiteralGray"/>
          </w:rPr>
          <w:delText>})</w:delText>
        </w:r>
      </w:del>
    </w:p>
    <w:p>
      <w:pPr>
        <w:pStyle w:val="CodeB"/>
        <w:rPr/>
      </w:pPr>
      <w:r>
        <w:rPr>
          <w:rStyle w:val="LiteralGray"/>
          <w:rPrChange w:id="0" w:author="Carol Nichols" w:date="2017-07-11T22:23:00Z"/>
        </w:rPr>
        <w:t xml:space="preserve">  </w:t>
      </w:r>
      <w:ins w:id="2455" w:author="Carol Nichols" w:date="2017-07-11T22:22:00Z">
        <w:r>
          <w:rPr>
            <w:rStyle w:val="LiteralGray"/>
          </w:rPr>
          <w:t xml:space="preserve">  </w:t>
        </w:r>
      </w:ins>
      <w:r>
        <w:rPr>
          <w:rStyle w:val="LiteralGray"/>
          <w:rPrChange w:id="0" w:author="Carol Nichols" w:date="2017-07-11T22:23:00Z"/>
        </w:rPr>
        <w:t>}</w:t>
      </w:r>
    </w:p>
    <w:p>
      <w:pPr>
        <w:pStyle w:val="CodeC"/>
        <w:rPr/>
      </w:pPr>
      <w:r>
        <w:rPr>
          <w:rStyle w:val="LiteralGray"/>
          <w:rPrChange w:id="0" w:author="Carol Nichols" w:date="2017-07-11T22:23:00Z"/>
        </w:rPr>
        <w:t>}</w:t>
      </w:r>
    </w:p>
    <w:p>
      <w:pPr>
        <w:pStyle w:val="Listing"/>
        <w:rPr/>
      </w:pPr>
      <w:del w:id="2458" w:author="Carol Nichols" w:date="2017-07-11T22:23:00Z">
        <w:r>
          <w:rPr>
            <w:rStyle w:val="EmphasisItalic"/>
            <w:rFonts w:eastAsia="Microsoft YaHei"/>
          </w:rPr>
          <w:delText xml:space="preserve"> ’ ’ ’ ’</w:delText>
        </w:r>
      </w:del>
      <w:r>
        <w:rPr/>
        <w:t>Listing 12-23: Checking for an environment variable named</w:t>
      </w:r>
      <w:ins w:id="2459" w:author="Carol Nichols" w:date="2017-07-11T22:23:00Z">
        <w:r>
          <w:rPr/>
          <w:t xml:space="preserve"> </w:t>
        </w:r>
      </w:ins>
      <w:del w:id="2460" w:author="Carol Nichols" w:date="2017-07-11T22:23:00Z">
        <w:r>
          <w:rPr/>
          <w:delText> </w:delText>
        </w:r>
      </w:del>
      <w:r>
        <w:rPr>
          <w:rStyle w:val="Literal"/>
        </w:rPr>
        <w:t>CASE_INSENSITIVE</w:t>
      </w:r>
    </w:p>
    <w:p>
      <w:pPr>
        <w:pStyle w:val="Body"/>
        <w:rPr/>
      </w:pPr>
      <w:r>
        <w:rPr/>
        <w:t>Here, we create a new variable</w:t>
      </w:r>
      <w:ins w:id="2461" w:author="Carol Nichols" w:date="2017-07-11T22:23:00Z">
        <w:r>
          <w:rPr/>
          <w:t xml:space="preserve"> </w:t>
        </w:r>
      </w:ins>
      <w:del w:id="2462" w:author="Carol Nichols" w:date="2017-07-11T22:23:00Z">
        <w:r>
          <w:rPr/>
          <w:delText> </w:delText>
        </w:r>
      </w:del>
      <w:r>
        <w:rPr>
          <w:rStyle w:val="Literal"/>
        </w:rPr>
        <w:t>case_sensitive</w:t>
      </w:r>
      <w:r>
        <w:rPr/>
        <w:t>. In order to set its value, we call the</w:t>
      </w:r>
      <w:ins w:id="2463" w:author="Carol Nichols" w:date="2017-07-11T22:23:00Z">
        <w:r>
          <w:rPr/>
          <w:t xml:space="preserve"> </w:t>
        </w:r>
      </w:ins>
      <w:del w:id="2464" w:author="Carol Nichols" w:date="2017-07-11T22:23:00Z">
        <w:r>
          <w:rPr/>
          <w:delText> </w:delText>
        </w:r>
      </w:del>
      <w:r>
        <w:rPr>
          <w:rStyle w:val="Literal"/>
        </w:rPr>
        <w:t>env::var</w:t>
      </w:r>
      <w:del w:id="2465" w:author="Carol Nichols" w:date="2017-07-11T22:23:00Z">
        <w:r>
          <w:rPr>
            <w:rStyle w:val="Literal"/>
          </w:rPr>
          <w:delText> </w:delText>
        </w:r>
      </w:del>
      <w:ins w:id="2466" w:author="Carol Nichols" w:date="2017-07-11T22:23:00Z">
        <w:r>
          <w:rPr/>
          <w:t xml:space="preserve"> </w:t>
        </w:r>
      </w:ins>
      <w:r>
        <w:rPr/>
        <w:t xml:space="preserve">function and pass it the name of the </w:t>
      </w:r>
      <w:ins w:id="2467" w:author="Liz2" w:date="2017-06-27T15:22:00Z">
        <w:r>
          <w:rPr>
            <w:rStyle w:val="Literal"/>
          </w:rPr>
          <w:t>CASE_INSENSITIVE</w:t>
        </w:r>
      </w:ins>
      <w:ins w:id="2468" w:author="Liz2" w:date="2017-06-27T15:22:00Z">
        <w:r>
          <w:rPr/>
          <w:t xml:space="preserve"> </w:t>
        </w:r>
      </w:ins>
      <w:r>
        <w:rPr/>
        <w:t>environment variable</w:t>
      </w:r>
      <w:del w:id="2469" w:author="Liz2" w:date="2017-06-27T15:22:00Z">
        <w:r>
          <w:rPr/>
          <w:delText xml:space="preserve"> we’re looking for, </w:delText>
        </w:r>
      </w:del>
      <w:del w:id="2470" w:author="Liz2" w:date="2017-06-27T15:22:00Z">
        <w:r>
          <w:rPr>
            <w:rStyle w:val="Literal"/>
          </w:rPr>
          <w:delText>CASE_INSENSITIVE</w:delText>
        </w:r>
      </w:del>
      <w:r>
        <w:rPr/>
        <w:t>.</w:t>
      </w:r>
      <w:ins w:id="2471" w:author="Liz2" w:date="2017-06-27T15:22:00Z">
        <w:r>
          <w:rPr/>
          <w:t xml:space="preserve"> The</w:t>
        </w:r>
      </w:ins>
      <w:ins w:id="2472" w:author="Carol Nichols" w:date="2017-07-11T22:24:00Z">
        <w:r>
          <w:rPr/>
          <w:t xml:space="preserve"> </w:t>
        </w:r>
      </w:ins>
      <w:del w:id="2473" w:author="Carol Nichols" w:date="2017-07-11T22:24:00Z">
        <w:r>
          <w:rPr/>
          <w:delText> </w:delText>
        </w:r>
      </w:del>
      <w:r>
        <w:rPr>
          <w:rStyle w:val="Literal"/>
        </w:rPr>
        <w:t>env::var</w:t>
      </w:r>
      <w:del w:id="2474" w:author="Carol Nichols" w:date="2017-07-11T22:24:00Z">
        <w:r>
          <w:rPr>
            <w:rStyle w:val="Literal"/>
          </w:rPr>
          <w:delText> </w:delText>
        </w:r>
      </w:del>
      <w:ins w:id="2475" w:author="Carol Nichols" w:date="2017-07-11T22:24:00Z">
        <w:r>
          <w:rPr/>
          <w:t xml:space="preserve"> </w:t>
        </w:r>
      </w:ins>
      <w:ins w:id="2476" w:author="Liz2" w:date="2017-06-27T15:22:00Z">
        <w:r>
          <w:rPr/>
          <w:t xml:space="preserve">method </w:t>
        </w:r>
      </w:ins>
      <w:r>
        <w:rPr/>
        <w:t>returns a</w:t>
      </w:r>
      <w:ins w:id="2477" w:author="Carol Nichols" w:date="2017-07-11T22:24:00Z">
        <w:r>
          <w:rPr/>
          <w:t xml:space="preserve"> </w:t>
        </w:r>
      </w:ins>
      <w:del w:id="2478" w:author="Carol Nichols" w:date="2017-07-11T22:24:00Z">
        <w:r>
          <w:rPr/>
          <w:delText> </w:delText>
        </w:r>
      </w:del>
      <w:r>
        <w:rPr>
          <w:rStyle w:val="Literal"/>
        </w:rPr>
        <w:t>Result</w:t>
      </w:r>
      <w:del w:id="2479" w:author="Carol Nichols" w:date="2017-07-11T22:24:00Z">
        <w:r>
          <w:rPr>
            <w:rStyle w:val="Literal"/>
          </w:rPr>
          <w:delText> </w:delText>
        </w:r>
      </w:del>
      <w:ins w:id="2480" w:author="Carol Nichols" w:date="2017-07-11T22:24:00Z">
        <w:r>
          <w:rPr/>
          <w:t xml:space="preserve"> </w:t>
        </w:r>
      </w:ins>
      <w:r>
        <w:rPr/>
        <w:t>that will be the</w:t>
      </w:r>
      <w:ins w:id="2481" w:author="Carol Nichols" w:date="2017-07-11T22:24:00Z">
        <w:r>
          <w:rPr/>
          <w:t xml:space="preserve"> </w:t>
        </w:r>
      </w:ins>
      <w:del w:id="2482" w:author="Carol Nichols" w:date="2017-07-11T22:24:00Z">
        <w:r>
          <w:rPr/>
          <w:delText> </w:delText>
        </w:r>
      </w:del>
      <w:ins w:id="2483" w:author="Liz2" w:date="2017-06-27T15:22:00Z">
        <w:r>
          <w:rPr/>
          <w:t xml:space="preserve">successful </w:t>
        </w:r>
      </w:ins>
      <w:r>
        <w:rPr>
          <w:rStyle w:val="Literal"/>
        </w:rPr>
        <w:t>Ok</w:t>
      </w:r>
      <w:del w:id="2484" w:author="Carol Nichols" w:date="2017-07-11T22:24:00Z">
        <w:r>
          <w:rPr>
            <w:rStyle w:val="Literal"/>
          </w:rPr>
          <w:delText> </w:delText>
        </w:r>
      </w:del>
      <w:ins w:id="2485" w:author="Carol Nichols" w:date="2017-07-11T22:24:00Z">
        <w:r>
          <w:rPr/>
          <w:t xml:space="preserve"> </w:t>
        </w:r>
      </w:ins>
      <w:r>
        <w:rPr/>
        <w:t>variant</w:t>
      </w:r>
      <w:ins w:id="2486" w:author="Liz2" w:date="2017-06-27T15:22:00Z">
        <w:r>
          <w:rPr/>
          <w:t xml:space="preserve"> that</w:t>
        </w:r>
      </w:ins>
      <w:r>
        <w:rPr/>
        <w:t xml:space="preserve"> contain</w:t>
      </w:r>
      <w:ins w:id="2487" w:author="Liz2" w:date="2017-06-27T15:22:00Z">
        <w:r>
          <w:rPr/>
          <w:t>s</w:t>
        </w:r>
      </w:ins>
      <w:del w:id="2488" w:author="Liz2" w:date="2017-06-27T15:22:00Z">
        <w:r>
          <w:rPr/>
          <w:delText>ing</w:delText>
        </w:r>
      </w:del>
      <w:r>
        <w:rPr/>
        <w:t xml:space="preserve"> the value</w:t>
      </w:r>
      <w:ins w:id="2489" w:author="Liz2" w:date="2017-06-29T10:53:00Z">
        <w:r>
          <w:rPr/>
          <w:t xml:space="preserve"> of the environment variable</w:t>
        </w:r>
      </w:ins>
      <w:r>
        <w:rPr/>
        <w:t xml:space="preserve"> if the environment variable is set</w:t>
      </w:r>
      <w:ins w:id="2490" w:author="Liz2" w:date="2017-06-29T10:53:00Z">
        <w:r>
          <w:rPr/>
          <w:t xml:space="preserve">. </w:t>
        </w:r>
      </w:ins>
      <w:del w:id="2491" w:author="Liz2" w:date="2017-06-27T15:23:00Z">
        <w:r>
          <w:rPr/>
          <w:delText xml:space="preserve">, and will be </w:delText>
        </w:r>
      </w:del>
      <w:ins w:id="2492" w:author="Liz2" w:date="2017-06-27T15:23:00Z">
        <w:r>
          <w:rPr/>
          <w:t xml:space="preserve">It will return </w:t>
        </w:r>
      </w:ins>
      <w:r>
        <w:rPr/>
        <w:t>the</w:t>
      </w:r>
      <w:ins w:id="2493" w:author="Carol Nichols" w:date="2017-07-11T22:24:00Z">
        <w:r>
          <w:rPr/>
          <w:t xml:space="preserve"> </w:t>
        </w:r>
      </w:ins>
      <w:del w:id="2494" w:author="Carol Nichols" w:date="2017-07-11T22:24:00Z">
        <w:r>
          <w:rPr/>
          <w:delText> </w:delText>
        </w:r>
      </w:del>
      <w:r>
        <w:rPr>
          <w:rStyle w:val="Literal"/>
        </w:rPr>
        <w:t>Err</w:t>
      </w:r>
      <w:del w:id="2495" w:author="Carol Nichols" w:date="2017-07-11T22:25:00Z">
        <w:r>
          <w:rPr>
            <w:rStyle w:val="Literal"/>
          </w:rPr>
          <w:delText> </w:delText>
        </w:r>
      </w:del>
      <w:ins w:id="2496" w:author="Carol Nichols" w:date="2017-07-11T22:25:00Z">
        <w:r>
          <w:rPr/>
          <w:t xml:space="preserve"> </w:t>
        </w:r>
      </w:ins>
      <w:r>
        <w:rPr/>
        <w:t xml:space="preserve">variant if the environment variable is not set. </w:t>
      </w:r>
    </w:p>
    <w:p>
      <w:pPr>
        <w:pStyle w:val="Body"/>
        <w:rPr/>
      </w:pPr>
      <w:r>
        <w:rPr/>
        <w:t>We’re using the</w:t>
      </w:r>
      <w:ins w:id="2497" w:author="Carol Nichols" w:date="2017-07-11T22:25:00Z">
        <w:r>
          <w:rPr/>
          <w:t xml:space="preserve"> </w:t>
        </w:r>
      </w:ins>
      <w:del w:id="2498" w:author="Carol Nichols" w:date="2017-07-11T22:25:00Z">
        <w:r>
          <w:rPr/>
          <w:delText> </w:delText>
        </w:r>
      </w:del>
      <w:r>
        <w:rPr>
          <w:rStyle w:val="Literal"/>
        </w:rPr>
        <w:t>is_err</w:t>
      </w:r>
      <w:del w:id="2499" w:author="Carol Nichols" w:date="2017-07-11T22:25:00Z">
        <w:r>
          <w:rPr>
            <w:rStyle w:val="Literal"/>
          </w:rPr>
          <w:delText> </w:delText>
        </w:r>
      </w:del>
      <w:ins w:id="2500" w:author="Carol Nichols" w:date="2017-07-11T22:25:00Z">
        <w:r>
          <w:rPr/>
          <w:t xml:space="preserve"> </w:t>
        </w:r>
      </w:ins>
      <w:r>
        <w:rPr/>
        <w:t>method on the</w:t>
      </w:r>
      <w:ins w:id="2501" w:author="Carol Nichols" w:date="2017-07-11T22:25:00Z">
        <w:r>
          <w:rPr/>
          <w:t xml:space="preserve"> </w:t>
        </w:r>
      </w:ins>
      <w:del w:id="2502" w:author="Carol Nichols" w:date="2017-07-11T22:25:00Z">
        <w:r>
          <w:rPr/>
          <w:delText> </w:delText>
        </w:r>
      </w:del>
      <w:r>
        <w:rPr>
          <w:rStyle w:val="Literal"/>
        </w:rPr>
        <w:t>Result</w:t>
      </w:r>
      <w:del w:id="2503" w:author="Carol Nichols" w:date="2017-07-11T22:25:00Z">
        <w:r>
          <w:rPr>
            <w:rStyle w:val="Literal"/>
          </w:rPr>
          <w:delText> </w:delText>
        </w:r>
      </w:del>
      <w:ins w:id="2504" w:author="Carol Nichols" w:date="2017-07-11T22:25:00Z">
        <w:r>
          <w:rPr/>
          <w:t xml:space="preserve"> </w:t>
        </w:r>
      </w:ins>
      <w:r>
        <w:rPr/>
        <w:t xml:space="preserve">to check to see if </w:t>
      </w:r>
      <w:commentRangeStart w:id="52"/>
      <w:commentRangeStart w:id="53"/>
      <w:r>
        <w:rPr/>
        <w:t xml:space="preserve">it’s </w:t>
      </w:r>
      <w:r>
        <w:rPr/>
      </w:r>
      <w:commentRangeEnd w:id="53"/>
      <w:r>
        <w:commentReference w:id="53"/>
      </w:r>
      <w:r>
        <w:rPr/>
      </w:r>
      <w:commentRangeEnd w:id="52"/>
      <w:r>
        <w:commentReference w:id="52"/>
      </w:r>
      <w:r>
        <w:rPr/>
        <w:commentReference w:id="54"/>
      </w:r>
      <w:r>
        <w:rPr/>
        <w:t>an error</w:t>
      </w:r>
      <w:ins w:id="2505" w:author="Liz2" w:date="2017-06-27T15:23:00Z">
        <w:r>
          <w:rPr/>
          <w:t>,</w:t>
        </w:r>
      </w:ins>
      <w:r>
        <w:rPr/>
        <w:t xml:space="preserve"> </w:t>
      </w:r>
      <w:del w:id="2506" w:author="Liz2" w:date="2017-06-27T15:23:00Z">
        <w:r>
          <w:rPr/>
          <w:delText>(</w:delText>
        </w:r>
      </w:del>
      <w:r>
        <w:rPr/>
        <w:t>and therefore unset</w:t>
      </w:r>
      <w:del w:id="2507" w:author="Liz2" w:date="2017-06-27T15:23:00Z">
        <w:r>
          <w:rPr/>
          <w:delText>)</w:delText>
        </w:r>
      </w:del>
      <w:r>
        <w:rPr/>
        <w:t xml:space="preserve">, which means </w:t>
      </w:r>
      <w:del w:id="2508" w:author="Liz2" w:date="2017-06-27T15:24:00Z">
        <w:r>
          <w:rPr/>
          <w:delText>we </w:delText>
        </w:r>
      </w:del>
      <w:ins w:id="2509" w:author="Liz2" w:date="2017-06-27T15:24:00Z">
        <w:r>
          <w:rPr/>
          <w:t xml:space="preserve">it </w:t>
        </w:r>
      </w:ins>
      <w:r>
        <w:rPr>
          <w:rStyle w:val="EmphasisItalic"/>
        </w:rPr>
        <w:t>should</w:t>
      </w:r>
      <w:del w:id="2510" w:author="Carol Nichols" w:date="2017-07-11T22:26:00Z">
        <w:r>
          <w:rPr>
            <w:rStyle w:val="EmphasisItalic"/>
          </w:rPr>
          <w:delText> </w:delText>
        </w:r>
      </w:del>
      <w:ins w:id="2511" w:author="Carol Nichols" w:date="2017-07-11T22:26:00Z">
        <w:r>
          <w:rPr/>
          <w:t xml:space="preserve"> </w:t>
        </w:r>
      </w:ins>
      <w:r>
        <w:rPr/>
        <w:t xml:space="preserve">do a case sensitive search. If the </w:t>
      </w:r>
      <w:r>
        <w:rPr>
          <w:rStyle w:val="Literal"/>
        </w:rPr>
        <w:t>CASE_INSENSITIVE</w:t>
      </w:r>
      <w:del w:id="2512" w:author="Carol Nichols" w:date="2017-07-11T22:26:00Z">
        <w:r>
          <w:rPr>
            <w:rStyle w:val="Literal"/>
          </w:rPr>
          <w:delText> </w:delText>
        </w:r>
      </w:del>
      <w:ins w:id="2513" w:author="Carol Nichols" w:date="2017-07-11T22:26:00Z">
        <w:r>
          <w:rPr/>
          <w:t xml:space="preserve"> </w:t>
        </w:r>
      </w:ins>
      <w:r>
        <w:rPr/>
        <w:t>environment variable is set to anything,</w:t>
      </w:r>
      <w:ins w:id="2514" w:author="Carol Nichols" w:date="2017-07-11T22:26:00Z">
        <w:r>
          <w:rPr/>
          <w:t xml:space="preserve"> </w:t>
        </w:r>
      </w:ins>
      <w:del w:id="2515" w:author="Carol Nichols" w:date="2017-07-11T22:26:00Z">
        <w:r>
          <w:rPr/>
          <w:delText> </w:delText>
        </w:r>
      </w:del>
      <w:r>
        <w:rPr>
          <w:rStyle w:val="Literal"/>
        </w:rPr>
        <w:t>is_err</w:t>
      </w:r>
      <w:del w:id="2516" w:author="Carol Nichols" w:date="2017-07-11T22:26:00Z">
        <w:r>
          <w:rPr>
            <w:rStyle w:val="Literal"/>
          </w:rPr>
          <w:delText> </w:delText>
        </w:r>
      </w:del>
      <w:ins w:id="2517" w:author="Carol Nichols" w:date="2017-07-11T22:26:00Z">
        <w:r>
          <w:rPr/>
          <w:t xml:space="preserve"> </w:t>
        </w:r>
      </w:ins>
      <w:r>
        <w:rPr/>
        <w:t xml:space="preserve">will return false and </w:t>
      </w:r>
      <w:del w:id="2518" w:author="Liz2" w:date="2017-06-27T15:24:00Z">
        <w:r>
          <w:rPr/>
          <w:delText xml:space="preserve">we </w:delText>
        </w:r>
      </w:del>
      <w:ins w:id="2519" w:author="Liz2" w:date="2017-06-27T15:24:00Z">
        <w:r>
          <w:rPr/>
          <w:t xml:space="preserve">it </w:t>
        </w:r>
      </w:ins>
      <w:r>
        <w:rPr/>
        <w:t xml:space="preserve">will </w:t>
      </w:r>
      <w:del w:id="2520" w:author="Liz2" w:date="2017-06-27T15:24:00Z">
        <w:r>
          <w:rPr/>
          <w:delText xml:space="preserve">do </w:delText>
        </w:r>
      </w:del>
      <w:ins w:id="2521" w:author="Liz2" w:date="2017-06-27T15:24:00Z">
        <w:r>
          <w:rPr/>
          <w:t xml:space="preserve">perform </w:t>
        </w:r>
      </w:ins>
      <w:r>
        <w:rPr/>
        <w:t xml:space="preserve">a case insensitive search. We don’t care about the </w:t>
      </w:r>
      <w:r>
        <w:rPr>
          <w:rStyle w:val="EmphasisItalic"/>
        </w:rPr>
        <w:t>value</w:t>
      </w:r>
      <w:r>
        <w:rPr/>
        <w:t xml:space="preserve"> </w:t>
      </w:r>
      <w:del w:id="2522" w:author="Liz2" w:date="2017-06-27T15:24:00Z">
        <w:r>
          <w:rPr/>
          <w:delText xml:space="preserve">that </w:delText>
        </w:r>
      </w:del>
      <w:ins w:id="2523" w:author="Liz2" w:date="2017-06-27T15:24:00Z">
        <w:r>
          <w:rPr/>
          <w:t xml:space="preserve">of </w:t>
        </w:r>
      </w:ins>
      <w:r>
        <w:rPr/>
        <w:t>the environment variable</w:t>
      </w:r>
      <w:del w:id="2524" w:author="Liz2" w:date="2017-06-27T15:24:00Z">
        <w:r>
          <w:rPr/>
          <w:delText xml:space="preserve"> is set to</w:delText>
        </w:r>
      </w:del>
      <w:r>
        <w:rPr/>
        <w:t>, just whether it’s set or unset, so we’re checking</w:t>
      </w:r>
      <w:ins w:id="2525" w:author="Carol Nichols" w:date="2017-07-11T22:26:00Z">
        <w:r>
          <w:rPr/>
          <w:t xml:space="preserve"> </w:t>
        </w:r>
      </w:ins>
      <w:del w:id="2526" w:author="Carol Nichols" w:date="2017-07-11T22:26:00Z">
        <w:r>
          <w:rPr/>
          <w:delText> </w:delText>
        </w:r>
      </w:del>
      <w:r>
        <w:rPr>
          <w:rStyle w:val="Literal"/>
        </w:rPr>
        <w:t>is_err</w:t>
      </w:r>
      <w:del w:id="2527" w:author="Carol Nichols" w:date="2017-07-11T22:26:00Z">
        <w:r>
          <w:rPr>
            <w:rStyle w:val="Literal"/>
          </w:rPr>
          <w:delText> </w:delText>
        </w:r>
      </w:del>
      <w:ins w:id="2528" w:author="Carol Nichols" w:date="2017-07-11T22:26:00Z">
        <w:r>
          <w:rPr/>
          <w:t xml:space="preserve"> </w:t>
        </w:r>
      </w:ins>
      <w:r>
        <w:rPr/>
        <w:t>rather than</w:t>
      </w:r>
      <w:ins w:id="2529" w:author="Carol Nichols" w:date="2017-07-11T22:26:00Z">
        <w:r>
          <w:rPr/>
          <w:t xml:space="preserve"> </w:t>
        </w:r>
      </w:ins>
      <w:del w:id="2530" w:author="Carol Nichols" w:date="2017-07-11T22:26:00Z">
        <w:r>
          <w:rPr/>
          <w:delText> </w:delText>
        </w:r>
      </w:del>
      <w:r>
        <w:rPr>
          <w:rStyle w:val="Literal"/>
        </w:rPr>
        <w:t>unwrap</w:t>
      </w:r>
      <w:r>
        <w:rPr/>
        <w:t>,</w:t>
      </w:r>
      <w:del w:id="2531" w:author="Carol Nichols" w:date="2017-07-11T22:26:00Z">
        <w:r>
          <w:rPr/>
          <w:delText> </w:delText>
        </w:r>
      </w:del>
      <w:ins w:id="2532" w:author="Carol Nichols" w:date="2017-07-11T22:26:00Z">
        <w:r>
          <w:rPr/>
          <w:t xml:space="preserve"> </w:t>
        </w:r>
      </w:ins>
      <w:r>
        <w:rPr>
          <w:rStyle w:val="Literal"/>
        </w:rPr>
        <w:t>expect</w:t>
      </w:r>
      <w:r>
        <w:rPr/>
        <w:t>, or any of the other methods we’ve seen on</w:t>
      </w:r>
      <w:del w:id="2533" w:author="Carol Nichols" w:date="2017-07-11T22:26:00Z">
        <w:r>
          <w:rPr/>
          <w:delText> </w:delText>
        </w:r>
      </w:del>
      <w:ins w:id="2534" w:author="Carol Nichols" w:date="2017-07-11T22:26:00Z">
        <w:r>
          <w:rPr/>
          <w:t xml:space="preserve"> </w:t>
        </w:r>
      </w:ins>
      <w:r>
        <w:rPr>
          <w:rStyle w:val="Literal"/>
        </w:rPr>
        <w:t>Result</w:t>
      </w:r>
      <w:r>
        <w:rPr/>
        <w:t xml:space="preserve">. </w:t>
      </w:r>
    </w:p>
    <w:p>
      <w:pPr>
        <w:pStyle w:val="Body"/>
        <w:rPr/>
      </w:pPr>
      <w:r>
        <w:rPr/>
        <w:t>We pass the value in the</w:t>
      </w:r>
      <w:ins w:id="2535" w:author="Carol Nichols" w:date="2017-07-11T22:26:00Z">
        <w:r>
          <w:rPr/>
          <w:t xml:space="preserve"> </w:t>
        </w:r>
      </w:ins>
      <w:del w:id="2536" w:author="Carol Nichols" w:date="2017-07-11T22:26:00Z">
        <w:r>
          <w:rPr/>
          <w:delText> </w:delText>
        </w:r>
      </w:del>
      <w:r>
        <w:rPr>
          <w:rStyle w:val="Literal"/>
        </w:rPr>
        <w:t>case_sensitive</w:t>
      </w:r>
      <w:r>
        <w:rPr/>
        <w:t xml:space="preserve"> variable to the</w:t>
      </w:r>
      <w:ins w:id="2537" w:author="Carol Nichols" w:date="2017-07-11T22:26:00Z">
        <w:r>
          <w:rPr/>
          <w:t xml:space="preserve"> </w:t>
        </w:r>
      </w:ins>
      <w:del w:id="2538" w:author="Carol Nichols" w:date="2017-07-11T22:26:00Z">
        <w:r>
          <w:rPr/>
          <w:delText> </w:delText>
        </w:r>
      </w:del>
      <w:r>
        <w:rPr>
          <w:rStyle w:val="Literal"/>
        </w:rPr>
        <w:t>Config</w:t>
      </w:r>
      <w:del w:id="2539" w:author="Carol Nichols" w:date="2017-07-11T22:26:00Z">
        <w:r>
          <w:rPr>
            <w:rStyle w:val="Literal"/>
          </w:rPr>
          <w:delText> </w:delText>
        </w:r>
      </w:del>
      <w:ins w:id="2540" w:author="Carol Nichols" w:date="2017-07-11T22:26:00Z">
        <w:r>
          <w:rPr/>
          <w:t xml:space="preserve"> </w:t>
        </w:r>
      </w:ins>
      <w:r>
        <w:rPr/>
        <w:t>instance so that the</w:t>
      </w:r>
      <w:ins w:id="2541" w:author="Carol Nichols" w:date="2017-07-11T22:26:00Z">
        <w:r>
          <w:rPr/>
          <w:t xml:space="preserve"> </w:t>
        </w:r>
      </w:ins>
      <w:del w:id="2542" w:author="Carol Nichols" w:date="2017-07-11T22:26:00Z">
        <w:r>
          <w:rPr/>
          <w:delText> </w:delText>
        </w:r>
      </w:del>
      <w:r>
        <w:rPr>
          <w:rStyle w:val="Literal"/>
        </w:rPr>
        <w:t>run</w:t>
      </w:r>
      <w:del w:id="2543" w:author="Carol Nichols" w:date="2017-07-11T22:27:00Z">
        <w:r>
          <w:rPr>
            <w:rStyle w:val="Literal"/>
          </w:rPr>
          <w:delText> </w:delText>
        </w:r>
      </w:del>
      <w:ins w:id="2544" w:author="Carol Nichols" w:date="2017-07-11T22:26:00Z">
        <w:r>
          <w:rPr/>
          <w:t xml:space="preserve"> </w:t>
        </w:r>
      </w:ins>
      <w:r>
        <w:rPr/>
        <w:t>function can read that value and decide whether to call</w:t>
      </w:r>
      <w:ins w:id="2545" w:author="Carol Nichols" w:date="2017-07-11T22:27:00Z">
        <w:r>
          <w:rPr/>
          <w:t xml:space="preserve"> </w:t>
        </w:r>
      </w:ins>
      <w:del w:id="2546" w:author="Carol Nichols" w:date="2017-07-11T22:27:00Z">
        <w:r>
          <w:rPr/>
          <w:delText> </w:delText>
        </w:r>
      </w:del>
      <w:r>
        <w:rPr>
          <w:rStyle w:val="Literal"/>
        </w:rPr>
        <w:t>search</w:t>
      </w:r>
      <w:del w:id="2547" w:author="Carol Nichols" w:date="2017-07-11T22:27:00Z">
        <w:r>
          <w:rPr>
            <w:rStyle w:val="Literal"/>
          </w:rPr>
          <w:delText> </w:delText>
        </w:r>
      </w:del>
      <w:ins w:id="2548" w:author="Carol Nichols" w:date="2017-07-11T22:27:00Z">
        <w:r>
          <w:rPr/>
          <w:t xml:space="preserve"> </w:t>
        </w:r>
      </w:ins>
      <w:r>
        <w:rPr/>
        <w:t>or</w:t>
      </w:r>
      <w:ins w:id="2549" w:author="Carol Nichols" w:date="2017-07-11T22:27:00Z">
        <w:r>
          <w:rPr/>
          <w:t xml:space="preserve"> </w:t>
        </w:r>
      </w:ins>
      <w:del w:id="2550" w:author="Carol Nichols" w:date="2017-07-11T22:27:00Z">
        <w:r>
          <w:rPr/>
          <w:delText> </w:delText>
        </w:r>
      </w:del>
      <w:r>
        <w:rPr>
          <w:rStyle w:val="Literal"/>
        </w:rPr>
        <w:t>search_case_insensitive</w:t>
      </w:r>
      <w:del w:id="2551" w:author="Carol Nichols" w:date="2017-07-11T22:27:00Z">
        <w:r>
          <w:rPr>
            <w:rStyle w:val="Literal"/>
          </w:rPr>
          <w:delText> </w:delText>
        </w:r>
      </w:del>
      <w:ins w:id="2552" w:author="Carol Nichols" w:date="2017-07-11T22:27:00Z">
        <w:r>
          <w:rPr/>
          <w:t xml:space="preserve"> </w:t>
        </w:r>
      </w:ins>
      <w:r>
        <w:rPr/>
        <w:t>as we implemented in Listing 12-22.</w:t>
      </w:r>
    </w:p>
    <w:p>
      <w:pPr>
        <w:pStyle w:val="Body"/>
        <w:rPr/>
      </w:pPr>
      <w:r>
        <w:rPr/>
        <w:t>Let’s give it a try! First, we’ll run our program without the environment variable set and with the query “to”, which should match any line that contains the word “to” in all lowercase:</w:t>
      </w:r>
    </w:p>
    <w:p>
      <w:pPr>
        <w:pStyle w:val="CodeA"/>
        <w:rPr/>
      </w:pPr>
      <w:r>
        <w:rPr/>
        <w:t>$ cargo run to poem.txt</w:t>
      </w:r>
    </w:p>
    <w:p>
      <w:pPr>
        <w:pStyle w:val="CodeB"/>
        <w:rPr/>
      </w:pPr>
      <w:r>
        <w:rPr/>
        <w:t xml:space="preserve">  </w:t>
      </w:r>
      <w:r>
        <w:rPr/>
        <w:t>Finished de</w:t>
      </w:r>
      <w:del w:id="2553" w:author="Carol Nichols" w:date="2017-07-12T09:10:00Z">
        <w:r>
          <w:rPr/>
          <w:delText>bug</w:delText>
        </w:r>
      </w:del>
      <w:ins w:id="2554" w:author="Carol Nichols" w:date="2017-07-12T09:10:00Z">
        <w:r>
          <w:rPr/>
          <w:t>v</w:t>
        </w:r>
      </w:ins>
      <w:r>
        <w:rPr/>
        <w:t xml:space="preserve"> [unoptimized + debuginfo] target(s) in 0.0 secs</w:t>
      </w:r>
    </w:p>
    <w:p>
      <w:pPr>
        <w:pStyle w:val="CodeB"/>
        <w:rPr/>
      </w:pPr>
      <w:r>
        <w:rPr/>
        <w:t xml:space="preserve">   </w:t>
      </w:r>
      <w:r>
        <w:rPr/>
        <w:t>Running `target/debug/</w:t>
      </w:r>
      <w:del w:id="2555" w:author="Carol Nichols" w:date="2017-07-11T18:04:00Z">
        <w:r>
          <w:rPr/>
          <w:delText>greprs</w:delText>
        </w:r>
      </w:del>
      <w:ins w:id="2556"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C"/>
        <w:rPr/>
      </w:pPr>
      <w:r>
        <w:rPr/>
        <w:t>How dreary to be somebody!</w:t>
      </w:r>
    </w:p>
    <w:p>
      <w:pPr>
        <w:pStyle w:val="Body"/>
        <w:rPr/>
      </w:pPr>
      <w:r>
        <w:rPr/>
        <w:t>Looks like that still works! Now, let’s run the program with</w:t>
      </w:r>
      <w:ins w:id="2557" w:author="Carol Nichols" w:date="2017-07-11T22:27:00Z">
        <w:r>
          <w:rPr/>
          <w:t xml:space="preserve"> </w:t>
        </w:r>
      </w:ins>
      <w:del w:id="2558" w:author="Carol Nichols" w:date="2017-07-11T22:27:00Z">
        <w:r>
          <w:rPr/>
          <w:delText> </w:delText>
        </w:r>
      </w:del>
      <w:r>
        <w:rPr>
          <w:rStyle w:val="Literal"/>
        </w:rPr>
        <w:t>CASE_INSENSITIVE</w:t>
      </w:r>
      <w:r>
        <w:rPr/>
        <w:t xml:space="preserve"> set to 1 but with the same query “to”, and we should get lines that contain “to” that might have </w:t>
      </w:r>
      <w:del w:id="2559" w:author="Liz2" w:date="2017-06-27T15:25:00Z">
        <w:r>
          <w:rPr/>
          <w:delText>capital</w:delText>
        </w:r>
      </w:del>
      <w:ins w:id="2560" w:author="Liz2" w:date="2017-06-27T15:25:00Z">
        <w:r>
          <w:rPr/>
          <w:t>uppercase</w:t>
        </w:r>
      </w:ins>
      <w:r>
        <w:rPr/>
        <w:t xml:space="preserve"> letters:</w:t>
      </w:r>
    </w:p>
    <w:p>
      <w:pPr>
        <w:pStyle w:val="CodeA"/>
        <w:rPr/>
      </w:pPr>
      <w:r>
        <w:rPr/>
        <w:t>$ CASE_INSENSITIVE=1 cargo run to poem.txt</w:t>
      </w:r>
    </w:p>
    <w:p>
      <w:pPr>
        <w:pStyle w:val="CodeB"/>
        <w:rPr/>
      </w:pPr>
      <w:r>
        <w:rPr/>
        <w:t xml:space="preserve">  </w:t>
      </w:r>
      <w:r>
        <w:rPr/>
        <w:t>Finished de</w:t>
      </w:r>
      <w:del w:id="2561" w:author="Carol Nichols" w:date="2017-07-12T09:10:00Z">
        <w:r>
          <w:rPr/>
          <w:delText>bug</w:delText>
        </w:r>
      </w:del>
      <w:ins w:id="2562" w:author="Carol Nichols" w:date="2017-07-12T09:10:00Z">
        <w:r>
          <w:rPr/>
          <w:t>v</w:t>
        </w:r>
      </w:ins>
      <w:r>
        <w:rPr/>
        <w:t xml:space="preserve"> [unoptimized + debuginfo] target(s) in 0.0 secs</w:t>
      </w:r>
    </w:p>
    <w:p>
      <w:pPr>
        <w:pStyle w:val="CodeB"/>
        <w:rPr/>
      </w:pPr>
      <w:r>
        <w:rPr/>
        <w:t xml:space="preserve">   </w:t>
      </w:r>
      <w:r>
        <w:rPr/>
        <w:t>Running `target/debug/</w:t>
      </w:r>
      <w:del w:id="2563" w:author="Carol Nichols" w:date="2017-07-11T18:04:00Z">
        <w:r>
          <w:rPr/>
          <w:delText>greprs</w:delText>
        </w:r>
      </w:del>
      <w:ins w:id="2564"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B"/>
        <w:rPr/>
      </w:pPr>
      <w:r>
        <w:rPr/>
        <w:t>How dreary to be somebody!</w:t>
      </w:r>
    </w:p>
    <w:p>
      <w:pPr>
        <w:pStyle w:val="CodeB"/>
        <w:rPr/>
      </w:pPr>
      <w:r>
        <w:rPr/>
        <w:t>To tell your name the livelong day</w:t>
      </w:r>
    </w:p>
    <w:p>
      <w:pPr>
        <w:pStyle w:val="CodeC"/>
        <w:rPr/>
      </w:pPr>
      <w:r>
        <w:rPr/>
        <w:t>To an admiring bog!</w:t>
      </w:r>
    </w:p>
    <w:p>
      <w:pPr>
        <w:pStyle w:val="Body"/>
        <w:rPr/>
      </w:pPr>
      <w:r>
        <w:rPr/>
        <w:t>Excellent, we also got lines containing “To”! Our</w:t>
      </w:r>
      <w:ins w:id="2565" w:author="Carol Nichols" w:date="2017-07-11T22:27:00Z">
        <w:r>
          <w:rPr/>
          <w:t xml:space="preserve"> </w:t>
        </w:r>
      </w:ins>
      <w:del w:id="2566" w:author="Carol Nichols" w:date="2017-07-11T22:27:00Z">
        <w:r>
          <w:rPr/>
          <w:delText> </w:delText>
        </w:r>
      </w:del>
      <w:del w:id="2567" w:author="Carol Nichols" w:date="2017-07-11T18:04:00Z">
        <w:r>
          <w:rPr>
            <w:rStyle w:val="Literal"/>
          </w:rPr>
          <w:delText>greprs</w:delText>
        </w:r>
      </w:del>
      <w:ins w:id="2568" w:author="Carol Nichols" w:date="2017-07-11T18:04:00Z">
        <w:r>
          <w:rPr>
            <w:rStyle w:val="Literal"/>
            <w:rFonts w:eastAsia="Times New Roman" w:cs="Times New Roman" w:ascii="Courier" w:hAnsi="Courier"/>
            <w:color w:val="0000FF"/>
            <w:sz w:val="20"/>
            <w:szCs w:val="20"/>
          </w:rPr>
          <w:t>minigrep</w:t>
        </w:r>
      </w:ins>
      <w:del w:id="2569" w:author="Carol Nichols" w:date="2017-07-11T22:27:00Z">
        <w:r>
          <w:rPr>
            <w:rStyle w:val="Literal"/>
            <w:rFonts w:eastAsia="Times New Roman" w:cs="Times New Roman" w:ascii="Courier" w:hAnsi="Courier"/>
            <w:color w:val="0000FF"/>
            <w:sz w:val="20"/>
            <w:szCs w:val="20"/>
          </w:rPr>
          <w:delText> </w:delText>
        </w:r>
      </w:del>
      <w:ins w:id="2570" w:author="Carol Nichols" w:date="2017-07-11T22:27:00Z">
        <w:r>
          <w:rPr/>
          <w:t xml:space="preserve"> </w:t>
        </w:r>
      </w:ins>
      <w:r>
        <w:rPr/>
        <w:t>program can now do case insensitive searching, controlled</w:t>
      </w:r>
      <w:r>
        <w:rPr>
          <w:rFonts w:eastAsia="Microsoft YaHei"/>
        </w:rPr>
        <w:t xml:space="preserve"> </w:t>
      </w:r>
      <w:r>
        <w:rPr/>
        <w:t>by an environment variable. Now you know how to manage options set using</w:t>
      </w:r>
      <w:r>
        <w:rPr>
          <w:rFonts w:eastAsia="Microsoft YaHei"/>
        </w:rPr>
        <w:t xml:space="preserve"> </w:t>
      </w:r>
      <w:r>
        <w:rPr/>
        <w:t>either command line arguments or environment variables!</w:t>
      </w:r>
    </w:p>
    <w:p>
      <w:pPr>
        <w:pStyle w:val="Body"/>
        <w:rPr/>
      </w:pPr>
      <w:r>
        <w:rPr/>
        <w:t>Some programs allow both arguments</w:t>
      </w:r>
      <w:ins w:id="2571" w:author="Carol Nichols" w:date="2017-07-11T22:28:00Z">
        <w:r>
          <w:rPr/>
          <w:t xml:space="preserve"> </w:t>
        </w:r>
      </w:ins>
      <w:del w:id="2572" w:author="Carol Nichols" w:date="2017-07-11T22:28:00Z">
        <w:r>
          <w:rPr/>
          <w:delText> </w:delText>
        </w:r>
      </w:del>
      <w:r>
        <w:rPr>
          <w:rStyle w:val="EmphasisItalic"/>
        </w:rPr>
        <w:t>and</w:t>
      </w:r>
      <w:del w:id="2573" w:author="Carol Nichols" w:date="2017-07-11T22:28:00Z">
        <w:r>
          <w:rPr>
            <w:rStyle w:val="EmphasisItalic"/>
          </w:rPr>
          <w:delText> </w:delText>
        </w:r>
      </w:del>
      <w:ins w:id="2574" w:author="Carol Nichols" w:date="2017-07-11T22:28:00Z">
        <w:r>
          <w:rPr/>
          <w:t xml:space="preserve"> </w:t>
        </w:r>
      </w:ins>
      <w:r>
        <w:rPr/>
        <w:t>environment variables for the same configuration. In those cases, the programs decide that one or the other</w:t>
      </w:r>
      <w:r>
        <w:rPr>
          <w:rFonts w:eastAsia="Microsoft YaHei"/>
        </w:rPr>
        <w:t xml:space="preserve"> </w:t>
      </w:r>
      <w:r>
        <w:rPr/>
        <w:t>takes precedence. For another exercise on</w:t>
      </w:r>
      <w:r>
        <w:rPr>
          <w:rFonts w:eastAsia="Microsoft YaHei"/>
        </w:rPr>
        <w:t xml:space="preserve"> </w:t>
      </w:r>
      <w:r>
        <w:rPr/>
        <w:t>your own, try controlling case insensitivity through a command line argument as</w:t>
      </w:r>
      <w:r>
        <w:rPr>
          <w:rFonts w:eastAsia="Microsoft YaHei"/>
        </w:rPr>
        <w:t xml:space="preserve"> </w:t>
      </w:r>
      <w:r>
        <w:rPr/>
        <w:t>well as through the environment variable, and decide which should take precedence</w:t>
      </w:r>
      <w:ins w:id="2575" w:author="Carol Nichols" w:date="2017-07-12T09:27:00Z">
        <w:r>
          <w:rPr/>
          <w:t xml:space="preserve"> if</w:t>
        </w:r>
      </w:ins>
      <w:r>
        <w:rPr/>
        <w:t xml:space="preserve"> the program is run with</w:t>
      </w:r>
      <w:r>
        <w:rPr>
          <w:rFonts w:eastAsia="Microsoft YaHei"/>
        </w:rPr>
        <w:t xml:space="preserve"> </w:t>
      </w:r>
      <w:r>
        <w:rPr/>
        <w:t>contradictory values.</w:t>
      </w:r>
    </w:p>
    <w:p>
      <w:pPr>
        <w:pStyle w:val="Body"/>
        <w:rPr/>
      </w:pPr>
      <w:r>
        <w:rPr/>
        <w:t>The</w:t>
      </w:r>
      <w:ins w:id="2576" w:author="Carol Nichols" w:date="2017-07-11T22:28:00Z">
        <w:r>
          <w:rPr/>
          <w:t xml:space="preserve"> </w:t>
        </w:r>
      </w:ins>
      <w:del w:id="2577" w:author="Carol Nichols" w:date="2017-07-11T22:28:00Z">
        <w:r>
          <w:rPr/>
          <w:delText> </w:delText>
        </w:r>
      </w:del>
      <w:r>
        <w:rPr>
          <w:rStyle w:val="Literal"/>
        </w:rPr>
        <w:t>std::env</w:t>
      </w:r>
      <w:del w:id="2578" w:author="Carol Nichols" w:date="2017-07-11T22:28:00Z">
        <w:r>
          <w:rPr>
            <w:rStyle w:val="Literal"/>
          </w:rPr>
          <w:delText> </w:delText>
        </w:r>
      </w:del>
      <w:ins w:id="2579" w:author="Carol Nichols" w:date="2017-07-11T22:28:00Z">
        <w:r>
          <w:rPr/>
          <w:t xml:space="preserve"> </w:t>
        </w:r>
      </w:ins>
      <w:r>
        <w:rPr/>
        <w:t>module contains many more useful features for dealing with environment variables; check out its documentation to see what’s available.</w:t>
      </w:r>
    </w:p>
    <w:p>
      <w:pPr>
        <w:pStyle w:val="HeadA"/>
        <w:rPr/>
      </w:pPr>
      <w:bookmarkStart w:id="92" w:name="_Toc486341799"/>
      <w:bookmarkStart w:id="93" w:name="write-to-`stderr`-instead-of-`stdout`"/>
      <w:bookmarkStart w:id="94" w:name="__RefHeading___Toc15040_1865893667"/>
      <w:bookmarkEnd w:id="93"/>
      <w:bookmarkEnd w:id="94"/>
      <w:r>
        <w:rPr/>
        <w:t>Writ</w:t>
      </w:r>
      <w:ins w:id="2580" w:author="Liz2" w:date="2017-06-27T15:46:00Z">
        <w:r>
          <w:rPr/>
          <w:t xml:space="preserve">ing </w:t>
        </w:r>
      </w:ins>
      <w:ins w:id="2581" w:author="Liz2" w:date="2017-06-27T15:47:00Z">
        <w:r>
          <w:rPr/>
          <w:t>Error Messages</w:t>
        </w:r>
      </w:ins>
      <w:del w:id="2582" w:author="Liz2" w:date="2017-06-27T15:46:00Z">
        <w:r>
          <w:rPr/>
          <w:delText>e</w:delText>
        </w:r>
      </w:del>
      <w:r>
        <w:rPr/>
        <w:t xml:space="preserve"> to</w:t>
      </w:r>
      <w:ins w:id="2583" w:author="Carol Nichols" w:date="2017-07-11T22:28:00Z">
        <w:r>
          <w:rPr/>
          <w:t xml:space="preserve"> </w:t>
        </w:r>
      </w:ins>
      <w:del w:id="2584" w:author="Carol Nichols" w:date="2017-07-11T22:28:00Z">
        <w:r>
          <w:rPr/>
          <w:delText> </w:delText>
        </w:r>
      </w:del>
      <w:r>
        <w:rPr>
          <w:rStyle w:val="Literal"/>
        </w:rPr>
        <w:t>stderr</w:t>
      </w:r>
      <w:del w:id="2585" w:author="Carol Nichols" w:date="2017-07-11T22:28:00Z">
        <w:r>
          <w:rPr>
            <w:rStyle w:val="Literal"/>
          </w:rPr>
          <w:delText> </w:delText>
        </w:r>
      </w:del>
      <w:ins w:id="2586" w:author="Carol Nichols" w:date="2017-07-11T22:28:00Z">
        <w:r>
          <w:rPr/>
          <w:t xml:space="preserve"> </w:t>
        </w:r>
      </w:ins>
      <w:r>
        <w:rPr/>
        <w:t>Instead of</w:t>
      </w:r>
      <w:ins w:id="2587" w:author="Carol Nichols" w:date="2017-07-11T22:28:00Z">
        <w:r>
          <w:rPr/>
          <w:t xml:space="preserve"> </w:t>
        </w:r>
      </w:ins>
      <w:del w:id="2588" w:author="Carol Nichols" w:date="2017-07-11T22:28:00Z">
        <w:r>
          <w:rPr/>
          <w:delText> </w:delText>
        </w:r>
      </w:del>
      <w:bookmarkEnd w:id="92"/>
      <w:r>
        <w:rPr>
          <w:rStyle w:val="Literal"/>
        </w:rPr>
        <w:t>stdout</w:t>
      </w:r>
    </w:p>
    <w:p>
      <w:pPr>
        <w:pStyle w:val="BodyFirst"/>
        <w:rPr/>
      </w:pPr>
      <w:del w:id="2589" w:author="Liz2" w:date="2017-06-27T15:26:00Z">
        <w:r>
          <w:rPr/>
          <w:delText>Right now,</w:delText>
        </w:r>
      </w:del>
      <w:ins w:id="2590" w:author="Liz2" w:date="2017-06-27T15:26:00Z">
        <w:r>
          <w:rPr/>
          <w:t>At the moment</w:t>
        </w:r>
      </w:ins>
      <w:r>
        <w:rPr/>
        <w:t xml:space="preserve"> we’re writing all of our output to the terminal with</w:t>
      </w:r>
      <w:ins w:id="2591" w:author="Liz2" w:date="2017-06-27T15:26:00Z">
        <w:r>
          <w:rPr/>
          <w:t xml:space="preserve"> the</w:t>
        </w:r>
      </w:ins>
      <w:ins w:id="2592" w:author="Carol Nichols" w:date="2017-07-11T22:28:00Z">
        <w:r>
          <w:rPr/>
          <w:t xml:space="preserve"> </w:t>
        </w:r>
      </w:ins>
      <w:del w:id="2593" w:author="Carol Nichols" w:date="2017-07-11T22:28:00Z">
        <w:r>
          <w:rPr/>
          <w:delText> </w:delText>
        </w:r>
      </w:del>
      <w:r>
        <w:rPr>
          <w:rStyle w:val="Literal"/>
        </w:rPr>
        <w:t>println!</w:t>
      </w:r>
      <w:ins w:id="2594" w:author="Liz2" w:date="2017-06-27T15:26:00Z">
        <w:r>
          <w:rPr/>
          <w:t xml:space="preserve"> function</w:t>
        </w:r>
      </w:ins>
      <w:r>
        <w:rPr/>
        <w:t>.</w:t>
      </w:r>
      <w:commentRangeStart w:id="55"/>
      <w:r>
        <w:rPr/>
        <w:t xml:space="preserve"> Most terminals provide two kinds of output: </w:t>
      </w:r>
      <w:del w:id="2595" w:author="Liz2" w:date="2017-06-27T15:26:00Z">
        <w:r>
          <w:rPr/>
          <w:delText>“</w:delText>
        </w:r>
      </w:del>
      <w:r>
        <w:rPr>
          <w:rStyle w:val="EmphasisItalic"/>
        </w:rPr>
        <w:t>standard out</w:t>
      </w:r>
      <w:del w:id="2596" w:author="Liz2" w:date="2017-06-27T15:26:00Z">
        <w:r>
          <w:rPr>
            <w:rStyle w:val="EmphasisItalic"/>
          </w:rPr>
          <w:delText>”</w:delText>
        </w:r>
      </w:del>
      <w:r>
        <w:rPr>
          <w:rFonts w:eastAsia="Microsoft YaHei"/>
        </w:rPr>
        <w:t xml:space="preserve"> </w:t>
      </w:r>
      <w:r>
        <w:rPr/>
        <w:t xml:space="preserve">for general information, and </w:t>
      </w:r>
      <w:del w:id="2597" w:author="Liz2" w:date="2017-06-27T15:26:00Z">
        <w:r>
          <w:rPr/>
          <w:delText>“</w:delText>
        </w:r>
      </w:del>
      <w:r>
        <w:rPr>
          <w:rStyle w:val="EmphasisItalic"/>
        </w:rPr>
        <w:t>standard error</w:t>
      </w:r>
      <w:del w:id="2598" w:author="Liz2" w:date="2017-06-27T15:26:00Z">
        <w:r>
          <w:rPr>
            <w:rStyle w:val="EmphasisItalic"/>
          </w:rPr>
          <w:delText>”</w:delText>
        </w:r>
      </w:del>
      <w:r>
        <w:rPr/>
        <w:t xml:space="preserve"> for error messages. This</w:t>
      </w:r>
      <w:r>
        <w:rPr>
          <w:rFonts w:eastAsia="Microsoft YaHei"/>
        </w:rPr>
        <w:t xml:space="preserve"> </w:t>
      </w:r>
      <w:r>
        <w:rPr/>
        <w:t>distinction</w:t>
      </w:r>
      <w:del w:id="2599" w:author="Carol Nichols" w:date="2017-07-11T22:28:00Z">
        <w:r>
          <w:rPr/>
          <w:delText xml:space="preserve"> </w:delText>
        </w:r>
      </w:del>
      <w:del w:id="2600" w:author="Liz2" w:date="2017-06-27T15:26:00Z">
        <w:r>
          <w:rPr>
            <w:rFonts w:eastAsia="Microsoft YaHei"/>
          </w:rPr>
          <w:delText>makes</w:delText>
        </w:r>
      </w:del>
      <w:del w:id="2601" w:author="Liz2" w:date="2017-06-27T15:26:00Z">
        <w:r>
          <w:rPr/>
          <w:delText xml:space="preserve">is the behavior that’s expected of command line programs: </w:delText>
        </w:r>
      </w:del>
      <w:del w:id="2602" w:author="Liz2" w:date="2017-06-27T15:27:00Z">
        <w:r>
          <w:rPr/>
          <w:delText>it</w:delText>
        </w:r>
      </w:del>
      <w:r>
        <w:rPr/>
        <w:t xml:space="preserve"> enables users to choose</w:t>
      </w:r>
      <w:ins w:id="2603" w:author="Liz2" w:date="2017-06-27T15:27:00Z">
        <w:r>
          <w:rPr/>
          <w:t xml:space="preserve"> whether</w:t>
        </w:r>
      </w:ins>
      <w:r>
        <w:rPr/>
        <w:t xml:space="preserve"> to direct a </w:t>
      </w:r>
      <w:del w:id="2604" w:author="Liz2" w:date="2017-06-27T15:27:00Z">
        <w:r>
          <w:rPr/>
          <w:delText xml:space="preserve">program’s </w:delText>
        </w:r>
      </w:del>
      <w:ins w:id="2605" w:author="Liz2" w:date="2017-06-27T15:27:00Z">
        <w:r>
          <w:rPr/>
          <w:t xml:space="preserve">the </w:t>
        </w:r>
      </w:ins>
      <w:r>
        <w:rPr/>
        <w:t xml:space="preserve">successful output </w:t>
      </w:r>
      <w:ins w:id="2606" w:author="Liz2" w:date="2017-06-27T15:27:00Z">
        <w:r>
          <w:rPr/>
          <w:t xml:space="preserve">of a program </w:t>
        </w:r>
      </w:ins>
      <w:r>
        <w:rPr/>
        <w:t>to a file but still print error messages to the screen</w:t>
      </w:r>
      <w:del w:id="2607" w:author="Liz2" w:date="2017-06-27T15:27:00Z">
        <w:r>
          <w:rPr/>
          <w:delText>, for example</w:delText>
        </w:r>
      </w:del>
      <w:r>
        <w:rPr/>
        <w:t>.</w:t>
      </w:r>
      <w:ins w:id="2608" w:author="Liz2" w:date="2017-06-27T15:27:00Z">
        <w:r>
          <w:rPr/>
          <w:t xml:space="preserve"> </w:t>
        </w:r>
      </w:ins>
      <w:commentRangeEnd w:id="55"/>
      <w:r>
        <w:commentReference w:id="55"/>
      </w:r>
      <w:r>
        <w:rPr/>
      </w:r>
    </w:p>
    <w:p>
      <w:pPr>
        <w:pStyle w:val="Body"/>
        <w:rPr/>
      </w:pPr>
      <w:ins w:id="2609" w:author="Liz2" w:date="2017-06-27T15:27:00Z">
        <w:r>
          <w:rPr/>
          <w:t>The</w:t>
        </w:r>
      </w:ins>
      <w:ins w:id="2610" w:author="Carol Nichols" w:date="2017-07-11T22:28:00Z">
        <w:r>
          <w:rPr/>
          <w:t xml:space="preserve"> </w:t>
        </w:r>
      </w:ins>
      <w:del w:id="2611" w:author="Carol Nichols" w:date="2017-07-11T22:28:00Z">
        <w:r>
          <w:rPr/>
          <w:delText> </w:delText>
        </w:r>
      </w:del>
      <w:r>
        <w:rPr>
          <w:rStyle w:val="Literal"/>
        </w:rPr>
        <w:t>println!</w:t>
      </w:r>
      <w:del w:id="2612" w:author="Carol Nichols" w:date="2017-07-11T22:29:00Z">
        <w:r>
          <w:rPr>
            <w:rStyle w:val="Literal"/>
          </w:rPr>
          <w:delText> </w:delText>
        </w:r>
      </w:del>
      <w:ins w:id="2613" w:author="Carol Nichols" w:date="2017-07-11T22:29:00Z">
        <w:r>
          <w:rPr/>
          <w:t xml:space="preserve"> </w:t>
        </w:r>
      </w:ins>
      <w:ins w:id="2614" w:author="Liz2" w:date="2017-06-27T15:27:00Z">
        <w:r>
          <w:rPr/>
          <w:t xml:space="preserve">function </w:t>
        </w:r>
      </w:ins>
      <w:r>
        <w:rPr/>
        <w:t>is only capable of printing to standard out, though, so we have to use something else in order to print to standard error.</w:t>
      </w:r>
    </w:p>
    <w:p>
      <w:pPr>
        <w:pStyle w:val="HeadB"/>
        <w:rPr>
          <w:rFonts w:eastAsia="Microsoft YaHei"/>
        </w:rPr>
      </w:pPr>
      <w:ins w:id="2615" w:author="Liz2" w:date="2017-06-27T15:30:00Z">
        <w:bookmarkStart w:id="95" w:name="_Toc486341800"/>
        <w:bookmarkStart w:id="96" w:name="__RefHeading___Toc15042_1865893667"/>
        <w:bookmarkEnd w:id="96"/>
        <w:r>
          <w:rPr>
            <w:rFonts w:eastAsia="Microsoft YaHei"/>
          </w:rPr>
          <w:t xml:space="preserve">Checking </w:t>
        </w:r>
      </w:ins>
      <w:ins w:id="2616" w:author="Liz2" w:date="2017-06-27T15:31:00Z">
        <w:r>
          <w:rPr>
            <w:rFonts w:eastAsia="Microsoft YaHei"/>
          </w:rPr>
          <w:t>W</w:t>
        </w:r>
      </w:ins>
      <w:ins w:id="2617" w:author="Liz2" w:date="2017-06-27T15:30:00Z">
        <w:r>
          <w:rPr>
            <w:rFonts w:eastAsia="Microsoft YaHei"/>
          </w:rPr>
          <w:t xml:space="preserve">here </w:t>
        </w:r>
      </w:ins>
      <w:ins w:id="2618" w:author="Liz2" w:date="2017-06-27T15:31:00Z">
        <w:r>
          <w:rPr>
            <w:rFonts w:eastAsia="Microsoft YaHei"/>
          </w:rPr>
          <w:t>E</w:t>
        </w:r>
      </w:ins>
      <w:ins w:id="2619" w:author="Liz2" w:date="2017-06-27T15:30:00Z">
        <w:r>
          <w:rPr>
            <w:rFonts w:eastAsia="Microsoft YaHei"/>
          </w:rPr>
          <w:t xml:space="preserve">rrors are </w:t>
        </w:r>
      </w:ins>
      <w:ins w:id="2620" w:author="Liz2" w:date="2017-06-27T15:31:00Z">
        <w:r>
          <w:rPr>
            <w:rFonts w:eastAsia="Microsoft YaHei"/>
          </w:rPr>
          <w:t>W</w:t>
        </w:r>
      </w:ins>
      <w:ins w:id="2621" w:author="Liz2" w:date="2017-06-27T15:30:00Z">
        <w:bookmarkEnd w:id="95"/>
        <w:r>
          <w:rPr>
            <w:rFonts w:eastAsia="Microsoft YaHei"/>
          </w:rPr>
          <w:t>ritten to</w:t>
        </w:r>
      </w:ins>
    </w:p>
    <w:p>
      <w:pPr>
        <w:pStyle w:val="BodyFirst"/>
        <w:rPr/>
      </w:pPr>
      <w:ins w:id="2622" w:author="Liz2" w:date="2017-06-27T15:30:00Z">
        <w:r>
          <w:rPr/>
          <w:t xml:space="preserve">First, let’s </w:t>
        </w:r>
      </w:ins>
      <w:del w:id="2623" w:author="Liz2" w:date="2017-06-27T15:30:00Z">
        <w:r>
          <w:rPr/>
          <w:delText xml:space="preserve">We can </w:delText>
        </w:r>
      </w:del>
      <w:del w:id="2624" w:author="Carol Nichols" w:date="2017-07-11T22:29:00Z">
        <w:r>
          <w:rPr/>
          <w:delText>verify</w:delText>
        </w:r>
      </w:del>
      <w:ins w:id="2625" w:author="Carol Nichols" w:date="2017-07-11T22:29:00Z">
        <w:r>
          <w:rPr/>
          <w:t>observe</w:t>
        </w:r>
      </w:ins>
      <w:r>
        <w:rPr/>
        <w:t xml:space="preserve"> </w:t>
      </w:r>
      <w:del w:id="2626" w:author="Carol Nichols" w:date="2017-07-11T22:29:00Z">
        <w:r>
          <w:rPr/>
          <w:delText>that</w:delText>
        </w:r>
      </w:del>
      <w:del w:id="2627" w:author="Liz2" w:date="2017-06-27T15:30:00Z">
        <w:r>
          <w:rPr/>
          <w:delText>, the way we’ve written </w:delText>
        </w:r>
      </w:del>
      <w:del w:id="2628" w:author="Liz2" w:date="2017-06-27T15:30:00Z">
        <w:r>
          <w:rPr>
            <w:rStyle w:val="Literal"/>
          </w:rPr>
          <w:delText>greprs</w:delText>
        </w:r>
      </w:del>
      <w:del w:id="2629" w:author="Liz2" w:date="2017-06-27T15:30:00Z">
        <w:r>
          <w:rPr/>
          <w:delText> so far,</w:delText>
        </w:r>
      </w:del>
      <w:ins w:id="2630" w:author="Carol Nichols" w:date="2017-07-11T22:29:00Z">
        <w:r>
          <w:rPr/>
          <w:t>how</w:t>
        </w:r>
      </w:ins>
      <w:r>
        <w:rPr/>
        <w:t xml:space="preserve"> </w:t>
      </w:r>
      <w:del w:id="2631" w:author="Carol Nichols" w:date="2017-07-11T22:29:00Z">
        <w:r>
          <w:rPr/>
          <w:delText>everything in</w:delText>
        </w:r>
      </w:del>
      <w:ins w:id="2632" w:author="Carol Nichols" w:date="2017-07-11T22:29:00Z">
        <w:r>
          <w:rPr/>
          <w:t>all content printed by</w:t>
        </w:r>
      </w:ins>
      <w:ins w:id="2633" w:author="Liz2" w:date="2017-06-27T15:30:00Z">
        <w:r>
          <w:rPr/>
          <w:t xml:space="preserve"> </w:t>
        </w:r>
      </w:ins>
      <w:del w:id="2634" w:author="Carol Nichols" w:date="2017-07-11T18:04:00Z">
        <w:r>
          <w:rPr>
            <w:rStyle w:val="Literal"/>
          </w:rPr>
          <w:delText>greprs</w:delText>
        </w:r>
      </w:del>
      <w:ins w:id="2635" w:author="Carol Nichols" w:date="2017-07-11T18:04:00Z">
        <w:r>
          <w:rPr>
            <w:rStyle w:val="Literal"/>
            <w:rFonts w:eastAsia="Times New Roman" w:cs="Times New Roman" w:ascii="Courier" w:hAnsi="Courier"/>
            <w:color w:val="0000FF"/>
            <w:sz w:val="20"/>
            <w:szCs w:val="20"/>
          </w:rPr>
          <w:t>minigrep</w:t>
        </w:r>
      </w:ins>
      <w:ins w:id="2636" w:author="Liz2" w:date="2017-06-27T15:30:00Z">
        <w:r>
          <w:rPr/>
          <w:t xml:space="preserve"> </w:t>
        </w:r>
      </w:ins>
      <w:r>
        <w:rPr/>
        <w:t xml:space="preserve">is </w:t>
      </w:r>
      <w:ins w:id="2637" w:author="Liz2" w:date="2017-06-27T15:30:00Z">
        <w:r>
          <w:rPr/>
          <w:t xml:space="preserve">currently </w:t>
        </w:r>
      </w:ins>
      <w:r>
        <w:rPr/>
        <w:t xml:space="preserve">being written to standard out, including error messages that </w:t>
      </w:r>
      <w:del w:id="2638" w:author="Liz2" w:date="2017-06-27T15:30:00Z">
        <w:r>
          <w:rPr/>
          <w:delText xml:space="preserve">should be written to </w:delText>
        </w:r>
      </w:del>
      <w:ins w:id="2639" w:author="Liz2" w:date="2017-06-27T15:30:00Z">
        <w:r>
          <w:rPr/>
          <w:t xml:space="preserve">we want to write to </w:t>
        </w:r>
      </w:ins>
      <w:r>
        <w:rPr/>
        <w:t>standard error instead. We’ll do that by</w:t>
      </w:r>
      <w:ins w:id="2640" w:author="Carol Nichols" w:date="2017-07-11T22:31:00Z">
        <w:r>
          <w:rPr/>
          <w:t xml:space="preserve"> redirecting the standard output stream to a file while we also</w:t>
        </w:r>
      </w:ins>
      <w:r>
        <w:rPr/>
        <w:t xml:space="preserve"> intentionally caus</w:t>
      </w:r>
      <w:del w:id="2641" w:author="Carol Nichols" w:date="2017-07-11T22:31:00Z">
        <w:r>
          <w:rPr/>
          <w:delText>ing</w:delText>
        </w:r>
      </w:del>
      <w:ins w:id="2642" w:author="Carol Nichols" w:date="2017-07-11T22:31:00Z">
        <w:r>
          <w:rPr/>
          <w:t>e</w:t>
        </w:r>
      </w:ins>
      <w:r>
        <w:rPr/>
        <w:t xml:space="preserve"> an error</w:t>
      </w:r>
      <w:del w:id="2643" w:author="Liz2" w:date="2017-06-27T15:31:00Z">
        <w:r>
          <w:rPr/>
          <w:delText>, the one that happens when we run the program without any arguments. We’re going to</w:delText>
        </w:r>
      </w:del>
      <w:ins w:id="2644" w:author="Carol Nichols" w:date="2017-07-11T22:31:00Z">
        <w:r>
          <w:rPr/>
          <w:t>. We won't redirect the standard error</w:t>
        </w:r>
      </w:ins>
      <w:ins w:id="2645" w:author="Carol Nichols" w:date="2017-07-11T22:32:00Z">
        <w:r>
          <w:rPr/>
          <w:t xml:space="preserve"> stream, so any content sent to standard error will continue to display </w:t>
        </w:r>
      </w:ins>
      <w:ins w:id="2646" w:author="Carol Nichols" w:date="2017-07-11T22:33:00Z">
        <w:r>
          <w:rPr/>
          <w:t>on the screen</w:t>
        </w:r>
      </w:ins>
      <w:del w:id="2647" w:author="Carol Nichols" w:date="2017-07-11T22:33:00Z">
        <w:r>
          <w:rPr/>
          <w:delText xml:space="preserve"> and redirecting standard output to a file. , but</w:delText>
        </w:r>
      </w:del>
      <w:del w:id="2648" w:author="Carol Nichols" w:date="2017-07-11T22:30:00Z">
        <w:r>
          <w:rPr/>
          <w:delText xml:space="preserve"> not</w:delText>
        </w:r>
      </w:del>
      <w:del w:id="2649" w:author="Carol Nichols" w:date="2017-07-11T22:33:00Z">
        <w:r>
          <w:rPr/>
          <w:delText xml:space="preserve"> standard error</w:delText>
        </w:r>
      </w:del>
      <w:ins w:id="2650" w:author="Carol Nichols" w:date="2017-07-11T22:33:00Z">
        <w:commentRangeStart w:id="56"/>
        <w:commentRangeStart w:id="57"/>
        <w:r>
          <w:rPr/>
          <w:t>.</w:t>
        </w:r>
      </w:ins>
      <w:ins w:id="2651" w:author="Carol Nichols" w:date="2017-07-11T22:30:00Z">
        <w:r>
          <w:rPr/>
          <w:t xml:space="preserve"> </w:t>
        </w:r>
      </w:ins>
      <w:del w:id="2652" w:author="Carol Nichols" w:date="2017-07-11T22:33:00Z">
        <w:r>
          <w:rPr/>
          <w:delText>.</w:delText>
        </w:r>
      </w:del>
      <w:r>
        <w:rPr/>
      </w:r>
      <w:commentRangeEnd w:id="57"/>
      <w:r>
        <w:commentReference w:id="57"/>
      </w:r>
      <w:r>
        <w:rPr/>
      </w:r>
      <w:commentRangeEnd w:id="56"/>
      <w:r>
        <w:commentReference w:id="56"/>
      </w:r>
      <w:r>
        <w:rPr/>
        <w:commentReference w:id="58"/>
      </w:r>
      <w:r>
        <w:rPr/>
        <w:t xml:space="preserve"> </w:t>
      </w:r>
      <w:del w:id="2653" w:author="Liz2" w:date="2017-06-27T15:32:00Z">
        <w:r>
          <w:rPr/>
          <w:delText>The way c</w:delText>
        </w:r>
      </w:del>
      <w:ins w:id="2654" w:author="Liz2" w:date="2017-06-27T15:32:00Z">
        <w:r>
          <w:rPr/>
          <w:t>C</w:t>
        </w:r>
      </w:ins>
      <w:r>
        <w:rPr/>
        <w:t xml:space="preserve">ommand line programs are expected to </w:t>
      </w:r>
      <w:del w:id="2655" w:author="Liz2" w:date="2017-06-27T15:32:00Z">
        <w:r>
          <w:rPr/>
          <w:delText xml:space="preserve">work is that, because the output is an </w:delText>
        </w:r>
      </w:del>
      <w:del w:id="2656" w:author="Carol Nichols" w:date="2017-07-11T22:34:00Z">
        <w:r>
          <w:rPr/>
          <w:delText>show error message output</w:delText>
        </w:r>
      </w:del>
      <w:ins w:id="2657" w:author="Carol Nichols" w:date="2017-07-11T22:34:00Z">
        <w:r>
          <w:rPr/>
          <w:t>send error messages to the standard error stream so that we can still see error messages on the screen even if we choose to redirect the standard output stream to a file</w:t>
        </w:r>
      </w:ins>
      <w:ins w:id="2658" w:author="Carol Nichols" w:date="2017-07-11T22:35:00Z">
        <w:r>
          <w:rPr/>
          <w:t>.</w:t>
        </w:r>
      </w:ins>
      <w:del w:id="2659" w:author="Carol Nichols" w:date="2017-07-11T22:35:00Z">
        <w:r>
          <w:rPr/>
          <w:delText xml:space="preserve"> </w:delText>
        </w:r>
      </w:del>
      <w:del w:id="2660" w:author="Liz2" w:date="2017-06-27T15:32:00Z">
        <w:r>
          <w:rPr/>
          <w:delText xml:space="preserve">, it should be shown </w:delText>
        </w:r>
      </w:del>
      <w:del w:id="2661" w:author="Carol Nichols" w:date="2017-07-11T22:35:00Z">
        <w:r>
          <w:rPr/>
          <w:delText>on the screen rather than being redirected to the file.</w:delText>
        </w:r>
      </w:del>
      <w:ins w:id="2662" w:author="Carol Nichols" w:date="2017-07-11T22:35:00Z">
        <w:r>
          <w:rPr/>
          <w:t xml:space="preserve"> </w:t>
        </w:r>
      </w:ins>
      <w:del w:id="2663" w:author="Carol Nichols" w:date="2017-07-11T22:35:00Z">
        <w:r>
          <w:rPr/>
          <w:delText xml:space="preserve"> If o</w:delText>
        </w:r>
      </w:del>
      <w:ins w:id="2664" w:author="Carol Nichols" w:date="2017-07-11T22:35:00Z">
        <w:r>
          <w:rPr/>
          <w:t>O</w:t>
        </w:r>
      </w:ins>
      <w:ins w:id="2665" w:author="Liz2" w:date="2017-06-27T15:35:00Z">
        <w:r>
          <w:rPr/>
          <w:t>ur program</w:t>
        </w:r>
      </w:ins>
      <w:ins w:id="2666" w:author="Carol Nichols" w:date="2017-07-11T22:35:00Z">
        <w:r>
          <w:rPr/>
          <w:t xml:space="preserve"> is not currently well-behaved; we're about to see </w:t>
        </w:r>
      </w:ins>
      <w:ins w:id="2667" w:author="Carol Nichols" w:date="2017-07-11T22:36:00Z">
        <w:r>
          <w:rPr/>
          <w:t>that it</w:t>
        </w:r>
      </w:ins>
      <w:ins w:id="2668" w:author="Liz2" w:date="2017-06-27T15:35:00Z">
        <w:r>
          <w:rPr/>
          <w:t xml:space="preserve"> saves the error message output to the file</w:t>
        </w:r>
      </w:ins>
      <w:ins w:id="2669" w:author="Carol Nichols" w:date="2017-07-11T22:36:00Z">
        <w:r>
          <w:rPr/>
          <w:t xml:space="preserve"> instead!</w:t>
        </w:r>
      </w:ins>
      <w:del w:id="2670" w:author="Carol Nichols" w:date="2017-07-11T22:36:00Z">
        <w:r>
          <w:rPr/>
          <w:delText>, it isn’t conforming to command line program standards.</w:delText>
        </w:r>
      </w:del>
    </w:p>
    <w:p>
      <w:pPr>
        <w:pStyle w:val="Body"/>
        <w:rPr/>
      </w:pPr>
      <w:del w:id="2671" w:author="Carol Nichols" w:date="2017-07-11T22:36:00Z">
        <w:r>
          <w:rPr/>
          <w:delText xml:space="preserve">We can </w:delText>
        </w:r>
      </w:del>
      <w:del w:id="2672" w:author="Liz2" w:date="2017-06-27T15:33:00Z">
        <w:r>
          <w:rPr/>
          <w:delText xml:space="preserve">Let’s </w:delText>
        </w:r>
      </w:del>
      <w:del w:id="2673" w:author="Carol Nichols" w:date="2017-07-11T22:36:00Z">
        <w:r>
          <w:rPr/>
          <w:delText>see that our program is not currently meeting this expectation by</w:delText>
        </w:r>
      </w:del>
      <w:ins w:id="2674" w:author="Carol Nichols" w:date="2017-07-11T22:36:00Z">
        <w:r>
          <w:rPr/>
          <w:t>The way to demonstrate this behavior is by</w:t>
        </w:r>
      </w:ins>
      <w:r>
        <w:rPr/>
        <w:t xml:space="preserve"> </w:t>
      </w:r>
      <w:ins w:id="2675" w:author="Liz2" w:date="2017-06-27T15:33:00Z">
        <w:r>
          <w:rPr/>
          <w:t>running the program</w:t>
        </w:r>
      </w:ins>
      <w:del w:id="2676" w:author="Carol Nichols" w:date="2017-07-11T22:36:00Z">
        <w:r>
          <w:rPr/>
          <w:delText>,</w:delText>
        </w:r>
      </w:del>
      <w:ins w:id="2677" w:author="Liz2" w:date="2017-06-27T15:33:00Z">
        <w:r>
          <w:rPr/>
          <w:t xml:space="preserve"> with </w:t>
        </w:r>
      </w:ins>
      <w:del w:id="2678" w:author="Liz2" w:date="2017-06-27T15:34:00Z">
        <w:r>
          <w:rPr/>
          <w:delText>using </w:delText>
        </w:r>
      </w:del>
      <w:r>
        <w:rPr>
          <w:rStyle w:val="Literal"/>
        </w:rPr>
        <w:t>&gt;</w:t>
      </w:r>
      <w:del w:id="2679" w:author="Carol Nichols" w:date="2017-07-11T22:37:00Z">
        <w:r>
          <w:rPr>
            <w:rStyle w:val="Literal"/>
          </w:rPr>
          <w:delText> </w:delText>
        </w:r>
      </w:del>
      <w:ins w:id="2680" w:author="Carol Nichols" w:date="2017-07-11T22:37:00Z">
        <w:r>
          <w:rPr/>
          <w:t xml:space="preserve"> </w:t>
        </w:r>
      </w:ins>
      <w:r>
        <w:rPr/>
        <w:t xml:space="preserve">and </w:t>
      </w:r>
      <w:del w:id="2681" w:author="Liz2" w:date="2017-06-27T15:34:00Z">
        <w:r>
          <w:rPr/>
          <w:delText xml:space="preserve">specifying a </w:delText>
        </w:r>
      </w:del>
      <w:ins w:id="2682" w:author="Liz2" w:date="2017-06-27T15:34:00Z">
        <w:r>
          <w:rPr/>
          <w:t xml:space="preserve">the </w:t>
        </w:r>
      </w:ins>
      <w:r>
        <w:rPr/>
        <w:t>filename,</w:t>
      </w:r>
      <w:ins w:id="2683" w:author="Carol Nichols" w:date="2017-07-11T22:37:00Z">
        <w:r>
          <w:rPr/>
          <w:t xml:space="preserve"> </w:t>
        </w:r>
      </w:ins>
      <w:del w:id="2684" w:author="Carol Nichols" w:date="2017-07-11T22:37:00Z">
        <w:r>
          <w:rPr/>
          <w:delText> </w:delText>
        </w:r>
      </w:del>
      <w:r>
        <w:rPr>
          <w:rStyle w:val="EmphasisItalic"/>
        </w:rPr>
        <w:t>output.txt</w:t>
      </w:r>
      <w:r>
        <w:rPr/>
        <w:t xml:space="preserve">, </w:t>
      </w:r>
      <w:del w:id="2685" w:author="Liz2" w:date="2017-06-27T15:34:00Z">
        <w:r>
          <w:rPr/>
          <w:delText xml:space="preserve">that </w:delText>
        </w:r>
      </w:del>
      <w:ins w:id="2686" w:author="Carol Nichols" w:date="2017-07-11T22:37:00Z">
        <w:r>
          <w:rPr/>
          <w:t xml:space="preserve">that </w:t>
        </w:r>
      </w:ins>
      <w:r>
        <w:rPr/>
        <w:t xml:space="preserve">we want to redirect </w:t>
      </w:r>
      <w:ins w:id="2687" w:author="Carol Nichols" w:date="2017-07-11T22:37:00Z">
        <w:r>
          <w:rPr/>
          <w:t xml:space="preserve">the </w:t>
        </w:r>
      </w:ins>
      <w:r>
        <w:rPr/>
        <w:t>standard out</w:t>
      </w:r>
      <w:ins w:id="2688" w:author="Carol Nichols" w:date="2017-07-11T22:37:00Z">
        <w:r>
          <w:rPr/>
          <w:t>put stream</w:t>
        </w:r>
      </w:ins>
      <w:r>
        <w:rPr/>
        <w:t xml:space="preserve"> to</w:t>
      </w:r>
      <w:ins w:id="2689" w:author="Carol Nichols" w:date="2017-07-11T22:37:00Z">
        <w:r>
          <w:rPr/>
          <w:t xml:space="preserve">. We're not going to pass any arguments, which </w:t>
        </w:r>
      </w:ins>
      <w:ins w:id="2690" w:author="Carol Nichols" w:date="2017-07-11T22:38:00Z">
        <w:r>
          <w:rPr/>
          <w:t>should cause an error</w:t>
        </w:r>
      </w:ins>
      <w:r>
        <w:rPr/>
        <w:t>:</w:t>
      </w:r>
    </w:p>
    <w:p>
      <w:pPr>
        <w:pStyle w:val="CodeSingle"/>
        <w:rPr/>
      </w:pPr>
      <w:r>
        <w:rPr/>
        <w:t>$ cargo run &gt; output.txt</w:t>
      </w:r>
    </w:p>
    <w:p>
      <w:pPr>
        <w:pStyle w:val="Body"/>
        <w:rPr/>
      </w:pPr>
      <w:r>
        <w:rPr/>
        <w:t xml:space="preserve"> </w:t>
      </w:r>
      <w:r>
        <w:rPr/>
        <w:t>The</w:t>
      </w:r>
      <w:ins w:id="2691" w:author="Carol Nichols" w:date="2017-07-11T22:37:00Z">
        <w:r>
          <w:rPr/>
          <w:t xml:space="preserve"> </w:t>
        </w:r>
      </w:ins>
      <w:del w:id="2692" w:author="Carol Nichols" w:date="2017-07-11T22:37:00Z">
        <w:r>
          <w:rPr/>
          <w:delText> </w:delText>
        </w:r>
      </w:del>
      <w:r>
        <w:rPr>
          <w:rStyle w:val="Literal"/>
        </w:rPr>
        <w:t>&gt;</w:t>
      </w:r>
      <w:del w:id="2693" w:author="Carol Nichols" w:date="2017-07-11T22:37:00Z">
        <w:r>
          <w:rPr>
            <w:rStyle w:val="Literal"/>
          </w:rPr>
          <w:delText> </w:delText>
        </w:r>
      </w:del>
      <w:ins w:id="2694" w:author="Carol Nichols" w:date="2017-07-11T22:37:00Z">
        <w:r>
          <w:rPr/>
          <w:t xml:space="preserve"> </w:t>
        </w:r>
      </w:ins>
      <w:r>
        <w:rPr/>
        <w:t xml:space="preserve">syntax tells the shell to write the contents of standard out to </w:t>
      </w:r>
      <w:r>
        <w:rPr>
          <w:rStyle w:val="EmphasisItalic"/>
        </w:rPr>
        <w:t>output.txt</w:t>
      </w:r>
      <w:del w:id="2695" w:author="Carol Nichols" w:date="2017-07-11T22:37:00Z">
        <w:r>
          <w:rPr>
            <w:rStyle w:val="EmphasisItalic"/>
          </w:rPr>
          <w:delText> </w:delText>
        </w:r>
      </w:del>
      <w:ins w:id="2696" w:author="Carol Nichols" w:date="2017-07-11T22:37:00Z">
        <w:r>
          <w:rPr/>
          <w:t xml:space="preserve"> </w:t>
        </w:r>
      </w:ins>
      <w:r>
        <w:rPr/>
        <w:t xml:space="preserve">instead of the screen. </w:t>
      </w:r>
      <w:del w:id="2697" w:author="Carol Nichols" w:date="2017-07-11T22:38:00Z">
        <w:r>
          <w:rPr>
            <w:rFonts w:eastAsia="Microsoft YaHei"/>
          </w:rPr>
          <w:delText>’</w:delText>
        </w:r>
      </w:del>
      <w:r>
        <w:rPr/>
        <w:t>We didn’t see the error message we were expecting printed on the screen, so that means it must have ended up in the file. Let’s see what</w:t>
      </w:r>
      <w:ins w:id="2698" w:author="Carol Nichols" w:date="2017-07-11T22:38:00Z">
        <w:r>
          <w:rPr/>
          <w:t xml:space="preserve"> </w:t>
        </w:r>
      </w:ins>
      <w:del w:id="2699" w:author="Carol Nichols" w:date="2017-07-11T22:38:00Z">
        <w:r>
          <w:rPr/>
          <w:delText> </w:delText>
        </w:r>
      </w:del>
      <w:r>
        <w:rPr>
          <w:rStyle w:val="EmphasisItalic"/>
        </w:rPr>
        <w:t>output.txt</w:t>
      </w:r>
      <w:del w:id="2700" w:author="Carol Nichols" w:date="2017-07-11T22:38:00Z">
        <w:r>
          <w:rPr>
            <w:rStyle w:val="EmphasisItalic"/>
          </w:rPr>
          <w:delText> </w:delText>
        </w:r>
      </w:del>
      <w:ins w:id="2701" w:author="Carol Nichols" w:date="2017-07-11T22:38:00Z">
        <w:r>
          <w:rPr/>
          <w:t xml:space="preserve"> </w:t>
        </w:r>
      </w:ins>
      <w:r>
        <w:rPr/>
        <w:t>contains:</w:t>
      </w:r>
    </w:p>
    <w:p>
      <w:pPr>
        <w:pStyle w:val="CodeSingle"/>
        <w:rPr/>
      </w:pPr>
      <w:del w:id="2702" w:author="Carol Nichols" w:date="2017-07-12T08:40:00Z">
        <w:r>
          <w:rPr/>
          <w:delText>Application error: No search string or filename found</w:delText>
        </w:r>
      </w:del>
      <w:ins w:id="2703" w:author="Carol Nichols" w:date="2017-07-12T08:40:00Z">
        <w:r>
          <w:rPr/>
          <w:t>Problem parsing arguments: not enough arguments</w:t>
        </w:r>
      </w:ins>
    </w:p>
    <w:p>
      <w:pPr>
        <w:pStyle w:val="Body"/>
        <w:rPr/>
      </w:pPr>
      <w:r>
        <w:rPr/>
        <w:t xml:space="preserve"> </w:t>
      </w:r>
      <w:r>
        <w:rPr/>
        <w:t xml:space="preserve">Yup, </w:t>
      </w:r>
      <w:del w:id="2704" w:author="Liz2" w:date="2017-06-27T15:34:00Z">
        <w:r>
          <w:rPr/>
          <w:delText xml:space="preserve">there’s </w:delText>
        </w:r>
      </w:del>
      <w:r>
        <w:rPr/>
        <w:t>our error message</w:t>
      </w:r>
      <w:del w:id="2705" w:author="Liz2" w:date="2017-06-27T15:34:00Z">
        <w:r>
          <w:rPr/>
          <w:delText>, which means it’s being</w:delText>
        </w:r>
      </w:del>
      <w:r>
        <w:rPr/>
        <w:t xml:space="preserve"> </w:t>
      </w:r>
      <w:ins w:id="2706" w:author="Liz2" w:date="2017-06-27T15:34:00Z">
        <w:r>
          <w:rPr/>
          <w:t xml:space="preserve">is being </w:t>
        </w:r>
      </w:ins>
      <w:r>
        <w:rPr/>
        <w:t>printed to standard out.</w:t>
      </w:r>
      <w:del w:id="2707" w:author="Liz2" w:date="2017-06-27T15:35:00Z">
        <w:r>
          <w:rPr/>
          <w:delText xml:space="preserve"> This isn’t what’s expected from command line programs.</w:delText>
        </w:r>
      </w:del>
      <w:r>
        <w:rPr/>
        <w:t xml:space="preserve"> It’s much more useful for error messages like this to be printed to standard error, and </w:t>
      </w:r>
      <w:del w:id="2708" w:author="Liz2" w:date="2017-06-27T15:36:00Z">
        <w:r>
          <w:rPr/>
          <w:delText xml:space="preserve">only </w:delText>
        </w:r>
      </w:del>
      <w:r>
        <w:rPr/>
        <w:t>have</w:t>
      </w:r>
      <w:r>
        <w:rPr>
          <w:rFonts w:eastAsia="Microsoft YaHei"/>
        </w:rPr>
        <w:t xml:space="preserve"> </w:t>
      </w:r>
      <w:ins w:id="2709" w:author="Liz2" w:date="2017-06-27T15:36:00Z">
        <w:r>
          <w:rPr/>
          <w:t xml:space="preserve">only </w:t>
        </w:r>
      </w:ins>
      <w:r>
        <w:rPr/>
        <w:t xml:space="preserve">data </w:t>
      </w:r>
      <w:del w:id="2710" w:author="Liz2" w:date="2017-06-27T15:36:00Z">
        <w:r>
          <w:rPr/>
          <w:delText xml:space="preserve">printed to standard out </w:delText>
        </w:r>
      </w:del>
      <w:r>
        <w:rPr/>
        <w:t>from a successful run end up in the file</w:t>
      </w:r>
      <w:del w:id="2711" w:author="Carol Nichols" w:date="2017-07-11T22:38:00Z">
        <w:r>
          <w:rPr>
            <w:rFonts w:eastAsia="Microsoft YaHei"/>
          </w:rPr>
          <w:delText>’</w:delText>
        </w:r>
      </w:del>
      <w:r>
        <w:rPr>
          <w:rFonts w:eastAsia="Microsoft YaHei"/>
        </w:rPr>
        <w:t xml:space="preserve"> </w:t>
      </w:r>
      <w:r>
        <w:rPr/>
        <w:t xml:space="preserve">when we redirect standard out in this way. </w:t>
      </w:r>
      <w:ins w:id="2712" w:author="Liz2" w:date="2017-06-27T15:36:00Z">
        <w:r>
          <w:rPr/>
          <w:t>We’ll change that.</w:t>
        </w:r>
      </w:ins>
    </w:p>
    <w:p>
      <w:pPr>
        <w:pStyle w:val="HeadB"/>
        <w:rPr/>
      </w:pPr>
      <w:ins w:id="2713" w:author="Liz2" w:date="2017-06-27T15:36:00Z">
        <w:bookmarkStart w:id="97" w:name="_Toc486341801"/>
        <w:bookmarkStart w:id="98" w:name="__RefHeading___Toc15044_1865893667"/>
        <w:bookmarkEnd w:id="97"/>
        <w:bookmarkEnd w:id="98"/>
        <w:r>
          <w:rPr/>
          <w:t>Printing Errors to Standard Error</w:t>
        </w:r>
      </w:ins>
    </w:p>
    <w:p>
      <w:pPr>
        <w:pStyle w:val="BodyFirst"/>
        <w:rPr/>
      </w:pPr>
      <w:r>
        <w:rPr/>
        <w:t xml:space="preserve">Let’s change how error messages are printed </w:t>
      </w:r>
      <w:del w:id="2714" w:author="Liz2" w:date="2017-06-27T15:37:00Z">
        <w:r>
          <w:rPr/>
          <w:delText xml:space="preserve">as shown </w:delText>
        </w:r>
      </w:del>
      <w:ins w:id="2715" w:author="Liz2" w:date="2017-06-27T15:37:00Z">
        <w:r>
          <w:rPr/>
          <w:t xml:space="preserve">using the code </w:t>
        </w:r>
      </w:ins>
      <w:r>
        <w:rPr/>
        <w:t>in Listing 12-2</w:t>
      </w:r>
      <w:del w:id="2716" w:author="Carol Nichols" w:date="2017-07-12T08:54:00Z">
        <w:r>
          <w:rPr/>
          <w:delText>3</w:delText>
        </w:r>
      </w:del>
      <w:ins w:id="2717" w:author="Carol Nichols" w:date="2017-07-12T08:54:00Z">
        <w:r>
          <w:rPr/>
          <w:t>4</w:t>
        </w:r>
      </w:ins>
      <w:r>
        <w:rPr/>
        <w:t xml:space="preserve">. Because of the refactoring we did earlier in this chapter, all </w:t>
      </w:r>
      <w:del w:id="2718" w:author="Liz2" w:date="2017-06-27T15:37:00Z">
        <w:r>
          <w:rPr/>
          <w:delText xml:space="preserve">of </w:delText>
        </w:r>
      </w:del>
      <w:r>
        <w:rPr/>
        <w:t xml:space="preserve">the code that prints error messages is in one </w:t>
      </w:r>
      <w:del w:id="2719" w:author="Carol Nichols" w:date="2017-07-12T08:42:00Z">
        <w:r>
          <w:rPr/>
          <w:delText>place</w:delText>
        </w:r>
      </w:del>
      <w:ins w:id="2720" w:author="Carol Nichols" w:date="2017-07-12T08:42:00Z">
        <w:r>
          <w:rPr/>
          <w:t>function</w:t>
        </w:r>
      </w:ins>
      <w:r>
        <w:rPr/>
        <w:t>, in</w:t>
      </w:r>
      <w:ins w:id="2721" w:author="Carol Nichols" w:date="2017-07-11T22:38:00Z">
        <w:r>
          <w:rPr/>
          <w:t xml:space="preserve"> </w:t>
        </w:r>
      </w:ins>
      <w:del w:id="2722" w:author="Carol Nichols" w:date="2017-07-11T22:38:00Z">
        <w:r>
          <w:rPr/>
          <w:delText> </w:delText>
        </w:r>
      </w:del>
      <w:r>
        <w:rPr>
          <w:rStyle w:val="Literal"/>
        </w:rPr>
        <w:t>main</w:t>
      </w:r>
      <w:ins w:id="2723" w:author="Carol Nichols" w:date="2017-07-12T08:17:00Z">
        <w:r>
          <w:rPr/>
          <w:t xml:space="preserve">. The standard library provides the </w:t>
        </w:r>
      </w:ins>
      <w:ins w:id="2724" w:author="Carol Nichols" w:date="2017-07-12T08:17:00Z">
        <w:commentRangeStart w:id="59"/>
        <w:r>
          <w:rPr>
            <w:rStyle w:val="Literal"/>
          </w:rPr>
          <w:t>eprintln!</w:t>
        </w:r>
      </w:ins>
      <w:r>
        <w:rPr>
          <w:rStyle w:val="Literal"/>
        </w:rPr>
      </w:r>
      <w:ins w:id="2725" w:author="Carol Nichols" w:date="2017-07-12T08:17:00Z">
        <w:commentRangeEnd w:id="59"/>
        <w:r>
          <w:commentReference w:id="59"/>
        </w:r>
        <w:r>
          <w:rPr/>
          <w:t xml:space="preserve"> macro </w:t>
        </w:r>
      </w:ins>
      <w:ins w:id="2726" w:author="Carol Nichols" w:date="2017-07-12T08:18:00Z">
        <w:r>
          <w:rPr/>
          <w:t xml:space="preserve">that prints </w:t>
        </w:r>
      </w:ins>
      <w:ins w:id="2727" w:author="Carol Nichols" w:date="2017-07-12T08:18:00Z">
        <w:r>
          <w:rPr>
            <w:rFonts w:eastAsia="Times New Roman" w:cs="Times New Roman"/>
            <w:szCs w:val="20"/>
          </w:rPr>
          <w:t>to the</w:t>
        </w:r>
      </w:ins>
      <w:ins w:id="2728" w:author="Carol Nichols" w:date="2017-07-12T08:18:00Z">
        <w:r>
          <w:rPr/>
          <w:t xml:space="preserve"> standard error stream, so let's change </w:t>
        </w:r>
      </w:ins>
      <w:ins w:id="2729" w:author="Carol Nichols" w:date="2017-07-12T08:43:00Z">
        <w:r>
          <w:rPr/>
          <w:t xml:space="preserve">the two places we were calling </w:t>
        </w:r>
      </w:ins>
      <w:ins w:id="2730" w:author="Carol Nichols" w:date="2017-07-12T08:43:00Z">
        <w:r>
          <w:rPr>
            <w:rStyle w:val="Literal"/>
          </w:rPr>
          <w:t>println!</w:t>
        </w:r>
      </w:ins>
      <w:ins w:id="2731" w:author="Carol Nichols" w:date="2017-07-12T08:43:00Z">
        <w:r>
          <w:rPr/>
          <w:t xml:space="preserve"> to print errors so that these spots use </w:t>
        </w:r>
      </w:ins>
      <w:ins w:id="2732" w:author="Carol Nichols" w:date="2017-07-12T08:43:00Z">
        <w:r>
          <w:rPr>
            <w:rStyle w:val="Literal"/>
          </w:rPr>
          <w:t>eprintln!</w:t>
        </w:r>
      </w:ins>
      <w:ins w:id="2733" w:author="Carol Nichols" w:date="2017-07-12T08:43:00Z">
        <w:r>
          <w:rPr/>
          <w:t xml:space="preserve"> instead</w:t>
        </w:r>
      </w:ins>
      <w:r>
        <w:rPr>
          <w:rPrChange w:id="0" w:author="Carol Nichols" w:date="2017-07-12T08:43:00Z"/>
        </w:rPr>
        <w:t>:</w:t>
      </w:r>
    </w:p>
    <w:p>
      <w:pPr>
        <w:pStyle w:val="ProductionDirective"/>
        <w:rPr/>
      </w:pPr>
      <w:r>
        <w:rPr/>
        <w:t>Filename: src/main.rs</w:t>
      </w:r>
    </w:p>
    <w:p>
      <w:pPr>
        <w:pStyle w:val="ProductionDirective"/>
        <w:rPr/>
      </w:pPr>
      <w:del w:id="2735" w:author="Carol Nichols" w:date="2017-07-12T08:44:00Z">
        <w:r>
          <w:rPr/>
          <w:delText xml:space="preserve">extern crate </w:delText>
        </w:r>
      </w:del>
      <w:del w:id="2736" w:author="Carol Nichols" w:date="2017-07-11T18:04:00Z">
        <w:r>
          <w:rPr/>
          <w:delText>greprs</w:delText>
        </w:r>
      </w:del>
      <w:del w:id="2737" w:author="Carol Nichols" w:date="2017-07-12T08:44:00Z">
        <w:r>
          <w:rPr/>
          <w:delText>;</w:delText>
        </w:r>
      </w:del>
    </w:p>
    <w:p>
      <w:pPr>
        <w:pStyle w:val="CodeB"/>
        <w:rPr/>
      </w:pPr>
      <w:r>
        <w:rPr/>
      </w:r>
    </w:p>
    <w:p>
      <w:pPr>
        <w:pStyle w:val="ProductionDirective"/>
        <w:rPr/>
      </w:pPr>
      <w:del w:id="2738" w:author="Carol Nichols" w:date="2017-07-12T08:44:00Z">
        <w:r>
          <w:rPr/>
          <w:delText>use std::env;</w:delText>
        </w:r>
      </w:del>
    </w:p>
    <w:p>
      <w:pPr>
        <w:pStyle w:val="ProductionDirective"/>
        <w:rPr/>
      </w:pPr>
      <w:del w:id="2739" w:author="Carol Nichols" w:date="2017-07-12T08:44:00Z">
        <w:r>
          <w:rPr/>
          <w:delText>use std::process;</w:delText>
        </w:r>
      </w:del>
    </w:p>
    <w:p>
      <w:pPr>
        <w:pStyle w:val="ProductionDirective"/>
        <w:rPr/>
      </w:pPr>
      <w:del w:id="2740" w:author="Carol Nichols" w:date="2017-07-12T08:44:00Z">
        <w:r>
          <w:rPr/>
          <w:delText>use std::io::prelude::*;</w:delText>
        </w:r>
      </w:del>
    </w:p>
    <w:p>
      <w:pPr>
        <w:pStyle w:val="CodeB"/>
        <w:rPr/>
      </w:pPr>
      <w:r>
        <w:rPr/>
      </w:r>
    </w:p>
    <w:p>
      <w:pPr>
        <w:pStyle w:val="ProductionDirective"/>
        <w:rPr/>
      </w:pPr>
      <w:del w:id="2741" w:author="Carol Nichols" w:date="2017-07-12T08:44:00Z">
        <w:r>
          <w:rPr/>
          <w:delText xml:space="preserve">use </w:delText>
        </w:r>
      </w:del>
      <w:del w:id="2742" w:author="Carol Nichols" w:date="2017-07-11T18:04:00Z">
        <w:r>
          <w:rPr/>
          <w:delText>greprs</w:delText>
        </w:r>
      </w:del>
      <w:del w:id="2743" w:author="Carol Nichols" w:date="2017-07-12T08:44:00Z">
        <w:r>
          <w:rPr/>
          <w:delText>::Config;</w:delText>
        </w:r>
      </w:del>
    </w:p>
    <w:p>
      <w:pPr>
        <w:pStyle w:val="CodeB"/>
        <w:rPr/>
      </w:pPr>
      <w:r>
        <w:rPr/>
      </w:r>
    </w:p>
    <w:p>
      <w:pPr>
        <w:pStyle w:val="ProductionDirective"/>
        <w:rPr/>
      </w:pPr>
      <w:del w:id="2744" w:author="Carol Nichols" w:date="2017-07-12T08:44:00Z">
        <w:r>
          <w:rPr/>
          <w:delText>fn main() {</w:delText>
        </w:r>
      </w:del>
    </w:p>
    <w:p>
      <w:pPr>
        <w:pStyle w:val="ProductionDirective"/>
        <w:rPr/>
      </w:pPr>
      <w:del w:id="2745" w:author="Carol Nichols" w:date="2017-07-12T08:44:00Z">
        <w:r>
          <w:rPr/>
          <w:delText xml:space="preserve">  </w:delText>
        </w:r>
      </w:del>
      <w:del w:id="2746" w:author="Carol Nichols" w:date="2017-07-12T08:44:00Z">
        <w:r>
          <w:rPr/>
          <w:delText>let args: Vec&lt;String&gt; = env::args().collect();</w:delText>
        </w:r>
      </w:del>
    </w:p>
    <w:p>
      <w:pPr>
        <w:pStyle w:val="ProductionDirective"/>
        <w:rPr/>
      </w:pPr>
      <w:del w:id="2747" w:author="Carol Nichols" w:date="2017-07-12T08:44:00Z">
        <w:r>
          <w:rPr/>
          <w:delText xml:space="preserve">  </w:delText>
        </w:r>
      </w:del>
      <w:del w:id="2748" w:author="Carol Nichols" w:date="2017-07-12T08:44:00Z">
        <w:r>
          <w:rPr/>
          <w:delText>let mut stderr = std::io::stderr();</w:delText>
        </w:r>
      </w:del>
    </w:p>
    <w:p>
      <w:pPr>
        <w:pStyle w:val="CodeB"/>
        <w:rPr/>
      </w:pPr>
      <w:r>
        <w:rPr/>
      </w:r>
    </w:p>
    <w:p>
      <w:pPr>
        <w:pStyle w:val="ProductionDirective"/>
        <w:rPr/>
      </w:pPr>
      <w:del w:id="2749" w:author="Carol Nichols" w:date="2017-07-12T08:44:00Z">
        <w:r>
          <w:rPr/>
          <w:delText xml:space="preserve">  </w:delText>
        </w:r>
      </w:del>
      <w:del w:id="2750" w:author="Carol Nichols" w:date="2017-07-12T08:44:00Z">
        <w:r>
          <w:rPr/>
          <w:delText>let config = Config::new(&amp;args).unwrap_or_else(|err| {</w:delText>
        </w:r>
      </w:del>
    </w:p>
    <w:p>
      <w:pPr>
        <w:pStyle w:val="ProductionDirective"/>
        <w:rPr/>
      </w:pPr>
      <w:del w:id="2751" w:author="Carol Nichols" w:date="2017-07-12T08:44:00Z">
        <w:r>
          <w:rPr/>
          <w:delText xml:space="preserve">    </w:delText>
        </w:r>
      </w:del>
      <w:del w:id="2752" w:author="Carol Nichols" w:date="2017-07-12T08:44:00Z">
        <w:r>
          <w:rPr/>
          <w:delText>writeln!(</w:delText>
        </w:r>
      </w:del>
    </w:p>
    <w:p>
      <w:pPr>
        <w:pStyle w:val="ProductionDirective"/>
        <w:rPr/>
      </w:pPr>
      <w:del w:id="2753" w:author="Carol Nichols" w:date="2017-07-12T08:44:00Z">
        <w:r>
          <w:rPr/>
          <w:delText xml:space="preserve">      </w:delText>
        </w:r>
      </w:del>
      <w:del w:id="2754" w:author="Carol Nichols" w:date="2017-07-12T08:44:00Z">
        <w:r>
          <w:rPr/>
          <w:delText>&amp;mut stderr,</w:delText>
        </w:r>
      </w:del>
    </w:p>
    <w:p>
      <w:pPr>
        <w:pStyle w:val="ProductionDirective"/>
        <w:rPr/>
      </w:pPr>
      <w:del w:id="2755" w:author="Carol Nichols" w:date="2017-07-12T08:44:00Z">
        <w:r>
          <w:rPr/>
          <w:delText xml:space="preserve">      </w:delText>
        </w:r>
      </w:del>
      <w:del w:id="2756" w:author="Carol Nichols" w:date="2017-07-12T08:44:00Z">
        <w:r>
          <w:rPr/>
          <w:delText>"Problem parsing arguments: {}",</w:delText>
        </w:r>
      </w:del>
    </w:p>
    <w:p>
      <w:pPr>
        <w:pStyle w:val="ProductionDirective"/>
        <w:rPr/>
      </w:pPr>
      <w:del w:id="2757" w:author="Carol Nichols" w:date="2017-07-12T08:44:00Z">
        <w:r>
          <w:rPr/>
          <w:delText xml:space="preserve">      </w:delText>
        </w:r>
      </w:del>
      <w:del w:id="2758" w:author="Carol Nichols" w:date="2017-07-12T08:44:00Z">
        <w:r>
          <w:rPr/>
          <w:delText>err</w:delText>
        </w:r>
      </w:del>
    </w:p>
    <w:p>
      <w:pPr>
        <w:pStyle w:val="ProductionDirective"/>
        <w:rPr/>
      </w:pPr>
      <w:del w:id="2759" w:author="Carol Nichols" w:date="2017-07-12T08:44:00Z">
        <w:r>
          <w:rPr/>
          <w:delText xml:space="preserve">    </w:delText>
        </w:r>
      </w:del>
      <w:del w:id="2760" w:author="Carol Nichols" w:date="2017-07-12T08:44:00Z">
        <w:r>
          <w:rPr/>
          <w:delText>).expect("Could not write to stderr");</w:delText>
        </w:r>
      </w:del>
    </w:p>
    <w:p>
      <w:pPr>
        <w:pStyle w:val="ProductionDirective"/>
        <w:rPr/>
      </w:pPr>
      <w:del w:id="2761" w:author="Carol Nichols" w:date="2017-07-12T08:44:00Z">
        <w:r>
          <w:rPr/>
          <w:delText xml:space="preserve">    </w:delText>
        </w:r>
      </w:del>
      <w:del w:id="2762" w:author="Carol Nichols" w:date="2017-07-12T08:44:00Z">
        <w:r>
          <w:rPr/>
          <w:delText>process::exit(1);</w:delText>
        </w:r>
      </w:del>
    </w:p>
    <w:p>
      <w:pPr>
        <w:pStyle w:val="ProductionDirective"/>
        <w:rPr/>
      </w:pPr>
      <w:del w:id="2763" w:author="Carol Nichols" w:date="2017-07-12T08:44:00Z">
        <w:r>
          <w:rPr/>
          <w:delText xml:space="preserve">  </w:delText>
        </w:r>
      </w:del>
      <w:del w:id="2764" w:author="Carol Nichols" w:date="2017-07-12T08:44:00Z">
        <w:r>
          <w:rPr/>
          <w:delText>});</w:delText>
        </w:r>
      </w:del>
    </w:p>
    <w:p>
      <w:pPr>
        <w:pStyle w:val="CodeB"/>
        <w:rPr/>
      </w:pPr>
      <w:r>
        <w:rPr/>
      </w:r>
    </w:p>
    <w:p>
      <w:pPr>
        <w:pStyle w:val="ProductionDirective"/>
        <w:rPr/>
      </w:pPr>
      <w:del w:id="2765" w:author="Carol Nichols" w:date="2017-07-12T08:44:00Z">
        <w:r>
          <w:rPr/>
          <w:delText xml:space="preserve">  </w:delText>
        </w:r>
      </w:del>
      <w:del w:id="2766" w:author="Carol Nichols" w:date="2017-07-12T08:44:00Z">
        <w:r>
          <w:rPr/>
          <w:delText xml:space="preserve">if let Err(e) = </w:delText>
        </w:r>
      </w:del>
      <w:del w:id="2767" w:author="Carol Nichols" w:date="2017-07-11T18:04:00Z">
        <w:r>
          <w:rPr/>
          <w:delText>greprs</w:delText>
        </w:r>
      </w:del>
      <w:del w:id="2768" w:author="Carol Nichols" w:date="2017-07-12T08:44:00Z">
        <w:r>
          <w:rPr/>
          <w:delText>::run(config) {</w:delText>
        </w:r>
      </w:del>
    </w:p>
    <w:p>
      <w:pPr>
        <w:pStyle w:val="ProductionDirective"/>
        <w:rPr/>
      </w:pPr>
      <w:del w:id="2769" w:author="Carol Nichols" w:date="2017-07-12T08:44:00Z">
        <w:r>
          <w:rPr/>
          <w:delText xml:space="preserve">    </w:delText>
        </w:r>
      </w:del>
      <w:del w:id="2770" w:author="Carol Nichols" w:date="2017-07-12T08:44:00Z">
        <w:r>
          <w:rPr/>
          <w:delText>writeln!(</w:delText>
        </w:r>
      </w:del>
    </w:p>
    <w:p>
      <w:pPr>
        <w:pStyle w:val="ProductionDirective"/>
        <w:rPr/>
      </w:pPr>
      <w:del w:id="2771" w:author="Carol Nichols" w:date="2017-07-12T08:44:00Z">
        <w:r>
          <w:rPr/>
          <w:delText xml:space="preserve">      </w:delText>
        </w:r>
      </w:del>
      <w:del w:id="2772" w:author="Carol Nichols" w:date="2017-07-12T08:44:00Z">
        <w:r>
          <w:rPr/>
          <w:delText>&amp;mut stderr,</w:delText>
        </w:r>
      </w:del>
    </w:p>
    <w:p>
      <w:pPr>
        <w:pStyle w:val="ProductionDirective"/>
        <w:rPr/>
      </w:pPr>
      <w:del w:id="2773" w:author="Carol Nichols" w:date="2017-07-12T08:44:00Z">
        <w:r>
          <w:rPr/>
          <w:delText xml:space="preserve">      </w:delText>
        </w:r>
      </w:del>
      <w:del w:id="2774" w:author="Carol Nichols" w:date="2017-07-12T08:44:00Z">
        <w:r>
          <w:rPr/>
          <w:delText>"Application error: {}",</w:delText>
        </w:r>
      </w:del>
    </w:p>
    <w:p>
      <w:pPr>
        <w:pStyle w:val="ProductionDirective"/>
        <w:rPr/>
      </w:pPr>
      <w:del w:id="2775" w:author="Carol Nichols" w:date="2017-07-12T08:44:00Z">
        <w:r>
          <w:rPr/>
          <w:delText xml:space="preserve">      </w:delText>
        </w:r>
      </w:del>
      <w:del w:id="2776" w:author="Carol Nichols" w:date="2017-07-12T08:44:00Z">
        <w:r>
          <w:rPr/>
          <w:delText>e</w:delText>
        </w:r>
      </w:del>
    </w:p>
    <w:p>
      <w:pPr>
        <w:pStyle w:val="ProductionDirective"/>
        <w:rPr/>
      </w:pPr>
      <w:del w:id="2777" w:author="Carol Nichols" w:date="2017-07-12T08:44:00Z">
        <w:r>
          <w:rPr/>
          <w:delText xml:space="preserve">    </w:delText>
        </w:r>
      </w:del>
      <w:del w:id="2778" w:author="Carol Nichols" w:date="2017-07-12T08:44:00Z">
        <w:r>
          <w:rPr/>
          <w:delText>).expect("Could not write to stderr");</w:delText>
        </w:r>
      </w:del>
    </w:p>
    <w:p>
      <w:pPr>
        <w:pStyle w:val="CodeB"/>
        <w:rPr/>
      </w:pPr>
      <w:r>
        <w:rPr/>
      </w:r>
    </w:p>
    <w:p>
      <w:pPr>
        <w:pStyle w:val="ProductionDirective"/>
        <w:rPr/>
      </w:pPr>
      <w:del w:id="2779" w:author="Carol Nichols" w:date="2017-07-12T08:44:00Z">
        <w:r>
          <w:rPr/>
          <w:delText xml:space="preserve">    </w:delText>
        </w:r>
      </w:del>
      <w:del w:id="2780" w:author="Carol Nichols" w:date="2017-07-12T08:44:00Z">
        <w:r>
          <w:rPr/>
          <w:delText>process::exit(1);</w:delText>
        </w:r>
      </w:del>
    </w:p>
    <w:p>
      <w:pPr>
        <w:pStyle w:val="ProductionDirective"/>
        <w:rPr/>
      </w:pPr>
      <w:del w:id="2781" w:author="Carol Nichols" w:date="2017-07-12T08:44:00Z">
        <w:r>
          <w:rPr/>
          <w:delText xml:space="preserve">  </w:delText>
        </w:r>
      </w:del>
      <w:del w:id="2782" w:author="Carol Nichols" w:date="2017-07-12T08:44:00Z">
        <w:r>
          <w:rPr/>
          <w:delText>}</w:delText>
        </w:r>
      </w:del>
    </w:p>
    <w:p>
      <w:pPr>
        <w:pStyle w:val="CodeA"/>
        <w:rPr/>
      </w:pPr>
      <w:del w:id="2783" w:author="Carol Nichols" w:date="2017-07-12T08:44:00Z">
        <w:r>
          <w:rPr/>
          <w:delText>}</w:delText>
        </w:r>
      </w:del>
      <w:ins w:id="2784" w:author="Carol Nichols" w:date="2017-07-12T08:44:00Z">
        <w:r>
          <w:rPr>
            <w:rStyle w:val="LiteralGray"/>
          </w:rPr>
          <w:t>fn main() {</w:t>
        </w:r>
      </w:ins>
    </w:p>
    <w:p>
      <w:pPr>
        <w:pStyle w:val="CodeB"/>
        <w:rPr/>
      </w:pPr>
      <w:ins w:id="2785" w:author="Carol Nichols" w:date="2017-07-12T08:44:00Z">
        <w:r>
          <w:rPr>
            <w:rStyle w:val="LiteralGray"/>
          </w:rPr>
          <w:t xml:space="preserve">    </w:t>
        </w:r>
      </w:ins>
      <w:ins w:id="2786" w:author="Carol Nichols" w:date="2017-07-12T08:44:00Z">
        <w:r>
          <w:rPr>
            <w:rStyle w:val="LiteralGray"/>
          </w:rPr>
          <w:t>let args: Vec&lt;String&gt; = env::args().collect();</w:t>
        </w:r>
      </w:ins>
    </w:p>
    <w:p>
      <w:pPr>
        <w:pStyle w:val="CodeB"/>
        <w:rPr>
          <w:rStyle w:val="LiteralGray"/>
        </w:rPr>
      </w:pPr>
      <w:r>
        <w:rPr/>
      </w:r>
    </w:p>
    <w:p>
      <w:pPr>
        <w:pStyle w:val="CodeB"/>
        <w:rPr/>
      </w:pPr>
      <w:ins w:id="2787" w:author="Carol Nichols" w:date="2017-07-12T08:44:00Z">
        <w:r>
          <w:rPr>
            <w:rStyle w:val="LiteralGray"/>
          </w:rPr>
          <w:t xml:space="preserve">    </w:t>
        </w:r>
      </w:ins>
      <w:ins w:id="2788" w:author="Carol Nichols" w:date="2017-07-12T08:44:00Z">
        <w:r>
          <w:rPr>
            <w:rStyle w:val="LiteralGray"/>
          </w:rPr>
          <w:t>let config = Config::new(&amp;args).unwrap_or_else(|err| {</w:t>
        </w:r>
      </w:ins>
    </w:p>
    <w:p>
      <w:pPr>
        <w:pStyle w:val="CodeB"/>
        <w:rPr/>
      </w:pPr>
      <w:ins w:id="2789" w:author="Carol Nichols" w:date="2017-07-12T08:44:00Z">
        <w:r>
          <w:rPr/>
          <w:t xml:space="preserve">        </w:t>
        </w:r>
      </w:ins>
      <w:ins w:id="2790" w:author="Carol Nichols" w:date="2017-07-12T08:44:00Z">
        <w:r>
          <w:rPr/>
          <w:t>eprintln!("Problem parsing arguments: {}", err);</w:t>
        </w:r>
      </w:ins>
    </w:p>
    <w:p>
      <w:pPr>
        <w:pStyle w:val="CodeB"/>
        <w:rPr/>
      </w:pPr>
      <w:ins w:id="2791" w:author="Carol Nichols" w:date="2017-07-12T08:44:00Z">
        <w:r>
          <w:rPr>
            <w:rStyle w:val="LiteralGray"/>
          </w:rPr>
          <w:t xml:space="preserve">        </w:t>
        </w:r>
      </w:ins>
      <w:ins w:id="2792" w:author="Carol Nichols" w:date="2017-07-12T08:44:00Z">
        <w:r>
          <w:rPr>
            <w:rStyle w:val="LiteralGray"/>
          </w:rPr>
          <w:t>process::exit(1);</w:t>
        </w:r>
      </w:ins>
    </w:p>
    <w:p>
      <w:pPr>
        <w:pStyle w:val="CodeB"/>
        <w:rPr/>
      </w:pPr>
      <w:ins w:id="2793" w:author="Carol Nichols" w:date="2017-07-12T08:44:00Z">
        <w:r>
          <w:rPr>
            <w:rStyle w:val="LiteralGray"/>
          </w:rPr>
          <w:t xml:space="preserve">    </w:t>
        </w:r>
      </w:ins>
      <w:ins w:id="2794" w:author="Carol Nichols" w:date="2017-07-12T08:44:00Z">
        <w:r>
          <w:rPr>
            <w:rStyle w:val="LiteralGray"/>
          </w:rPr>
          <w:t>});</w:t>
        </w:r>
      </w:ins>
    </w:p>
    <w:p>
      <w:pPr>
        <w:pStyle w:val="CodeB"/>
        <w:rPr>
          <w:rStyle w:val="LiteralGray"/>
        </w:rPr>
      </w:pPr>
      <w:r>
        <w:rPr/>
      </w:r>
    </w:p>
    <w:p>
      <w:pPr>
        <w:pStyle w:val="CodeB"/>
        <w:rPr/>
      </w:pPr>
      <w:ins w:id="2795" w:author="Carol Nichols" w:date="2017-07-12T08:44:00Z">
        <w:r>
          <w:rPr>
            <w:rStyle w:val="LiteralGray"/>
          </w:rPr>
          <w:t xml:space="preserve">    </w:t>
        </w:r>
      </w:ins>
      <w:ins w:id="2796" w:author="Carol Nichols" w:date="2017-07-12T08:44:00Z">
        <w:r>
          <w:rPr>
            <w:rStyle w:val="LiteralGray"/>
          </w:rPr>
          <w:t>if let Err(e) = greprs::run(config) {</w:t>
        </w:r>
      </w:ins>
    </w:p>
    <w:p>
      <w:pPr>
        <w:pStyle w:val="CodeB"/>
        <w:rPr/>
      </w:pPr>
      <w:ins w:id="2797" w:author="Carol Nichols" w:date="2017-07-12T08:44:00Z">
        <w:r>
          <w:rPr/>
          <w:t xml:space="preserve">        </w:t>
        </w:r>
      </w:ins>
      <w:ins w:id="2798" w:author="Carol Nichols" w:date="2017-07-12T08:44:00Z">
        <w:r>
          <w:rPr/>
          <w:t>eprintln!("Application error: {}", e);</w:t>
        </w:r>
      </w:ins>
    </w:p>
    <w:p>
      <w:pPr>
        <w:pStyle w:val="CodeB"/>
        <w:rPr/>
      </w:pPr>
      <w:r>
        <w:rPr/>
      </w:r>
    </w:p>
    <w:p>
      <w:pPr>
        <w:pStyle w:val="CodeB"/>
        <w:rPr/>
      </w:pPr>
      <w:ins w:id="2799" w:author="Carol Nichols" w:date="2017-07-12T08:44:00Z">
        <w:r>
          <w:rPr>
            <w:rStyle w:val="LiteralGray"/>
          </w:rPr>
          <w:t xml:space="preserve">        </w:t>
        </w:r>
      </w:ins>
      <w:ins w:id="2800" w:author="Carol Nichols" w:date="2017-07-12T08:44:00Z">
        <w:r>
          <w:rPr>
            <w:rStyle w:val="LiteralGray"/>
          </w:rPr>
          <w:t>process::exit(1);</w:t>
        </w:r>
      </w:ins>
    </w:p>
    <w:p>
      <w:pPr>
        <w:pStyle w:val="CodeB"/>
        <w:rPr/>
      </w:pPr>
      <w:ins w:id="2801" w:author="Carol Nichols" w:date="2017-07-12T08:44:00Z">
        <w:r>
          <w:rPr>
            <w:rStyle w:val="LiteralGray"/>
          </w:rPr>
          <w:t xml:space="preserve">    </w:t>
        </w:r>
      </w:ins>
      <w:ins w:id="2802" w:author="Carol Nichols" w:date="2017-07-12T08:44:00Z">
        <w:r>
          <w:rPr>
            <w:rStyle w:val="LiteralGray"/>
          </w:rPr>
          <w:t>}</w:t>
        </w:r>
      </w:ins>
    </w:p>
    <w:p>
      <w:pPr>
        <w:pStyle w:val="CodeC"/>
        <w:rPr/>
      </w:pPr>
      <w:ins w:id="2803" w:author="Carol Nichols" w:date="2017-07-12T08:44:00Z">
        <w:r>
          <w:rPr>
            <w:rStyle w:val="LiteralGray"/>
          </w:rPr>
          <w:t>}</w:t>
        </w:r>
      </w:ins>
    </w:p>
    <w:p>
      <w:pPr>
        <w:pStyle w:val="Listing"/>
        <w:rPr>
          <w:rStyle w:val="Literal"/>
          <w:rFonts w:eastAsia="Microsoft YaHei"/>
        </w:rPr>
      </w:pPr>
      <w:r>
        <w:rPr/>
        <w:t>Listing 12-2</w:t>
      </w:r>
      <w:del w:id="2804" w:author="Carol Nichols" w:date="2017-07-12T08:54:00Z">
        <w:r>
          <w:rPr/>
          <w:delText>3</w:delText>
        </w:r>
      </w:del>
      <w:ins w:id="2805" w:author="Carol Nichols" w:date="2017-07-12T08:54:00Z">
        <w:r>
          <w:rPr/>
          <w:t>4</w:t>
        </w:r>
      </w:ins>
      <w:r>
        <w:rPr/>
        <w:t>: Writing error messages to</w:t>
      </w:r>
      <w:ins w:id="2806" w:author="Carol Nichols" w:date="2017-07-12T08:45:00Z">
        <w:r>
          <w:rPr/>
          <w:t xml:space="preserve"> </w:t>
        </w:r>
      </w:ins>
      <w:del w:id="2807" w:author="Carol Nichols" w:date="2017-07-12T08:45:00Z">
        <w:r>
          <w:rPr/>
          <w:delText> </w:delText>
        </w:r>
      </w:del>
      <w:r>
        <w:rPr>
          <w:rStyle w:val="Literal"/>
        </w:rPr>
        <w:t>stderr</w:t>
      </w:r>
      <w:del w:id="2808" w:author="Carol Nichols" w:date="2017-07-12T08:45:00Z">
        <w:r>
          <w:rPr>
            <w:rStyle w:val="Literal"/>
          </w:rPr>
          <w:delText> </w:delText>
        </w:r>
      </w:del>
      <w:ins w:id="2809" w:author="Carol Nichols" w:date="2017-07-12T08:45:00Z">
        <w:r>
          <w:rPr/>
          <w:t xml:space="preserve"> </w:t>
        </w:r>
      </w:ins>
      <w:r>
        <w:rPr/>
        <w:t>instead of</w:t>
      </w:r>
      <w:ins w:id="2810" w:author="Carol Nichols" w:date="2017-07-12T08:45:00Z">
        <w:r>
          <w:rPr/>
          <w:t xml:space="preserve"> </w:t>
        </w:r>
      </w:ins>
      <w:del w:id="2811" w:author="Carol Nichols" w:date="2017-07-12T08:45:00Z">
        <w:r>
          <w:rPr/>
          <w:delText> </w:delText>
        </w:r>
      </w:del>
      <w:r>
        <w:rPr>
          <w:rStyle w:val="Literal"/>
        </w:rPr>
        <w:t>stdout</w:t>
      </w:r>
      <w:del w:id="2812" w:author="Carol Nichols" w:date="2017-07-12T08:46:00Z">
        <w:r>
          <w:rPr>
            <w:rStyle w:val="Literal"/>
          </w:rPr>
          <w:delText> </w:delText>
        </w:r>
      </w:del>
      <w:ins w:id="2813" w:author="Carol Nichols" w:date="2017-07-12T08:46:00Z">
        <w:r>
          <w:rPr/>
          <w:t xml:space="preserve"> </w:t>
        </w:r>
      </w:ins>
      <w:r>
        <w:rPr/>
        <w:t xml:space="preserve">using </w:t>
      </w:r>
      <w:del w:id="2814" w:author="Carol Nichols" w:date="2017-07-12T08:45:00Z">
        <w:r>
          <w:rPr>
            <w:rStyle w:val="Literal"/>
          </w:rPr>
          <w:delText>write</w:delText>
        </w:r>
      </w:del>
      <w:ins w:id="2815" w:author="Carol Nichols" w:date="2017-07-12T08:45:00Z">
        <w:r>
          <w:rPr>
            <w:rStyle w:val="Literal"/>
          </w:rPr>
          <w:t>eprint</w:t>
        </w:r>
      </w:ins>
      <w:r>
        <w:rPr>
          <w:rStyle w:val="Literal"/>
        </w:rPr>
        <w:t>ln!</w:t>
      </w:r>
    </w:p>
    <w:p>
      <w:pPr>
        <w:pStyle w:val="Listing"/>
        <w:ind w:hanging="0"/>
        <w:rPr>
          <w:rStyle w:val="Literal"/>
          <w:rFonts w:eastAsia="Microsoft YaHei"/>
        </w:rPr>
      </w:pPr>
      <w:del w:id="2816" w:author="Carol Nichols" w:date="2017-07-12T09:14:00Z">
        <w:r>
          <w:rPr>
            <w:rFonts w:eastAsia="Microsoft YaHei"/>
          </w:rPr>
          <w:delText xml:space="preserve"> </w:delText>
        </w:r>
      </w:del>
      <w:del w:id="2817" w:author="Carol Nichols" w:date="2017-07-12T08:51:00Z">
        <w:r>
          <w:rPr>
            <w:rFonts w:eastAsia="Microsoft YaHei"/>
          </w:rPr>
          <w:delText>Rust does not have a convenient function like </w:delText>
        </w:r>
      </w:del>
      <w:del w:id="2818" w:author="Carol Nichols" w:date="2017-07-12T08:51:00Z">
        <w:r>
          <w:rPr>
            <w:rStyle w:val="Literal"/>
            <w:rFonts w:eastAsia="Microsoft YaHei"/>
          </w:rPr>
          <w:delText>println!</w:delText>
        </w:r>
      </w:del>
      <w:del w:id="2819" w:author="Carol Nichols" w:date="2017-07-12T08:51:00Z">
        <w:r>
          <w:rPr>
            <w:rFonts w:eastAsia="Microsoft YaHei"/>
          </w:rPr>
          <w:delText> for writing to standard error. Instead, we use the </w:delText>
        </w:r>
      </w:del>
      <w:del w:id="2820" w:author="Carol Nichols" w:date="2017-07-12T08:51:00Z">
        <w:r>
          <w:rPr>
            <w:rStyle w:val="Literal"/>
            <w:rFonts w:eastAsia="Microsoft YaHei"/>
          </w:rPr>
          <w:delText>writeln!</w:delText>
        </w:r>
      </w:del>
      <w:del w:id="2821" w:author="Carol Nichols" w:date="2017-07-12T08:51:00Z">
        <w:r>
          <w:rPr>
            <w:rFonts w:eastAsia="Microsoft YaHei"/>
          </w:rPr>
          <w:delText xml:space="preserve"> macro, which is like </w:delText>
        </w:r>
      </w:del>
      <w:del w:id="2822" w:author="Carol Nichols" w:date="2017-07-12T08:51:00Z">
        <w:r>
          <w:rPr>
            <w:rStyle w:val="Literal"/>
            <w:rFonts w:eastAsia="Microsoft YaHei"/>
          </w:rPr>
          <w:delText>println!</w:delText>
        </w:r>
      </w:del>
      <w:del w:id="2823" w:author="Carol Nichols" w:date="2017-07-12T08:51:00Z">
        <w:r>
          <w:rPr>
            <w:rFonts w:eastAsia="Microsoft YaHei"/>
          </w:rPr>
          <w:delText xml:space="preserve"> but takes an extra argument. The first thing we pass to it is what to write to. We can acquire a handle to standard error through the </w:delText>
        </w:r>
      </w:del>
      <w:del w:id="2824" w:author="Carol Nichols" w:date="2017-07-12T08:51:00Z">
        <w:r>
          <w:rPr>
            <w:rStyle w:val="Literal"/>
            <w:rFonts w:eastAsia="Microsoft YaHei"/>
          </w:rPr>
          <w:delText>std::io::stderr</w:delText>
        </w:r>
      </w:del>
      <w:del w:id="2825" w:author="Carol Nichols" w:date="2017-07-12T08:51:00Z">
        <w:r>
          <w:rPr>
            <w:rFonts w:eastAsia="Microsoft YaHei"/>
          </w:rPr>
          <w:delText xml:space="preserve"> function. We give a mutable reference to </w:delText>
        </w:r>
      </w:del>
      <w:del w:id="2826" w:author="Carol Nichols" w:date="2017-07-12T08:51:00Z">
        <w:r>
          <w:rPr>
            <w:rStyle w:val="Literal"/>
            <w:rFonts w:eastAsia="Microsoft YaHei"/>
          </w:rPr>
          <w:delText>stderr</w:delText>
        </w:r>
      </w:del>
      <w:del w:id="2827" w:author="Carol Nichols" w:date="2017-07-12T08:51:00Z">
        <w:r>
          <w:rPr>
            <w:rFonts w:eastAsia="Microsoft YaHei"/>
          </w:rPr>
          <w:delText xml:space="preserve"> to </w:delText>
        </w:r>
      </w:del>
      <w:del w:id="2828" w:author="Carol Nichols" w:date="2017-07-12T08:51:00Z">
        <w:r>
          <w:rPr>
            <w:rStyle w:val="Literal"/>
            <w:rFonts w:eastAsia="Microsoft YaHei"/>
          </w:rPr>
          <w:delText>writeln!</w:delText>
        </w:r>
      </w:del>
      <w:del w:id="2829" w:author="Carol Nichols" w:date="2017-07-12T08:51:00Z">
        <w:r>
          <w:rPr>
            <w:rFonts w:eastAsia="Microsoft YaHei"/>
          </w:rPr>
          <w:delText>; we need it to be mutable so we can write to it! The second and third arguments to </w:delText>
        </w:r>
      </w:del>
      <w:del w:id="2830" w:author="Carol Nichols" w:date="2017-07-12T08:51:00Z">
        <w:r>
          <w:rPr>
            <w:rStyle w:val="Literal"/>
            <w:rFonts w:eastAsia="Microsoft YaHei"/>
          </w:rPr>
          <w:delText>writeln!</w:delText>
        </w:r>
      </w:del>
      <w:del w:id="2831" w:author="Carol Nichols" w:date="2017-07-12T08:51:00Z">
        <w:r>
          <w:rPr>
            <w:rFonts w:eastAsia="Microsoft YaHei"/>
          </w:rPr>
          <w:delText xml:space="preserve"> are like the first and second arguments to </w:delText>
        </w:r>
      </w:del>
      <w:del w:id="2832" w:author="Carol Nichols" w:date="2017-07-12T08:51:00Z">
        <w:r>
          <w:rPr>
            <w:rStyle w:val="Literal"/>
            <w:rFonts w:eastAsia="Microsoft YaHei"/>
          </w:rPr>
          <w:delText>println!</w:delText>
        </w:r>
      </w:del>
      <w:del w:id="2833" w:author="Carol Nichols" w:date="2017-07-12T08:51:00Z">
        <w:r>
          <w:rPr>
            <w:rFonts w:eastAsia="Microsoft YaHei"/>
          </w:rPr>
          <w:delText>: a format string and any variables we’re interpolating.</w:delText>
        </w:r>
      </w:del>
    </w:p>
    <w:p>
      <w:pPr>
        <w:pStyle w:val="Body"/>
        <w:rPr/>
      </w:pPr>
      <w:ins w:id="2834" w:author="Carol Nichols" w:date="2017-07-12T08:51:00Z">
        <w:r>
          <w:rPr>
            <w:rFonts w:eastAsia="Microsoft YaHei"/>
          </w:rPr>
          <w:t xml:space="preserve">After changing </w:t>
        </w:r>
      </w:ins>
      <w:ins w:id="2835" w:author="Carol Nichols" w:date="2017-07-12T08:51:00Z">
        <w:r>
          <w:rPr>
            <w:rStyle w:val="Literal"/>
            <w:rFonts w:eastAsia="Microsoft YaHei"/>
          </w:rPr>
          <w:t>pr</w:t>
        </w:r>
      </w:ins>
      <w:ins w:id="2836" w:author="Carol Nichols" w:date="2017-07-12T08:52:00Z">
        <w:r>
          <w:rPr>
            <w:rStyle w:val="Literal"/>
            <w:rFonts w:eastAsia="Microsoft YaHei"/>
          </w:rPr>
          <w:t>intln!</w:t>
        </w:r>
      </w:ins>
      <w:ins w:id="2837" w:author="Carol Nichols" w:date="2017-07-12T08:52:00Z">
        <w:r>
          <w:rPr>
            <w:rFonts w:eastAsia="Microsoft YaHei"/>
          </w:rPr>
          <w:t xml:space="preserve"> to </w:t>
        </w:r>
      </w:ins>
      <w:ins w:id="2838" w:author="Carol Nichols" w:date="2017-07-12T08:52:00Z">
        <w:r>
          <w:rPr>
            <w:rStyle w:val="Literal"/>
            <w:rFonts w:eastAsia="Microsoft YaHei"/>
          </w:rPr>
          <w:t>eprintln!</w:t>
        </w:r>
      </w:ins>
      <w:ins w:id="2839" w:author="Carol Nichols" w:date="2017-07-12T08:52:00Z">
        <w:r>
          <w:rPr>
            <w:rFonts w:eastAsia="Microsoft YaHei"/>
          </w:rPr>
          <w:t xml:space="preserve">, </w:t>
        </w:r>
      </w:ins>
      <w:del w:id="2840" w:author="Carol Nichols" w:date="2017-07-12T08:52:00Z">
        <w:r>
          <w:rPr>
            <w:rFonts w:eastAsia="Microsoft YaHei"/>
          </w:rPr>
          <w:delText>L</w:delText>
        </w:r>
      </w:del>
      <w:ins w:id="2841" w:author="Carol Nichols" w:date="2017-07-12T08:52:00Z">
        <w:r>
          <w:rPr>
            <w:rFonts w:eastAsia="Microsoft YaHei"/>
          </w:rPr>
          <w:t>l</w:t>
        </w:r>
      </w:ins>
      <w:r>
        <w:rPr/>
        <w:t>et’s try running the program again in the same way, without any arguments and redirecting</w:t>
      </w:r>
      <w:ins w:id="2842" w:author="Carol Nichols" w:date="2017-07-12T08:53:00Z">
        <w:r>
          <w:rPr/>
          <w:t xml:space="preserve"> </w:t>
        </w:r>
      </w:ins>
      <w:del w:id="2843" w:author="Carol Nichols" w:date="2017-07-12T08:53:00Z">
        <w:r>
          <w:rPr/>
          <w:delText> </w:delText>
        </w:r>
      </w:del>
      <w:r>
        <w:rPr>
          <w:rStyle w:val="Literal"/>
        </w:rPr>
        <w:t>stdout</w:t>
      </w:r>
      <w:del w:id="2844" w:author="Carol Nichols" w:date="2017-07-12T08:53:00Z">
        <w:r>
          <w:rPr>
            <w:rStyle w:val="Literal"/>
          </w:rPr>
          <w:delText> </w:delText>
        </w:r>
      </w:del>
      <w:ins w:id="2845" w:author="Carol Nichols" w:date="2017-07-12T08:53:00Z">
        <w:r>
          <w:rPr/>
          <w:t xml:space="preserve"> </w:t>
        </w:r>
      </w:ins>
      <w:r>
        <w:rPr/>
        <w:t>with</w:t>
      </w:r>
      <w:ins w:id="2846" w:author="Carol Nichols" w:date="2017-07-12T08:53:00Z">
        <w:r>
          <w:rPr/>
          <w:t xml:space="preserve"> </w:t>
        </w:r>
      </w:ins>
      <w:del w:id="2847" w:author="Carol Nichols" w:date="2017-07-12T08:53:00Z">
        <w:r>
          <w:rPr/>
          <w:delText> </w:delText>
        </w:r>
      </w:del>
      <w:r>
        <w:rPr>
          <w:rStyle w:val="Literal"/>
        </w:rPr>
        <w:t>&gt;</w:t>
      </w:r>
      <w:r>
        <w:rPr/>
        <w:t>:</w:t>
      </w:r>
    </w:p>
    <w:p>
      <w:pPr>
        <w:pStyle w:val="CodeA"/>
        <w:rPr/>
      </w:pPr>
      <w:r>
        <w:rPr/>
        <w:t>$ cargo run &gt; output.txt</w:t>
      </w:r>
    </w:p>
    <w:p>
      <w:pPr>
        <w:pStyle w:val="CodeC"/>
        <w:rPr/>
      </w:pPr>
      <w:del w:id="2848" w:author="Carol Nichols" w:date="2017-07-12T08:52:00Z">
        <w:r>
          <w:rPr/>
          <w:delText>Application error: No search string or filename found</w:delText>
        </w:r>
      </w:del>
      <w:ins w:id="2849" w:author="Carol Nichols" w:date="2017-07-12T08:52:00Z">
        <w:r>
          <w:rPr/>
          <w:t>Problem parsing arguments: not enough arguments</w:t>
        </w:r>
      </w:ins>
    </w:p>
    <w:p>
      <w:pPr>
        <w:pStyle w:val="Body"/>
        <w:rPr/>
      </w:pPr>
      <w:r>
        <w:rPr/>
        <w:t>Now we see our error on the screen</w:t>
      </w:r>
      <w:del w:id="2850" w:author="Carol Nichols" w:date="2017-07-12T08:53:00Z">
        <w:r>
          <w:rPr/>
          <w:delText>,</w:delText>
        </w:r>
      </w:del>
      <w:r>
        <w:rPr/>
        <w:t xml:space="preserve"> and</w:t>
      </w:r>
      <w:ins w:id="2851" w:author="Carol Nichols" w:date="2017-07-12T08:53:00Z">
        <w:r>
          <w:rPr/>
          <w:t xml:space="preserve"> </w:t>
        </w:r>
      </w:ins>
      <w:del w:id="2852" w:author="Carol Nichols" w:date="2017-07-12T08:53:00Z">
        <w:r>
          <w:rPr/>
          <w:delText> </w:delText>
        </w:r>
      </w:del>
      <w:r>
        <w:rPr>
          <w:rStyle w:val="Literal"/>
        </w:rPr>
        <w:t>output.txt</w:t>
      </w:r>
      <w:del w:id="2853" w:author="Carol Nichols" w:date="2017-07-12T08:53:00Z">
        <w:r>
          <w:rPr>
            <w:rStyle w:val="Literal"/>
          </w:rPr>
          <w:delText> </w:delText>
        </w:r>
      </w:del>
      <w:ins w:id="2854" w:author="Carol Nichols" w:date="2017-07-12T08:53:00Z">
        <w:r>
          <w:rPr/>
          <w:t xml:space="preserve"> </w:t>
        </w:r>
      </w:ins>
      <w:r>
        <w:rPr/>
        <w:t xml:space="preserve">contains nothing, which is the behavior </w:t>
      </w:r>
      <w:del w:id="2855" w:author="Liz2" w:date="2017-06-27T15:38:00Z">
        <w:r>
          <w:rPr/>
          <w:delText xml:space="preserve">that’s </w:delText>
        </w:r>
      </w:del>
      <w:r>
        <w:rPr/>
        <w:t>expected of command line programs.</w:t>
      </w:r>
    </w:p>
    <w:p>
      <w:pPr>
        <w:pStyle w:val="Body"/>
        <w:rPr/>
      </w:pPr>
      <w:r>
        <w:rPr/>
        <w:t>If we</w:t>
      </w:r>
      <w:r>
        <w:rPr>
          <w:rFonts w:eastAsia="Microsoft YaHei"/>
        </w:rPr>
        <w:t xml:space="preserve"> </w:t>
      </w:r>
      <w:r>
        <w:rPr/>
        <w:t>run the program again with arguments that don’t cause an error, but still redirect</w:t>
      </w:r>
      <w:del w:id="2856" w:author="Liz2" w:date="2017-06-27T15:38:00Z">
        <w:r>
          <w:rPr/>
          <w:delText>ing</w:delText>
        </w:r>
      </w:del>
      <w:r>
        <w:rPr/>
        <w:t xml:space="preserve"> standard out to a file:</w:t>
      </w:r>
    </w:p>
    <w:p>
      <w:pPr>
        <w:pStyle w:val="CodeSingle"/>
        <w:rPr/>
      </w:pPr>
      <w:r>
        <w:rPr/>
        <w:t xml:space="preserve">$ </w:t>
      </w:r>
      <w:bookmarkStart w:id="99" w:name="__DdeLink__9080_1865893667"/>
      <w:bookmarkEnd w:id="99"/>
      <w:r>
        <w:rPr/>
        <w:t>cargo run to poem.txt &gt; output.txt</w:t>
      </w:r>
    </w:p>
    <w:p>
      <w:pPr>
        <w:pStyle w:val="Body"/>
        <w:rPr/>
      </w:pPr>
      <w:del w:id="2857" w:author="Carol Nichols" w:date="2017-07-12T08:54:00Z">
        <w:r>
          <w:rPr>
            <w:rFonts w:eastAsia="Microsoft YaHei"/>
          </w:rPr>
          <w:delText>’</w:delText>
        </w:r>
      </w:del>
      <w:r>
        <w:rPr/>
        <w:t>We won’t see any output to our terminal, and</w:t>
      </w:r>
      <w:ins w:id="2858" w:author="Carol Nichols" w:date="2017-07-12T08:55:00Z">
        <w:r>
          <w:rPr/>
          <w:t xml:space="preserve"> </w:t>
        </w:r>
      </w:ins>
      <w:del w:id="2859" w:author="Carol Nichols" w:date="2017-07-12T08:55:00Z">
        <w:r>
          <w:rPr/>
          <w:delText> </w:delText>
        </w:r>
      </w:del>
      <w:r>
        <w:rPr>
          <w:rStyle w:val="Literal"/>
        </w:rPr>
        <w:t>output.txt</w:t>
      </w:r>
      <w:del w:id="2860" w:author="Carol Nichols" w:date="2017-07-12T08:55:00Z">
        <w:r>
          <w:rPr>
            <w:rStyle w:val="Literal"/>
          </w:rPr>
          <w:delText> </w:delText>
        </w:r>
      </w:del>
      <w:ins w:id="2861" w:author="Carol Nichols" w:date="2017-07-12T08:55:00Z">
        <w:r>
          <w:rPr/>
          <w:t xml:space="preserve"> </w:t>
        </w:r>
      </w:ins>
      <w:r>
        <w:rPr/>
        <w:t>will contain</w:t>
      </w:r>
      <w:r>
        <w:rPr>
          <w:rFonts w:eastAsia="Microsoft YaHei"/>
        </w:rPr>
        <w:t xml:space="preserve"> </w:t>
      </w:r>
      <w:r>
        <w:rPr/>
        <w:t>our results:</w:t>
      </w:r>
    </w:p>
    <w:p>
      <w:pPr>
        <w:pStyle w:val="ProductionDirective"/>
        <w:rPr/>
      </w:pPr>
      <w:r>
        <w:rPr/>
        <w:t>Filename: output.txt</w:t>
      </w:r>
    </w:p>
    <w:p>
      <w:pPr>
        <w:pStyle w:val="CodeA"/>
        <w:rPr/>
      </w:pPr>
      <w:r>
        <w:rPr/>
        <w:t>Are you nobody, too?</w:t>
      </w:r>
    </w:p>
    <w:p>
      <w:pPr>
        <w:pStyle w:val="CodeC"/>
        <w:rPr/>
      </w:pPr>
      <w:r>
        <w:rPr/>
        <w:t>How dreary to be somebody!</w:t>
      </w:r>
    </w:p>
    <w:p>
      <w:pPr>
        <w:pStyle w:val="Body"/>
        <w:rPr/>
      </w:pPr>
      <w:r>
        <w:rPr/>
        <w:t xml:space="preserve">This demonstrates that we’re now using </w:t>
      </w:r>
      <w:del w:id="2862" w:author="Carol Nichols" w:date="2017-07-12T08:55:00Z">
        <w:r>
          <w:rPr/>
          <w:delText>standard out</w:delText>
        </w:r>
      </w:del>
      <w:ins w:id="2863" w:author="Carol Nichols" w:date="2017-07-12T08:55:00Z">
        <w:r>
          <w:rPr>
            <w:rStyle w:val="Literal"/>
          </w:rPr>
          <w:t>stdout</w:t>
        </w:r>
      </w:ins>
      <w:r>
        <w:rPr/>
        <w:t xml:space="preserve"> for successful output and </w:t>
      </w:r>
      <w:del w:id="2864" w:author="Carol Nichols" w:date="2017-07-12T08:55:00Z">
        <w:r>
          <w:rPr/>
          <w:delText>standard error</w:delText>
        </w:r>
      </w:del>
      <w:ins w:id="2865" w:author="Carol Nichols" w:date="2017-07-12T08:55:00Z">
        <w:r>
          <w:rPr>
            <w:rStyle w:val="Literal"/>
          </w:rPr>
          <w:t>stderr</w:t>
        </w:r>
      </w:ins>
      <w:r>
        <w:rPr/>
        <w:t xml:space="preserve"> for error output as appropriate.</w:t>
      </w:r>
    </w:p>
    <w:p>
      <w:pPr>
        <w:pStyle w:val="HeadA"/>
        <w:rPr/>
      </w:pPr>
      <w:bookmarkStart w:id="100" w:name="summary"/>
      <w:bookmarkStart w:id="101" w:name="_Toc486341802"/>
      <w:bookmarkStart w:id="102" w:name="__RefHeading___Toc15046_1865893667"/>
      <w:bookmarkEnd w:id="100"/>
      <w:bookmarkEnd w:id="101"/>
      <w:bookmarkEnd w:id="102"/>
      <w:r>
        <w:rPr/>
        <w:t>Summary</w:t>
      </w:r>
    </w:p>
    <w:p>
      <w:pPr>
        <w:pStyle w:val="BodyFirst"/>
        <w:rPr/>
      </w:pPr>
      <w:r>
        <w:rPr/>
        <w:t>In this chapter, we’ve recapped on some of the major concepts so far and covered how to do common I/O operations in a Rust</w:t>
      </w:r>
      <w:r>
        <w:rPr>
          <w:rFonts w:eastAsia="Microsoft YaHei"/>
        </w:rPr>
        <w:t xml:space="preserve"> </w:t>
      </w:r>
      <w:r>
        <w:rPr/>
        <w:t>context. By using command line arguments, files, environment variables, and the</w:t>
      </w:r>
      <w:ins w:id="2866" w:author="Carol Nichols" w:date="2017-07-12T08:55:00Z">
        <w:r>
          <w:rPr/>
          <w:t xml:space="preserve"> </w:t>
        </w:r>
      </w:ins>
      <w:del w:id="2867" w:author="Carol Nichols" w:date="2017-07-12T08:55:00Z">
        <w:r>
          <w:rPr/>
          <w:delText> </w:delText>
        </w:r>
      </w:del>
      <w:del w:id="2868" w:author="Carol Nichols" w:date="2017-07-12T08:55:00Z">
        <w:r>
          <w:rPr>
            <w:rStyle w:val="Literal"/>
          </w:rPr>
          <w:delText>write</w:delText>
        </w:r>
      </w:del>
      <w:ins w:id="2869" w:author="Carol Nichols" w:date="2017-07-12T08:55:00Z">
        <w:r>
          <w:rPr>
            <w:rStyle w:val="Literal"/>
          </w:rPr>
          <w:t>e</w:t>
        </w:r>
      </w:ins>
      <w:ins w:id="2870" w:author="Carol Nichols" w:date="2017-07-12T08:56:00Z">
        <w:r>
          <w:rPr>
            <w:rStyle w:val="Literal"/>
          </w:rPr>
          <w:t>print</w:t>
        </w:r>
      </w:ins>
      <w:r>
        <w:rPr>
          <w:rStyle w:val="Literal"/>
        </w:rPr>
        <w:t>ln!</w:t>
      </w:r>
      <w:del w:id="2871" w:author="Carol Nichols" w:date="2017-07-12T08:56:00Z">
        <w:r>
          <w:rPr>
            <w:rStyle w:val="Literal"/>
          </w:rPr>
          <w:delText> </w:delText>
        </w:r>
      </w:del>
      <w:ins w:id="2872" w:author="Carol Nichols" w:date="2017-07-12T08:56:00Z">
        <w:r>
          <w:rPr/>
          <w:t xml:space="preserve"> </w:t>
        </w:r>
      </w:ins>
      <w:r>
        <w:rPr/>
        <w:t xml:space="preserve">macro with </w:t>
      </w:r>
      <w:r>
        <w:rPr>
          <w:rStyle w:val="Literal"/>
        </w:rPr>
        <w:t>stderr</w:t>
      </w:r>
      <w:r>
        <w:rPr/>
        <w:t>, you’re now prepared to write command line</w:t>
      </w:r>
      <w:r>
        <w:rPr>
          <w:rFonts w:eastAsia="Microsoft YaHei"/>
        </w:rPr>
        <w:t xml:space="preserve"> </w:t>
      </w:r>
      <w:r>
        <w:rPr/>
        <w:t>applications. By using the concepts from previous chapters, your code will be</w:t>
      </w:r>
      <w:r>
        <w:rPr>
          <w:rFonts w:eastAsia="Microsoft YaHei"/>
        </w:rPr>
        <w:t xml:space="preserve"> </w:t>
      </w:r>
      <w:r>
        <w:rPr/>
        <w:t>well-organized, be able to store data effectively in the appropriate data</w:t>
      </w:r>
      <w:r>
        <w:rPr>
          <w:rFonts w:eastAsia="Microsoft YaHei"/>
        </w:rPr>
        <w:t xml:space="preserve"> </w:t>
      </w:r>
      <w:r>
        <w:rPr/>
        <w:t>structures, handle errors nicely, and be well tested.</w:t>
      </w:r>
    </w:p>
    <w:p>
      <w:pPr>
        <w:pStyle w:val="Body"/>
        <w:rPr/>
      </w:pPr>
      <w:r>
        <w:rPr/>
        <w:t>Next, let’s explore some functional-language influenced Rust</w:t>
      </w:r>
      <w:r>
        <w:rPr>
          <w:rFonts w:eastAsia="Microsoft YaHei"/>
        </w:rPr>
        <w:t xml:space="preserve"> </w:t>
      </w:r>
      <w:r>
        <w:rPr/>
        <w:t>features: closures and iterators.</w:t>
      </w:r>
    </w:p>
    <w:p>
      <w:pPr>
        <w:pStyle w:val="Body"/>
        <w:ind w:hanging="0"/>
        <w:rPr/>
      </w:pPr>
      <w:r>
        <w:rPr/>
      </w:r>
    </w:p>
    <w:p>
      <w:pPr>
        <w:pStyle w:val="Body"/>
        <w:rPr/>
      </w:pPr>
      <w:r>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2" w:date="2017-06-27T15:33:00Z" w:initials="LC2">
    <w:p>
      <w:r>
        <w:rPr>
          <w:rFonts w:ascii="Liberation Serif" w:hAnsi="Liberation Serif" w:eastAsia="Tahoma" w:cs="Tahoma"/>
          <w:color w:val="00000A"/>
          <w:sz w:val="24"/>
          <w:szCs w:val="24"/>
          <w:lang w:val="en-US" w:eastAsia="en-US" w:bidi="en-US"/>
        </w:rPr>
        <w:t>Au: Transferring this to word has revealed how long this chapter has gotten! As an attempt to get it to a more manageable size, can you check the code listings and see if any can be cut back? Specifically the ones that repeat large chunks of code from previous listings, if possible!</w:t>
      </w:r>
    </w:p>
  </w:comment>
  <w:comment w:id="3" w:author="Liz2" w:date="2017-06-27T15:33:00Z" w:initials="LC2">
    <w:p>
      <w:r>
        <w:rPr>
          <w:rFonts w:ascii="Liberation Serif" w:hAnsi="Liberation Serif" w:eastAsia="Tahoma" w:cs="Tahoma"/>
          <w:color w:val="00000A"/>
          <w:sz w:val="24"/>
          <w:szCs w:val="24"/>
          <w:lang w:val="en-US" w:eastAsia="en-US" w:bidi="en-US"/>
        </w:rPr>
        <w:t>TR: I think we need a quick idea of what this means, unless you think the reader will know already? What does printing to standard error instead of out mean on a practical level?</w:t>
      </w:r>
    </w:p>
  </w:comment>
  <w:comment w:id="2" w:author="Eddy" w:date="2017-06-29T12:24:00Z" w:initials="E">
    <w:p>
      <w:r>
        <w:rPr>
          <w:rFonts w:ascii="Liberation Serif" w:hAnsi="Liberation Serif" w:eastAsia="Tahoma" w:cs="Tahoma"/>
          <w:color w:val="00000A"/>
          <w:sz w:val="24"/>
          <w:szCs w:val="24"/>
          <w:lang w:val="en-US" w:eastAsia="en-US" w:bidi="en-US"/>
        </w:rPr>
        <w:t>Looks like this is just expanding stdout and stderr and I don’t think that’s enough. “standard (console) output” and “standard error (console) output” is slightly better, but not by much. The distinction is not even obvious in most environments, not without piping one (but not the other) to another process or into a file.</w:t>
      </w:r>
    </w:p>
  </w:comment>
  <w:comment w:id="4" w:author="Carol Nichols" w:date="2017-07-11T17:57:21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12:24): "..."</w:t>
      </w:r>
    </w:p>
    <w:p>
      <w:r>
        <w:rPr>
          <w:rFonts w:ascii="Liberation Serif" w:hAnsi="Liberation Serif" w:eastAsia="Tahoma" w:cs="Tahoma"/>
          <w:color w:val="00000A"/>
          <w:sz w:val="20"/>
          <w:szCs w:val="24"/>
          <w:lang w:val="en-US" w:eastAsia="en-US" w:bidi="ar-SA"/>
        </w:rPr>
        <w:t>I've added a bit of explanation about why we would want this behavior</w:t>
      </w:r>
    </w:p>
  </w:comment>
  <w:comment w:id="1" w:author="Liz2" w:date="2017-06-29T10:55:00Z" w:initials="LC2">
    <w:p>
      <w:r>
        <w:rPr>
          <w:rFonts w:ascii="Liberation Serif" w:hAnsi="Liberation Serif" w:eastAsia="Tahoma" w:cs="Tahoma"/>
          <w:color w:val="00000A"/>
          <w:sz w:val="24"/>
          <w:szCs w:val="24"/>
          <w:lang w:val="en-US" w:eastAsia="en-US" w:bidi="en-US"/>
        </w:rPr>
        <w:t>AU: where Eddy had given explanations in response to my questions, can you please work that into the text? They usually occur where I’ve got a little lost or feel we need more explanation.</w:t>
      </w:r>
    </w:p>
  </w:comment>
  <w:comment w:id="5" w:author="Eddy" w:date="2017-06-29T12:20:00Z" w:initials="E">
    <w:p>
      <w:r>
        <w:rPr>
          <w:rFonts w:ascii="Liberation Serif" w:hAnsi="Liberation Serif" w:eastAsia="Tahoma" w:cs="Tahoma"/>
          <w:color w:val="00000A"/>
          <w:sz w:val="24"/>
          <w:szCs w:val="24"/>
          <w:lang w:val="en-US" w:eastAsia="en-US" w:bidi="en-US"/>
        </w:rPr>
        <w:t>Name suggestion: minigrep.</w:t>
      </w:r>
    </w:p>
  </w:comment>
  <w:comment w:id="6" w:author="" w:date="0-00-00T00:00:00Z" w:initials="">
    <w:p>
      <w:r>
        <w:rPr>
          <w:rFonts w:ascii="Liberation Serif" w:hAnsi="Liberation Serif" w:eastAsia="Tahoma" w:cs="Tahoma"/>
          <w:color w:val="auto"/>
          <w:sz w:val="24"/>
          <w:szCs w:val="24"/>
          <w:lang w:val="en-US" w:eastAsia="en-US" w:bidi="en-US"/>
        </w:rPr>
      </w:r>
    </w:p>
  </w:comment>
  <w:comment w:id="8" w:author="Liz2" w:date="2017-06-27T15:33:00Z" w:initials="LC2">
    <w:p>
      <w:r>
        <w:rPr>
          <w:rFonts w:ascii="Liberation Serif" w:hAnsi="Liberation Serif" w:eastAsia="Tahoma" w:cs="Tahoma"/>
          <w:color w:val="00000A"/>
          <w:sz w:val="24"/>
          <w:szCs w:val="24"/>
          <w:lang w:val="en-US" w:eastAsia="en-US" w:bidi="en-US"/>
        </w:rPr>
        <w:t>TR: have we covered collect fully enough that this is enough explanation at this point?</w:t>
      </w:r>
    </w:p>
  </w:comment>
  <w:comment w:id="9" w:author="" w:date="0-00-00T00:00:00Z" w:initials="">
    <w:p>
      <w:r>
        <w:rPr>
          <w:rFonts w:ascii="Liberation Serif" w:hAnsi="Liberation Serif" w:eastAsia="Tahoma" w:cs="Tahoma"/>
          <w:color w:val="auto"/>
          <w:sz w:val="24"/>
          <w:szCs w:val="24"/>
          <w:lang w:val="en-US" w:eastAsia="en-US" w:bidi="en-US"/>
        </w:rPr>
      </w:r>
    </w:p>
  </w:comment>
  <w:comment w:id="7" w:author="Eddy" w:date="2017-06-29T12:27:00Z" w:initials="E">
    <w:p>
      <w:r>
        <w:rPr>
          <w:rFonts w:ascii="Liberation Serif" w:hAnsi="Liberation Serif" w:eastAsia="Tahoma" w:cs="Tahoma"/>
          <w:color w:val="00000A"/>
          <w:sz w:val="24"/>
          <w:szCs w:val="24"/>
          <w:lang w:val="en-US" w:eastAsia="en-US" w:bidi="en-US"/>
        </w:rPr>
        <w:t>Likely so, but I’d prefer if this chapter came after the closures &amp; iterators one.</w:t>
      </w:r>
    </w:p>
  </w:comment>
  <w:comment w:id="10" w:author="Carol Nichols" w:date="2017-07-11T18:07:40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12:27): "..."</w:t>
      </w:r>
    </w:p>
    <w:p>
      <w:r>
        <w:rPr>
          <w:rFonts w:ascii="Liberation Serif" w:hAnsi="Liberation Serif" w:eastAsia="Tahoma" w:cs="Tahoma"/>
          <w:color w:val="00000A"/>
          <w:sz w:val="20"/>
          <w:szCs w:val="24"/>
          <w:lang w:val="en-US" w:eastAsia="en-US" w:bidi="ar-SA"/>
        </w:rPr>
        <w:t>We also used the collect method in the Hash Maps section of the collections chapter, with similar handwavingness.</w:t>
      </w:r>
    </w:p>
  </w:comment>
  <w:comment w:id="11" w:author="Liz2" w:date="2017-06-29T10:46:00Z" w:initials="LC2">
    <w:p>
      <w:r>
        <w:rPr>
          <w:rFonts w:ascii="Liberation Serif" w:hAnsi="Liberation Serif" w:eastAsia="Tahoma" w:cs="Tahoma"/>
          <w:color w:val="00000A"/>
          <w:sz w:val="24"/>
          <w:szCs w:val="24"/>
          <w:lang w:val="en-US" w:eastAsia="en-US" w:bidi="en-US"/>
        </w:rPr>
        <w:t>Au: does the reader know args well enough not to need an explanation of it here?</w:t>
      </w:r>
    </w:p>
  </w:comment>
  <w:comment w:id="12" w:author="Carol Nichols" w:date="2017-07-11T18:09:01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(06/29/2017, 10:46): "..."</w:t>
      </w:r>
    </w:p>
    <w:p>
      <w:r>
        <w:rPr>
          <w:rFonts w:ascii="Liberation Serif" w:hAnsi="Liberation Serif" w:eastAsia="Tahoma" w:cs="Tahoma"/>
          <w:color w:val="00000A"/>
          <w:sz w:val="20"/>
          <w:szCs w:val="24"/>
          <w:lang w:val="en-US" w:eastAsia="en-US" w:bidi="ar-SA"/>
        </w:rPr>
        <w:t>What more would you like to know about it? I feel like the explanation that the standard library provides this function and it gives us access to the arguments given on the command line is sufficient… I'm not sure what else there is to say about it?</w:t>
      </w:r>
    </w:p>
  </w:comment>
  <w:comment w:id="14" w:author="Liz2" w:date="2017-06-27T15:33:00Z" w:initials="LC2">
    <w:p>
      <w:r>
        <w:rPr>
          <w:rFonts w:ascii="Liberation Serif" w:hAnsi="Liberation Serif" w:eastAsia="Tahoma" w:cs="Tahoma"/>
          <w:color w:val="00000A"/>
          <w:sz w:val="24"/>
          <w:szCs w:val="24"/>
          <w:lang w:val="en-US" w:eastAsia="en-US" w:bidi="en-US"/>
        </w:rPr>
        <w:t>AU/TR: we need a heading for this box, any suggestions?</w:t>
      </w:r>
    </w:p>
  </w:comment>
  <w:comment w:id="13" w:author="Carol Nichols" w:date="2017-07-11T18:13:54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w:t>
      </w:r>
    </w:p>
  </w:comment>
  <w:comment w:id="16" w:author="Liz2" w:date="2017-06-27T15:33:00Z" w:initials="LC2">
    <w:p>
      <w:r>
        <w:rPr>
          <w:rFonts w:ascii="Liberation Serif" w:hAnsi="Liberation Serif" w:eastAsia="Tahoma" w:cs="Tahoma"/>
          <w:color w:val="00000A"/>
          <w:sz w:val="24"/>
          <w:szCs w:val="24"/>
          <w:lang w:val="en-US" w:eastAsia="en-US" w:bidi="en-US"/>
        </w:rPr>
        <w:t>TR: what are the iterator’s values, at this point? Is that clear? I struggled to follow some of this</w:t>
      </w:r>
    </w:p>
  </w:comment>
  <w:comment w:id="15" w:author="Eddy" w:date="2017-06-29T12:29:00Z" w:initials="E">
    <w:p>
      <w:r>
        <w:rPr>
          <w:rFonts w:ascii="Liberation Serif" w:hAnsi="Liberation Serif" w:eastAsia="Tahoma" w:cs="Tahoma"/>
          <w:color w:val="00000A"/>
          <w:sz w:val="24"/>
          <w:szCs w:val="24"/>
          <w:lang w:val="en-US" w:eastAsia="en-US" w:bidi="en-US"/>
        </w:rPr>
        <w:t>Probably better to use “the values produced by the iterator”</w:t>
      </w:r>
    </w:p>
  </w:comment>
  <w:comment w:id="17" w:author="Carol Nichols" w:date="2017-07-11T18:15:52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12:29): "..."</w:t>
      </w:r>
    </w:p>
    <w:p>
      <w:r>
        <w:rPr>
          <w:rFonts w:ascii="Liberation Serif" w:hAnsi="Liberation Serif" w:eastAsia="Tahoma" w:cs="Tahoma"/>
          <w:color w:val="00000A"/>
          <w:sz w:val="20"/>
          <w:szCs w:val="24"/>
          <w:lang w:val="en-US" w:eastAsia="en-US" w:bidi="ar-SA"/>
        </w:rPr>
        <w:t>Sure. Liz, does this change clear up your confusion?</w:t>
      </w:r>
    </w:p>
  </w:comment>
  <w:comment w:id="18" w:author="Liz2" w:date="2017-06-27T15:33:00Z" w:initials="LC2">
    <w:p>
      <w:r>
        <w:rPr>
          <w:rFonts w:ascii="Liberation Serif" w:hAnsi="Liberation Serif" w:eastAsia="Tahoma" w:cs="Tahoma"/>
          <w:color w:val="00000A"/>
          <w:sz w:val="24"/>
          <w:szCs w:val="24"/>
          <w:lang w:val="en-US" w:eastAsia="en-US" w:bidi="en-US"/>
        </w:rPr>
        <w:t>Au: Is this all being added, or is some already there? Can you grey out lines here?</w:t>
      </w:r>
    </w:p>
  </w:comment>
  <w:comment w:id="19" w:author="Carol Nichols" w:date="2017-07-11T18:26:28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 and I removed some lines, hopefully leaving enough context to follow. Libreoffice keeps inserting blank lines and I don't know how to get rid of them</w:t>
      </w:r>
    </w:p>
  </w:comment>
  <w:comment w:id="21" w:author="Liz2" w:date="2017-06-29T10:47:00Z" w:initials="LC2">
    <w:p>
      <w:r>
        <w:rPr>
          <w:rFonts w:ascii="Liberation Serif" w:hAnsi="Liberation Serif" w:eastAsia="Tahoma" w:cs="Tahoma"/>
          <w:color w:val="00000A"/>
          <w:sz w:val="24"/>
          <w:szCs w:val="24"/>
          <w:lang w:val="en-US" w:eastAsia="en-US" w:bidi="en-US"/>
        </w:rPr>
        <w:t>TR: can you help clarify why this is a problem?</w:t>
      </w:r>
    </w:p>
  </w:comment>
  <w:comment w:id="20" w:author="Eddy" w:date="2017-06-29T12:42:00Z" w:initials="E">
    <w:p>
      <w:r>
        <w:rPr>
          <w:rFonts w:ascii="Liberation Serif" w:hAnsi="Liberation Serif" w:eastAsia="Tahoma" w:cs="Tahoma"/>
          <w:color w:val="00000A"/>
          <w:sz w:val="24"/>
          <w:szCs w:val="24"/>
          <w:lang w:val="en-US" w:eastAsia="en-US" w:bidi="en-US"/>
        </w:rPr>
        <w:t>I’m not the best person to explain it, but basically “do one thing and do it well” tends to go a long way in practice. I agree it should be expanded upon.</w:t>
      </w:r>
    </w:p>
  </w:comment>
  <w:comment w:id="22" w:author="Carol Nichols" w:date="2017-07-11T18:32:12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12:42): "..."</w:t>
      </w:r>
    </w:p>
    <w:p>
      <w:r>
        <w:rPr>
          <w:rFonts w:ascii="Liberation Serif" w:hAnsi="Liberation Serif" w:eastAsia="Tahoma" w:cs="Tahoma"/>
          <w:color w:val="00000A"/>
          <w:sz w:val="20"/>
          <w:szCs w:val="24"/>
          <w:lang w:val="en-US" w:eastAsia="en-US" w:bidi="ar-SA"/>
        </w:rPr>
        <w:t>Done</w:t>
      </w:r>
    </w:p>
  </w:comment>
  <w:comment w:id="23" w:author="Carol Nichols" w:date="2017-07-12T11:37:33Z" w:initials="CN">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`Config { query, filename }` should all be on one line, libreoffice keeps messing this up</w:t>
      </w:r>
    </w:p>
  </w:comment>
  <w:comment w:id="24" w:author="Eddy" w:date="2017-06-29T12:46:00Z" w:initials="E">
    <w:p>
      <w:r>
        <w:rPr>
          <w:rFonts w:ascii="Liberation Serif" w:hAnsi="Liberation Serif" w:eastAsia="Tahoma" w:cs="Tahoma"/>
          <w:color w:val="00000A"/>
          <w:sz w:val="24"/>
          <w:szCs w:val="24"/>
          <w:lang w:val="en-US" w:eastAsia="en-US" w:bidi="en-US"/>
        </w:rPr>
        <w:t>I think Word is hijacking what is supposed to be a single *ASCII* quote, i.e. ' into a “fancy single quote”, i.e. ‘ – I can get the former by pressing Ctrl+Z after typing ‘.</w:t>
      </w:r>
    </w:p>
  </w:comment>
  <w:comment w:id="25" w:author="Carol Nichols" w:date="2017-07-11T19:01:0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12:46): "..."</w:t>
      </w:r>
    </w:p>
    <w:p>
      <w:r>
        <w:rPr>
          <w:rFonts w:ascii="Liberation Serif" w:hAnsi="Liberation Serif" w:eastAsia="Tahoma" w:cs="Tahoma"/>
          <w:color w:val="00000A"/>
          <w:sz w:val="20"/>
          <w:szCs w:val="24"/>
          <w:lang w:val="en-US" w:eastAsia="en-US" w:bidi="ar-SA"/>
        </w:rPr>
        <w:t>I've turned off that autocorrection in Libreoffice so I think I've been able to fix it :)</w:t>
      </w:r>
    </w:p>
  </w:comment>
  <w:comment w:id="27" w:author="Liz2" w:date="2017-06-27T15:33:00Z" w:initials="LC2">
    <w:p>
      <w:r>
        <w:rPr>
          <w:rFonts w:ascii="Liberation Serif" w:hAnsi="Liberation Serif" w:eastAsia="Tahoma" w:cs="Tahoma"/>
          <w:color w:val="00000A"/>
          <w:sz w:val="24"/>
          <w:szCs w:val="24"/>
          <w:lang w:val="en-US" w:eastAsia="en-US" w:bidi="en-US"/>
        </w:rPr>
        <w:t>TR: Why implement this by hand instead?</w:t>
      </w:r>
    </w:p>
  </w:comment>
  <w:comment w:id="26" w:author="Eddy" w:date="2017-06-29T12:48:00Z" w:initials="E">
    <w:p>
      <w:r>
        <w:rPr>
          <w:rFonts w:ascii="Liberation Serif" w:hAnsi="Liberation Serif" w:eastAsia="Tahoma" w:cs="Tahoma"/>
          <w:color w:val="00000A"/>
          <w:sz w:val="24"/>
          <w:szCs w:val="24"/>
          <w:lang w:val="en-US" w:eastAsia="en-US" w:bidi="en-US"/>
        </w:rPr>
        <w:t>First off, panic! produces a return code of 101 or something, not 1 specifically. Secondly, panicking looks really like a bug/assertion failure and unlike typical command-line tool errors.</w:t>
      </w:r>
    </w:p>
  </w:comment>
  <w:comment w:id="28" w:author="Carol Nichols" w:date="2017-07-11T19:03:05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12:48): "..."</w:t>
      </w:r>
    </w:p>
    <w:p>
      <w:r>
        <w:rPr>
          <w:rFonts w:ascii="Liberation Serif" w:hAnsi="Liberation Serif" w:eastAsia="Tahoma" w:cs="Tahoma"/>
          <w:color w:val="00000A"/>
          <w:sz w:val="20"/>
          <w:szCs w:val="24"/>
          <w:lang w:val="en-US" w:eastAsia="en-US" w:bidi="ar-SA"/>
        </w:rPr>
        <w:t>I've changed this to just say "nonzero" rather than a particular error.</w:t>
      </w:r>
    </w:p>
  </w:comment>
  <w:comment w:id="30" w:author="Liz2" w:date="2017-06-27T15:33:00Z" w:initials="LC2">
    <w:p>
      <w:r>
        <w:rPr>
          <w:rFonts w:ascii="Liberation Serif" w:hAnsi="Liberation Serif" w:eastAsia="Tahoma" w:cs="Tahoma"/>
          <w:color w:val="00000A"/>
          <w:sz w:val="24"/>
          <w:szCs w:val="24"/>
          <w:lang w:val="en-US" w:eastAsia="en-US" w:bidi="en-US"/>
        </w:rPr>
        <w:t>TR: Am I missing something or does this repeat the first line of this paragraph?</w:t>
      </w:r>
    </w:p>
  </w:comment>
  <w:comment w:id="29" w:author="Eddy" w:date="2017-06-29T12:50:00Z" w:initials="E">
    <w:p>
      <w:r>
        <w:rPr>
          <w:rFonts w:ascii="Liberation Serif" w:hAnsi="Liberation Serif" w:eastAsia="Tahoma" w:cs="Tahoma"/>
          <w:color w:val="00000A"/>
          <w:sz w:val="24"/>
          <w:szCs w:val="24"/>
          <w:lang w:val="en-US" w:eastAsia="en-US" w:bidi="en-US"/>
        </w:rPr>
        <w:t>It does seem redundant, indeed.</w:t>
      </w:r>
    </w:p>
  </w:comment>
  <w:comment w:id="31" w:author="Carol Nichols" w:date="2017-07-11T19:07:44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12:50): "..."</w:t>
      </w:r>
    </w:p>
    <w:p>
      <w:r>
        <w:rPr>
          <w:rFonts w:ascii="Liberation Serif" w:hAnsi="Liberation Serif" w:eastAsia="Tahoma" w:cs="Tahoma"/>
          <w:color w:val="00000A"/>
          <w:sz w:val="20"/>
          <w:szCs w:val="24"/>
          <w:lang w:val="en-US" w:eastAsia="en-US" w:bidi="ar-SA"/>
        </w:rPr>
        <w:t>I'm… not sure how that happened and why no one has said anything about this yet! Fixed!</w:t>
      </w:r>
    </w:p>
  </w:comment>
  <w:comment w:id="33" w:author="Liz2" w:date="2017-06-27T15:33:00Z" w:initials="LC2">
    <w:p>
      <w:r>
        <w:rPr>
          <w:rFonts w:ascii="Liberation Serif" w:hAnsi="Liberation Serif" w:eastAsia="Tahoma" w:cs="Tahoma"/>
          <w:color w:val="00000A"/>
          <w:sz w:val="24"/>
          <w:szCs w:val="24"/>
          <w:lang w:val="en-US" w:eastAsia="en-US" w:bidi="en-US"/>
        </w:rPr>
        <w:t>TR/AU: why these bits specifically? I think we need at least a brief overview of why we decide to move these bits before launching into it</w:t>
      </w:r>
    </w:p>
  </w:comment>
  <w:comment w:id="32" w:author="Eddy" w:date="2017-06-29T13:38:00Z" w:initials="E">
    <w:p>
      <w:r>
        <w:rPr>
          <w:rFonts w:ascii="Liberation Serif" w:hAnsi="Liberation Serif" w:eastAsia="Tahoma" w:cs="Tahoma"/>
          <w:color w:val="00000A"/>
          <w:sz w:val="24"/>
          <w:szCs w:val="24"/>
          <w:lang w:val="en-US" w:eastAsia="en-US" w:bidi="en-US"/>
        </w:rPr>
        <w:t>Because they are reusable. This is that “separation of concerns” design, explained before (the part about the convention to split a crate into a library and a binary).</w:t>
      </w:r>
    </w:p>
  </w:comment>
  <w:comment w:id="34" w:author="Carol Nichols" w:date="2017-07-11T20:53:59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13:38): "..."</w:t>
      </w:r>
    </w:p>
    <w:p>
      <w:r>
        <w:rPr>
          <w:rFonts w:ascii="Liberation Serif" w:hAnsi="Liberation Serif" w:eastAsia="Tahoma" w:cs="Tahoma"/>
          <w:color w:val="00000A"/>
          <w:sz w:val="20"/>
          <w:szCs w:val="24"/>
          <w:lang w:val="en-US" w:eastAsia="en-US" w:bidi="ar-SA"/>
        </w:rPr>
        <w:t xml:space="preserve">Yes, I think we've said what eddy said sufficiently, I'm not sure why this isn't clear. Immediately before this we say "so that we can test it and have a smaller main", can you elaborate on why that's not enough of an explanation? Why might the reader think we </w:t>
      </w:r>
      <w:r>
        <w:rPr>
          <w:rFonts w:ascii="Liberation Serif" w:hAnsi="Liberation Serif" w:eastAsia="Tahoma" w:cs="Tahoma"/>
          <w:b/>
          <w:color w:val="00000A"/>
          <w:sz w:val="20"/>
          <w:szCs w:val="24"/>
          <w:lang w:val="en-US" w:eastAsia="en-US" w:bidi="ar-SA"/>
        </w:rPr>
        <w:t>shouldn't</w:t>
      </w:r>
      <w:r>
        <w:rPr>
          <w:rFonts w:ascii="Liberation Serif" w:hAnsi="Liberation Serif" w:eastAsia="Tahoma" w:cs="Tahoma"/>
          <w:color w:val="00000A"/>
          <w:sz w:val="20"/>
          <w:szCs w:val="24"/>
          <w:lang w:val="en-US" w:eastAsia="en-US" w:bidi="ar-SA"/>
        </w:rPr>
        <w:t xml:space="preserve"> move any of these things, given the text that's here?</w:t>
      </w:r>
    </w:p>
  </w:comment>
  <w:comment w:id="35" w:author="Liz2" w:date="2017-06-27T15:33:00Z" w:initials="LC2">
    <w:p>
      <w:r>
        <w:rPr>
          <w:rFonts w:ascii="Liberation Serif" w:hAnsi="Liberation Serif" w:eastAsia="Tahoma" w:cs="Tahoma"/>
          <w:color w:val="00000A"/>
          <w:sz w:val="24"/>
          <w:szCs w:val="24"/>
          <w:lang w:val="en-US" w:eastAsia="en-US" w:bidi="en-US"/>
        </w:rPr>
        <w:t>AU: do we need all of this repeated here? Can you suggest cuts, if not?</w:t>
      </w:r>
    </w:p>
  </w:comment>
  <w:comment w:id="36" w:author="Carol Nichols" w:date="2017-07-11T21:02:16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Done</w:t>
      </w:r>
    </w:p>
  </w:comment>
  <w:comment w:id="37" w:author="Liz2" w:date="2017-06-27T15:33:00Z" w:initials="LC2">
    <w:p>
      <w:r>
        <w:rPr>
          <w:rFonts w:ascii="Liberation Serif" w:hAnsi="Liberation Serif" w:eastAsia="Tahoma" w:cs="Tahoma"/>
          <w:color w:val="00000A"/>
          <w:sz w:val="24"/>
          <w:szCs w:val="24"/>
          <w:lang w:val="en-US" w:eastAsia="en-US" w:bidi="en-US"/>
        </w:rPr>
        <w:t>TR/AU: I’m not clear what’s new here, can you explain that in text?</w:t>
      </w:r>
    </w:p>
  </w:comment>
  <w:comment w:id="38" w:author="Carol Nichols" w:date="2017-07-11T21:01:48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color w:val="00000A"/>
          <w:sz w:val="20"/>
          <w:szCs w:val="24"/>
          <w:lang w:val="en-US" w:eastAsia="en-US" w:bidi="ar-SA"/>
        </w:rPr>
        <w:t>We kind of had the explanation before the listing, perhaps that wasn't consistent enough. I've moved it after the listing.</w:t>
      </w:r>
    </w:p>
  </w:comment>
  <w:comment w:id="39" w:author="" w:date="0-00-00T00:00:00Z" w:initials="">
    <w:p>
      <w:r>
        <w:rPr>
          <w:rFonts w:ascii="Liberation Serif" w:hAnsi="Liberation Serif" w:eastAsia="Tahoma" w:cs="Tahoma"/>
          <w:color w:val="auto"/>
          <w:sz w:val="24"/>
          <w:szCs w:val="24"/>
          <w:lang w:val="en-US" w:eastAsia="en-US" w:bidi="en-US"/>
        </w:rPr>
      </w:r>
    </w:p>
  </w:comment>
  <w:comment w:id="41" w:author="Liz2" w:date="2017-06-27T15:33:00Z" w:initials="LC2">
    <w:p>
      <w:r>
        <w:rPr>
          <w:rFonts w:ascii="Liberation Serif" w:hAnsi="Liberation Serif" w:eastAsia="Tahoma" w:cs="Tahoma"/>
          <w:color w:val="00000A"/>
          <w:sz w:val="24"/>
          <w:szCs w:val="24"/>
          <w:lang w:val="en-US" w:eastAsia="en-US" w:bidi="en-US"/>
        </w:rPr>
        <w:t>TR: Why doesn’t it compile yet? Why did we built it not to compile? I’m not sure I follow</w:t>
      </w:r>
    </w:p>
  </w:comment>
  <w:comment w:id="40" w:author="Eddy" w:date="2017-06-29T13:40:00Z" w:initials="E">
    <w:p>
      <w:r>
        <w:rPr>
          <w:rFonts w:ascii="Liberation Serif" w:hAnsi="Liberation Serif" w:eastAsia="Tahoma" w:cs="Tahoma"/>
          <w:color w:val="00000A"/>
          <w:sz w:val="24"/>
          <w:szCs w:val="24"/>
          <w:lang w:val="en-US" w:eastAsia="en-US" w:bidi="en-US"/>
        </w:rPr>
        <w:t xml:space="preserve">It refers to a search function which hasn’t been written yet. When the search function will be written, the test will already be there waiting for it. </w:t>
      </w:r>
    </w:p>
  </w:comment>
  <w:comment w:id="42" w:author="Carol Nichols" w:date="2017-07-11T21:43:5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13:40): "..."</w:t>
      </w:r>
    </w:p>
    <w:p>
      <w:r>
        <w:rPr>
          <w:rFonts w:ascii="Liberation Serif" w:hAnsi="Liberation Serif" w:eastAsia="Tahoma" w:cs="Tahoma"/>
          <w:color w:val="00000A"/>
          <w:sz w:val="20"/>
          <w:szCs w:val="24"/>
          <w:lang w:val="en-US" w:eastAsia="en-US" w:bidi="ar-SA"/>
        </w:rPr>
        <w:t>This is part of the test driven development philosophy. I had hoped the summary of TDD above would have cleared this up… explaining the philosophy more is a bit out of scope for this book… TDD is a common programming methodology, and many people will be comfortable with its ideas and enjoy doing TDD in Rust because it's a concept they're already familiar with.</w:t>
      </w:r>
    </w:p>
  </w:comment>
  <w:comment w:id="44" w:author="Liz2" w:date="2017-06-27T15:33:00Z" w:initials="LC2">
    <w:p>
      <w:r>
        <w:rPr>
          <w:rFonts w:ascii="Liberation Serif" w:hAnsi="Liberation Serif" w:eastAsia="Tahoma" w:cs="Tahoma"/>
          <w:color w:val="00000A"/>
          <w:sz w:val="24"/>
          <w:szCs w:val="24"/>
          <w:lang w:val="en-US" w:eastAsia="en-US" w:bidi="en-US"/>
        </w:rPr>
        <w:t>TR: which code, I’m not sure what this refers to. What we have so far?</w:t>
      </w:r>
    </w:p>
  </w:comment>
  <w:comment w:id="43" w:author="Eddy" w:date="2017-06-29T13:42:00Z" w:initials="E">
    <w:p>
      <w:r>
        <w:rPr>
          <w:rFonts w:ascii="Liberation Serif" w:hAnsi="Liberation Serif" w:eastAsia="Tahoma" w:cs="Tahoma"/>
          <w:color w:val="00000A"/>
          <w:sz w:val="24"/>
          <w:szCs w:val="24"/>
          <w:lang w:val="en-US" w:eastAsia="en-US" w:bidi="en-US"/>
        </w:rPr>
        <w:t>The search function and how it uses a for loop and pushes on a vector (instead of filter + collect). This is probably the first reason I see so far to keep the current order (the “we’ll be coming back to this” part).</w:t>
      </w:r>
    </w:p>
  </w:comment>
  <w:comment w:id="45" w:author="Carol Nichols" w:date="2017-07-11T21:57:20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I changed this to "the code in the search function" instead of "this code"</w:t>
      </w:r>
    </w:p>
  </w:comment>
  <w:comment w:id="47" w:author="Liz2" w:date="2017-06-27T15:33:00Z" w:initials="LC2">
    <w:p>
      <w:r>
        <w:rPr>
          <w:rFonts w:ascii="Liberation Serif" w:hAnsi="Liberation Serif" w:eastAsia="Tahoma" w:cs="Tahoma"/>
          <w:color w:val="00000A"/>
          <w:sz w:val="24"/>
          <w:szCs w:val="24"/>
          <w:lang w:val="en-US" w:eastAsia="en-US" w:bidi="en-US"/>
        </w:rPr>
        <w:t>TR: when it is on, or to turn it on? If the former, what is the function for?</w:t>
      </w:r>
    </w:p>
  </w:comment>
  <w:comment w:id="46" w:author="Eddy" w:date="2017-06-29T13:47:00Z" w:initials="E">
    <w:p>
      <w:r>
        <w:rPr>
          <w:rFonts w:ascii="Liberation Serif" w:hAnsi="Liberation Serif" w:eastAsia="Tahoma" w:cs="Tahoma"/>
          <w:color w:val="00000A"/>
          <w:sz w:val="24"/>
          <w:szCs w:val="24"/>
          <w:lang w:val="en-US" w:eastAsia="en-US" w:bidi="en-US"/>
        </w:rPr>
        <w:t>“search_case_insensitive” is the function in question, so it is the former. And it performs the case insensitive search instead of the case sensitive default. The name should be written explicitly here though.</w:t>
      </w:r>
    </w:p>
  </w:comment>
  <w:comment w:id="48" w:author="Carol Nichols" w:date="2017-07-11T22:05:26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13:47): "..."</w:t>
      </w:r>
    </w:p>
    <w:p>
      <w:r>
        <w:rPr>
          <w:rFonts w:ascii="Liberation Serif" w:hAnsi="Liberation Serif" w:eastAsia="Tahoma" w:cs="Tahoma"/>
          <w:color w:val="00000A"/>
          <w:sz w:val="20"/>
          <w:szCs w:val="24"/>
          <w:lang w:val="en-US" w:eastAsia="en-US" w:bidi="ar-SA"/>
        </w:rPr>
        <w:t>Done</w:t>
      </w:r>
    </w:p>
  </w:comment>
  <w:comment w:id="50" w:author="Liz2" w:date="2017-06-27T15:33:00Z" w:initials="LC2">
    <w:p>
      <w:r>
        <w:rPr>
          <w:rFonts w:ascii="Liberation Serif" w:hAnsi="Liberation Serif" w:eastAsia="Tahoma" w:cs="Tahoma"/>
          <w:color w:val="00000A"/>
          <w:sz w:val="24"/>
          <w:szCs w:val="24"/>
          <w:lang w:val="en-US" w:eastAsia="en-US" w:bidi="en-US"/>
        </w:rPr>
        <w:t>TR: How? Or is this what we’re describing above?</w:t>
      </w:r>
    </w:p>
  </w:comment>
  <w:comment w:id="49" w:author="Eddy" w:date="2017-06-29T13:48:00Z" w:initials="E">
    <w:p>
      <w:r>
        <w:rPr>
          <w:rFonts w:ascii="Liberation Serif" w:hAnsi="Liberation Serif" w:eastAsia="Tahoma" w:cs="Tahoma"/>
          <w:color w:val="00000A"/>
          <w:sz w:val="24"/>
          <w:szCs w:val="24"/>
          <w:lang w:val="en-US" w:eastAsia="en-US" w:bidi="en-US"/>
        </w:rPr>
        <w:t>I think so. I’d phrase it “We’ve changed the test *in this manner*” to avoid the confusion.</w:t>
      </w:r>
    </w:p>
  </w:comment>
  <w:comment w:id="51" w:author="Carol Nichols" w:date="2017-07-11T22:09:40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13:48): "..."</w:t>
      </w:r>
    </w:p>
    <w:p>
      <w:r>
        <w:rPr>
          <w:rFonts w:ascii="Liberation Serif" w:hAnsi="Liberation Serif" w:eastAsia="Tahoma" w:cs="Tahoma"/>
          <w:color w:val="00000A"/>
          <w:sz w:val="20"/>
          <w:szCs w:val="24"/>
          <w:lang w:val="en-US" w:eastAsia="en-US" w:bidi="ar-SA"/>
        </w:rPr>
        <w:t>I've reworded</w:t>
      </w:r>
    </w:p>
  </w:comment>
  <w:comment w:id="53" w:author="Liz2" w:date="2017-06-27T15:33:00Z" w:initials="LC2">
    <w:p>
      <w:r>
        <w:rPr>
          <w:rFonts w:ascii="Liberation Serif" w:hAnsi="Liberation Serif" w:eastAsia="Tahoma" w:cs="Tahoma"/>
          <w:color w:val="00000A"/>
          <w:sz w:val="24"/>
          <w:szCs w:val="24"/>
          <w:lang w:val="en-US" w:eastAsia="en-US" w:bidi="en-US"/>
        </w:rPr>
        <w:t xml:space="preserve">TR: Do we mean if the Result value is an error? </w:t>
      </w:r>
    </w:p>
  </w:comment>
  <w:comment w:id="52" w:author="Eddy" w:date="2017-06-29T13:50:00Z" w:initials="E">
    <w:p>
      <w:r>
        <w:rPr>
          <w:rFonts w:ascii="Liberation Serif" w:hAnsi="Liberation Serif" w:eastAsia="Tahoma" w:cs="Tahoma"/>
          <w:color w:val="00000A"/>
          <w:sz w:val="24"/>
          <w:szCs w:val="24"/>
          <w:lang w:val="en-US" w:eastAsia="en-US" w:bidi="en-US"/>
        </w:rPr>
        <w:t>Yes, i.e. the Err variant. Using `is_err` seems more confusing here than `is_ok` which would tell you if the variable is set.</w:t>
      </w:r>
    </w:p>
  </w:comment>
  <w:comment w:id="54" w:author="Carol Nichols" w:date="2017-07-11T22:24:39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13:50): "..."</w:t>
      </w:r>
    </w:p>
    <w:p>
      <w:r>
        <w:rPr>
          <w:rFonts w:ascii="Liberation Serif" w:hAnsi="Liberation Serif" w:eastAsia="Tahoma" w:cs="Tahoma"/>
          <w:color w:val="00000A"/>
          <w:sz w:val="20"/>
          <w:szCs w:val="24"/>
          <w:lang w:val="en-US" w:eastAsia="en-US" w:bidi="ar-SA"/>
        </w:rPr>
        <w:t>If we checked if the value is set with `is_ok`, then we'd have to negate it, so `let case_sensitive = !env::var("CASE_INSENSITIVE").is_ok();` IMO, that would be more confusing…</w:t>
      </w:r>
    </w:p>
  </w:comment>
  <w:comment w:id="55" w:author="Eddy" w:date="2017-06-29T13:52:00Z" w:initials="E">
    <w:p>
      <w:r>
        <w:rPr>
          <w:rFonts w:ascii="Liberation Serif" w:hAnsi="Liberation Serif" w:eastAsia="Tahoma" w:cs="Tahoma"/>
          <w:color w:val="00000A"/>
          <w:sz w:val="24"/>
          <w:szCs w:val="24"/>
          <w:lang w:val="en-US" w:eastAsia="en-US" w:bidi="en-US"/>
        </w:rPr>
        <w:t>See my comment at the beginning of the chapter – this could be phrased less confusingly and could be earlier on, at least part of it.</w:t>
      </w:r>
    </w:p>
  </w:comment>
  <w:comment w:id="57" w:author="Liz2" w:date="2017-06-27T15:33:00Z" w:initials="LC2">
    <w:p>
      <w:r>
        <w:rPr>
          <w:rFonts w:ascii="Liberation Serif" w:hAnsi="Liberation Serif" w:eastAsia="Tahoma" w:cs="Tahoma"/>
          <w:color w:val="00000A"/>
          <w:sz w:val="24"/>
          <w:szCs w:val="24"/>
          <w:lang w:val="en-US" w:eastAsia="en-US" w:bidi="en-US"/>
        </w:rPr>
        <w:t>TR: Why don’t we do it to standard error? Are we just saying that we aren’t doing this yet?</w:t>
      </w:r>
    </w:p>
  </w:comment>
  <w:comment w:id="56" w:author="Eddy" w:date="2017-06-29T13:53:00Z" w:initials="E">
    <w:p>
      <w:r>
        <w:rPr>
          <w:rFonts w:ascii="Liberation Serif" w:hAnsi="Liberation Serif" w:eastAsia="Tahoma" w:cs="Tahoma"/>
          <w:color w:val="00000A"/>
          <w:sz w:val="24"/>
          <w:szCs w:val="24"/>
          <w:lang w:val="en-US" w:eastAsia="en-US" w:bidi="en-US"/>
        </w:rPr>
        <w:t>This is saying that, *in order to observe the difference*, stdout will be redirected to a file, but stderr will be left untouched so it outputs to the console, by default.</w:t>
      </w:r>
    </w:p>
  </w:comment>
  <w:comment w:id="58" w:author="Carol Nichols" w:date="2017-07-11T22:33:47Z" w:initials="CN">
    <w:p>
      <w:r>
        <w:rPr>
          <w:rFonts w:ascii="Calibri" w:hAnsi="Calibri" w:eastAsia="Calibri" w:cs=""/>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Eddy (06/29/2017, 13:53): "..."</w:t>
      </w:r>
    </w:p>
    <w:p>
      <w:r>
        <w:rPr>
          <w:rFonts w:ascii="Liberation Serif" w:hAnsi="Liberation Serif" w:eastAsia="Tahoma" w:cs="Tahoma"/>
          <w:color w:val="00000A"/>
          <w:sz w:val="20"/>
          <w:szCs w:val="24"/>
          <w:lang w:val="en-US" w:eastAsia="en-US" w:bidi="ar-SA"/>
        </w:rPr>
        <w:t>I've reworded</w:t>
      </w:r>
    </w:p>
  </w:comment>
  <w:comment w:id="59" w:author="Carol Nichols" w:date="2017-07-12T08:46:11Z" w:initials="CN">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This eprintln! macro is stable as of Rust 1.19.0, released on July 20.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Courier New">
    <w:charset w:val="01"/>
    <w:family w:val="roman"/>
    <w:pitch w:val="default"/>
  </w:font>
  <w:font w:name="Courier">
    <w:altName w:val="Courier New"/>
    <w:charset w:val="01"/>
    <w:family w:val="roman"/>
    <w:pitch w:val="default"/>
  </w:font>
  <w:font w:name="Webdings">
    <w:charset w:val="01"/>
    <w:family w:val="roman"/>
    <w:pitch w:val="default"/>
  </w:font>
  <w:font w:name="Wingdings 2">
    <w:charset w:val="01"/>
    <w:family w:val="roman"/>
    <w:pitch w:val="default"/>
  </w:font>
  <w:font w:name="Tahoma">
    <w:charset w:val="01"/>
    <w:family w:val="roman"/>
    <w:pitch w:val="default"/>
  </w:font>
  <w:font w:name="Liberation Sans">
    <w:altName w:val="Arial"/>
    <w:charset w:val="01"/>
    <w:family w:val="roman"/>
    <w:pitch w:val="default"/>
  </w:font>
  <w:font w:name="NewBaskerville">
    <w:charset w:val="01"/>
    <w:family w:val="roman"/>
    <w:pitch w:val="default"/>
  </w:font>
  <w:font w:name="Futura-Heavy">
    <w:charset w:val="01"/>
    <w:family w:val="roman"/>
    <w:pitch w:val="default"/>
  </w:font>
  <w:font w:name="Dogma">
    <w:charset w:val="01"/>
    <w:family w:val="roman"/>
    <w:pitch w:val="default"/>
  </w:font>
  <w:font w:name="Futura-Book">
    <w:charset w:val="01"/>
    <w:family w:val="roman"/>
    <w:pitch w:val="default"/>
  </w:font>
  <w:font w:name="Verdana">
    <w:charset w:val="01"/>
    <w:family w:val="roman"/>
    <w:pitch w:val="default"/>
  </w:font>
  <w:font w:name="Trebuchet MS">
    <w:charset w:val="01"/>
    <w:family w:val="roman"/>
    <w:pitch w:val="default"/>
  </w:font>
  <w:font w:name="Microsoft YaHei">
    <w:charset w:val="01"/>
    <w:family w:val="roman"/>
    <w:pitch w:val="default"/>
  </w:font>
  <w:font w:name="Roboto Condensed">
    <w:charset w:val="01"/>
    <w:family w:val="roman"/>
    <w:pitch w:val="default"/>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6b34"/>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c8599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8599d"/>
    <w:rPr>
      <w:rFonts w:ascii="Arial" w:hAnsi="Arial" w:eastAsia="Times New Roman" w:cs="Arial"/>
      <w:b/>
      <w:bCs/>
      <w:sz w:val="32"/>
      <w:szCs w:val="32"/>
    </w:rPr>
  </w:style>
  <w:style w:type="character" w:styleId="Heading2Char" w:customStyle="1">
    <w:name w:val="Heading 2 Char"/>
    <w:basedOn w:val="DefaultParagraphFont"/>
    <w:link w:val="Heading2"/>
    <w:qFormat/>
    <w:rsid w:val="00c8599d"/>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c8599d"/>
    <w:rPr>
      <w:rFonts w:ascii="Arial" w:hAnsi="Arial" w:eastAsia="Times New Roman" w:cs="Arial"/>
      <w:b/>
      <w:bCs/>
      <w:sz w:val="26"/>
      <w:szCs w:val="26"/>
    </w:rPr>
  </w:style>
  <w:style w:type="character" w:styleId="Heading4Char" w:customStyle="1">
    <w:name w:val="Heading 4 Char"/>
    <w:basedOn w:val="DefaultParagraphFont"/>
    <w:link w:val="Heading4"/>
    <w:qFormat/>
    <w:rsid w:val="00c8599d"/>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c8599d"/>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c8599d"/>
    <w:rPr>
      <w:rFonts w:ascii="Times New Roman" w:hAnsi="Times New Roman" w:eastAsia="Times New Roman" w:cs="Times New Roman"/>
      <w:b/>
      <w:bCs/>
    </w:rPr>
  </w:style>
  <w:style w:type="character" w:styleId="Heading7Char" w:customStyle="1">
    <w:name w:val="Heading 7 Char"/>
    <w:basedOn w:val="DefaultParagraphFont"/>
    <w:link w:val="Heading7"/>
    <w:qFormat/>
    <w:rsid w:val="00c8599d"/>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c8599d"/>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c8599d"/>
    <w:rPr>
      <w:rFonts w:ascii="Arial" w:hAnsi="Arial" w:eastAsia="Times New Roman" w:cs="Arial"/>
    </w:rPr>
  </w:style>
  <w:style w:type="character" w:styleId="BodyTextChar" w:customStyle="1">
    <w:name w:val="Body Text Char"/>
    <w:basedOn w:val="DefaultParagraphFont"/>
    <w:link w:val="BodyText"/>
    <w:semiHidden/>
    <w:qFormat/>
    <w:rsid w:val="00c8599d"/>
    <w:rPr>
      <w:rFonts w:ascii="Times New Roman" w:hAnsi="Times New Roman" w:eastAsia="Times New Roman" w:cs="Times New Roman"/>
      <w:sz w:val="20"/>
      <w:szCs w:val="20"/>
    </w:rPr>
  </w:style>
  <w:style w:type="character" w:styleId="BodyText2Char" w:customStyle="1">
    <w:name w:val="Body Text 2 Char"/>
    <w:basedOn w:val="DefaultParagraphFont"/>
    <w:link w:val="BodyText2"/>
    <w:semiHidden/>
    <w:qFormat/>
    <w:rsid w:val="00c8599d"/>
    <w:rPr>
      <w:rFonts w:ascii="Times New Roman" w:hAnsi="Times New Roman" w:eastAsia="Times New Roman" w:cs="Times New Roman"/>
      <w:sz w:val="20"/>
      <w:szCs w:val="20"/>
    </w:rPr>
  </w:style>
  <w:style w:type="character" w:styleId="BodyText3Char" w:customStyle="1">
    <w:name w:val="Body Text 3 Char"/>
    <w:basedOn w:val="DefaultParagraphFont"/>
    <w:link w:val="BodyText3"/>
    <w:semiHidden/>
    <w:qFormat/>
    <w:rsid w:val="00c8599d"/>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c8599d"/>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semiHidden/>
    <w:qFormat/>
    <w:rsid w:val="00c8599d"/>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link w:val="BodyTextFirstIndent2"/>
    <w:semiHidden/>
    <w:qFormat/>
    <w:rsid w:val="00c8599d"/>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c8599d"/>
    <w:rPr>
      <w:rFonts w:ascii="Times New Roman" w:hAnsi="Times New Roman" w:eastAsia="Times New Roman" w:cs="Times New Roman"/>
      <w:sz w:val="20"/>
      <w:szCs w:val="20"/>
    </w:rPr>
  </w:style>
  <w:style w:type="character" w:styleId="BodyTextIndent3Char" w:customStyle="1">
    <w:name w:val="Body Text Indent 3 Char"/>
    <w:basedOn w:val="DefaultParagraphFont"/>
    <w:link w:val="BodyTextIndent3"/>
    <w:semiHidden/>
    <w:qFormat/>
    <w:rsid w:val="00c8599d"/>
    <w:rPr>
      <w:rFonts w:ascii="Times New Roman" w:hAnsi="Times New Roman" w:eastAsia="Times New Roman" w:cs="Times New Roman"/>
      <w:sz w:val="16"/>
      <w:szCs w:val="16"/>
    </w:rPr>
  </w:style>
  <w:style w:type="character" w:styleId="ClosingChar" w:customStyle="1">
    <w:name w:val="Closing Char"/>
    <w:basedOn w:val="DefaultParagraphFont"/>
    <w:link w:val="Closing"/>
    <w:semiHidden/>
    <w:qFormat/>
    <w:rsid w:val="00c8599d"/>
    <w:rPr>
      <w:rFonts w:ascii="Times New Roman" w:hAnsi="Times New Roman" w:eastAsia="Times New Roman" w:cs="Times New Roman"/>
      <w:sz w:val="20"/>
      <w:szCs w:val="20"/>
    </w:rPr>
  </w:style>
  <w:style w:type="character" w:styleId="DateChar" w:customStyle="1">
    <w:name w:val="Date Char"/>
    <w:basedOn w:val="DefaultParagraphFont"/>
    <w:link w:val="Date"/>
    <w:semiHidden/>
    <w:qFormat/>
    <w:rsid w:val="00c8599d"/>
    <w:rPr>
      <w:rFonts w:ascii="Times New Roman" w:hAnsi="Times New Roman" w:eastAsia="Times New Roman" w:cs="Times New Roman"/>
      <w:sz w:val="20"/>
      <w:szCs w:val="20"/>
    </w:rPr>
  </w:style>
  <w:style w:type="character" w:styleId="EmailSignatureChar" w:customStyle="1">
    <w:name w:val="E-mail Signature Char"/>
    <w:basedOn w:val="DefaultParagraphFont"/>
    <w:link w:val="E-mailSignature"/>
    <w:semiHidden/>
    <w:qFormat/>
    <w:rsid w:val="00c8599d"/>
    <w:rPr>
      <w:rFonts w:ascii="Times New Roman" w:hAnsi="Times New Roman" w:eastAsia="Times New Roman" w:cs="Times New Roman"/>
      <w:sz w:val="20"/>
      <w:szCs w:val="20"/>
    </w:rPr>
  </w:style>
  <w:style w:type="character" w:styleId="Emphasis">
    <w:name w:val="Emphasis"/>
    <w:qFormat/>
    <w:rsid w:val="00c8599d"/>
    <w:rPr>
      <w:i/>
      <w:iCs/>
    </w:rPr>
  </w:style>
  <w:style w:type="character" w:styleId="EmphasisBold" w:customStyle="1">
    <w:name w:val="EmphasisBold"/>
    <w:qFormat/>
    <w:rsid w:val="00c8599d"/>
    <w:rPr>
      <w:b/>
      <w:color w:val="0000FF"/>
    </w:rPr>
  </w:style>
  <w:style w:type="character" w:styleId="EmphasisBoldBox" w:customStyle="1">
    <w:name w:val="EmphasisBoldBox"/>
    <w:qFormat/>
    <w:rsid w:val="00c8599d"/>
    <w:rPr>
      <w:b/>
      <w:color w:val="3366FF"/>
    </w:rPr>
  </w:style>
  <w:style w:type="character" w:styleId="EmphasisBoldItal" w:customStyle="1">
    <w:name w:val="EmphasisBoldItal"/>
    <w:qFormat/>
    <w:rsid w:val="00c8599d"/>
    <w:rPr>
      <w:b/>
      <w:i/>
      <w:color w:val="0000FF"/>
    </w:rPr>
  </w:style>
  <w:style w:type="character" w:styleId="EmphasisItalic" w:customStyle="1">
    <w:name w:val="EmphasisItalic"/>
    <w:qFormat/>
    <w:rsid w:val="00c8599d"/>
    <w:rPr>
      <w:i/>
      <w:color w:val="0000FF"/>
    </w:rPr>
  </w:style>
  <w:style w:type="character" w:styleId="EmphasisItalicBox" w:customStyle="1">
    <w:name w:val="EmphasisItalicBox"/>
    <w:qFormat/>
    <w:rsid w:val="00c8599d"/>
    <w:rPr>
      <w:i/>
      <w:color w:val="CC99FF"/>
    </w:rPr>
  </w:style>
  <w:style w:type="character" w:styleId="EmphasisItalicFoot" w:customStyle="1">
    <w:name w:val="EmphasisItalicFoot"/>
    <w:qFormat/>
    <w:rsid w:val="00c8599d"/>
    <w:rPr>
      <w:i/>
      <w:color w:val="99CCFF"/>
      <w:sz w:val="16"/>
      <w:szCs w:val="16"/>
    </w:rPr>
  </w:style>
  <w:style w:type="character" w:styleId="EmphasisNote" w:customStyle="1">
    <w:name w:val="EmphasisNote"/>
    <w:qFormat/>
    <w:rsid w:val="00c8599d"/>
    <w:rPr>
      <w:color w:val="3366FF"/>
    </w:rPr>
  </w:style>
  <w:style w:type="character" w:styleId="EmphasisRevCaption" w:customStyle="1">
    <w:name w:val="EmphasisRevCaption"/>
    <w:qFormat/>
    <w:rsid w:val="00c8599d"/>
    <w:rPr>
      <w:i/>
      <w:color w:val="CC99FF"/>
    </w:rPr>
  </w:style>
  <w:style w:type="character" w:styleId="EmphasisRevItal" w:customStyle="1">
    <w:name w:val="EmphasisRevItal"/>
    <w:qFormat/>
    <w:rsid w:val="00c8599d"/>
    <w:rPr>
      <w:color w:val="0000FF"/>
    </w:rPr>
  </w:style>
  <w:style w:type="character" w:styleId="FollowedHyperlink">
    <w:name w:val="FollowedHyperlink"/>
    <w:semiHidden/>
    <w:qFormat/>
    <w:rsid w:val="00c8599d"/>
    <w:rPr>
      <w:color w:val="800080"/>
      <w:u w:val="single"/>
    </w:rPr>
  </w:style>
  <w:style w:type="character" w:styleId="FooterChar" w:customStyle="1">
    <w:name w:val="Footer Char"/>
    <w:basedOn w:val="DefaultParagraphFont"/>
    <w:link w:val="Footer"/>
    <w:semiHidden/>
    <w:qFormat/>
    <w:rsid w:val="00c8599d"/>
    <w:rPr>
      <w:rFonts w:ascii="Times New Roman" w:hAnsi="Times New Roman" w:eastAsia="Times New Roman" w:cs="Times New Roman"/>
      <w:sz w:val="20"/>
      <w:szCs w:val="20"/>
    </w:rPr>
  </w:style>
  <w:style w:type="character" w:styleId="HeaderChar" w:customStyle="1">
    <w:name w:val="Header Char"/>
    <w:basedOn w:val="DefaultParagraphFont"/>
    <w:link w:val="Header"/>
    <w:semiHidden/>
    <w:qFormat/>
    <w:rsid w:val="00c8599d"/>
    <w:rPr>
      <w:rFonts w:ascii="Times New Roman" w:hAnsi="Times New Roman" w:eastAsia="Times New Roman" w:cs="Times New Roman"/>
      <w:sz w:val="20"/>
      <w:szCs w:val="20"/>
    </w:rPr>
  </w:style>
  <w:style w:type="character" w:styleId="HTMLAcronym">
    <w:name w:val="HTML Acronym"/>
    <w:basedOn w:val="DefaultParagraphFont"/>
    <w:semiHidden/>
    <w:qFormat/>
    <w:rsid w:val="00c8599d"/>
    <w:rPr/>
  </w:style>
  <w:style w:type="character" w:styleId="HTMLAddressChar" w:customStyle="1">
    <w:name w:val="HTML Address Char"/>
    <w:basedOn w:val="DefaultParagraphFont"/>
    <w:link w:val="HTMLAddress"/>
    <w:semiHidden/>
    <w:qFormat/>
    <w:rsid w:val="00c8599d"/>
    <w:rPr>
      <w:rFonts w:ascii="Times New Roman" w:hAnsi="Times New Roman" w:eastAsia="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c8599d"/>
    <w:rPr>
      <w:rFonts w:ascii="Courier New" w:hAnsi="Courier New" w:eastAsia="Times New Roman"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styleId="InternetLink">
    <w:name w:val="Internet Link"/>
    <w:uiPriority w:val="99"/>
    <w:rsid w:val="00c8599d"/>
    <w:rPr>
      <w:color w:val="0000FF"/>
      <w:u w:val="single"/>
    </w:rPr>
  </w:style>
  <w:style w:type="character" w:styleId="Italic" w:customStyle="1">
    <w:name w:val="Italic"/>
    <w:qFormat/>
    <w:rsid w:val="00c8599d"/>
    <w:rPr>
      <w:i/>
      <w:color w:val="000000"/>
    </w:rPr>
  </w:style>
  <w:style w:type="character" w:styleId="Keycap" w:customStyle="1">
    <w:name w:val="Keycap"/>
    <w:qFormat/>
    <w:rsid w:val="00c8599d"/>
    <w:rPr>
      <w:smallCaps/>
      <w:color w:val="0000FF"/>
    </w:rPr>
  </w:style>
  <w:style w:type="character" w:styleId="Linenumber">
    <w:name w:val="line number"/>
    <w:basedOn w:val="DefaultParagraphFont"/>
    <w:semiHidden/>
    <w:qFormat/>
    <w:rsid w:val="00c8599d"/>
    <w:rPr/>
  </w:style>
  <w:style w:type="character" w:styleId="Literal" w:customStyle="1">
    <w:name w:val="Literal"/>
    <w:qFormat/>
    <w:rsid w:val="00c8599d"/>
    <w:rPr>
      <w:rFonts w:ascii="Courier" w:hAnsi="Courier"/>
      <w:color w:val="0000FF"/>
      <w:sz w:val="20"/>
    </w:rPr>
  </w:style>
  <w:style w:type="character" w:styleId="LiteralBox" w:customStyle="1">
    <w:name w:val="LiteralBox"/>
    <w:qFormat/>
    <w:rsid w:val="00c8599d"/>
    <w:rPr>
      <w:rFonts w:ascii="Courier" w:hAnsi="Courier"/>
      <w:color w:val="CC99FF"/>
      <w:sz w:val="20"/>
    </w:rPr>
  </w:style>
  <w:style w:type="character" w:styleId="Literal1st" w:customStyle="1">
    <w:name w:val="Literal1st"/>
    <w:basedOn w:val="LiteralBox"/>
    <w:qFormat/>
    <w:rsid w:val="00c8599d"/>
    <w:rPr>
      <w:rFonts w:ascii="Courier" w:hAnsi="Courier"/>
      <w:color w:val="CC99FF"/>
      <w:sz w:val="20"/>
    </w:rPr>
  </w:style>
  <w:style w:type="character" w:styleId="LiteralBold" w:customStyle="1">
    <w:name w:val="LiteralBold"/>
    <w:qFormat/>
    <w:rsid w:val="00c8599d"/>
    <w:rPr>
      <w:rFonts w:ascii="Courier" w:hAnsi="Courier"/>
      <w:b/>
      <w:color w:val="0000FF"/>
      <w:sz w:val="20"/>
    </w:rPr>
  </w:style>
  <w:style w:type="character" w:styleId="LiteralBoldItal" w:customStyle="1">
    <w:name w:val="LiteralBoldItal"/>
    <w:qFormat/>
    <w:rsid w:val="00c8599d"/>
    <w:rPr>
      <w:rFonts w:ascii="Courier" w:hAnsi="Courier"/>
      <w:b/>
      <w:i/>
      <w:color w:val="0000FF"/>
      <w:sz w:val="20"/>
    </w:rPr>
  </w:style>
  <w:style w:type="character" w:styleId="LiteralCaption" w:customStyle="1">
    <w:name w:val="LiteralCaption"/>
    <w:qFormat/>
    <w:rsid w:val="00c8599d"/>
    <w:rPr>
      <w:rFonts w:ascii="Courier" w:hAnsi="Courier"/>
      <w:i/>
      <w:color w:val="CC99FF"/>
      <w:sz w:val="20"/>
    </w:rPr>
  </w:style>
  <w:style w:type="character" w:styleId="LiteralFootnote" w:customStyle="1">
    <w:name w:val="LiteralFootnote"/>
    <w:basedOn w:val="LiteralBox"/>
    <w:qFormat/>
    <w:rsid w:val="00c8599d"/>
    <w:rPr>
      <w:rFonts w:ascii="Courier" w:hAnsi="Courier"/>
      <w:color w:val="CC99FF"/>
      <w:sz w:val="20"/>
    </w:rPr>
  </w:style>
  <w:style w:type="character" w:styleId="LiteralItal" w:customStyle="1">
    <w:name w:val="LiteralItal"/>
    <w:qFormat/>
    <w:rsid w:val="00c8599d"/>
    <w:rPr>
      <w:rFonts w:ascii="Courier" w:hAnsi="Courier"/>
      <w:i/>
      <w:color w:val="0000FF"/>
      <w:sz w:val="20"/>
    </w:rPr>
  </w:style>
  <w:style w:type="character" w:styleId="MenuArrow" w:customStyle="1">
    <w:name w:val="MenuArrow"/>
    <w:qFormat/>
    <w:rsid w:val="00c8599d"/>
    <w:rPr>
      <w:rFonts w:ascii="Webdings" w:hAnsi="Webdings"/>
      <w:color w:val="0000FF"/>
    </w:rPr>
  </w:style>
  <w:style w:type="character" w:styleId="MessageHeaderChar" w:customStyle="1">
    <w:name w:val="Message Header Char"/>
    <w:basedOn w:val="DefaultParagraphFont"/>
    <w:link w:val="MessageHeader"/>
    <w:semiHidden/>
    <w:qFormat/>
    <w:rsid w:val="00c8599d"/>
    <w:rPr>
      <w:rFonts w:ascii="Arial" w:hAnsi="Arial" w:eastAsia="Times New Roman" w:cs="Arial"/>
      <w:sz w:val="24"/>
      <w:szCs w:val="24"/>
      <w:shd w:fill="CCCCCC" w:val="clear"/>
    </w:rPr>
  </w:style>
  <w:style w:type="character" w:styleId="NoteHeadingChar" w:customStyle="1">
    <w:name w:val="Note Heading Char"/>
    <w:basedOn w:val="DefaultParagraphFont"/>
    <w:link w:val="NoteHeading"/>
    <w:semiHidden/>
    <w:qFormat/>
    <w:rsid w:val="00c8599d"/>
    <w:rPr>
      <w:rFonts w:ascii="Times New Roman" w:hAnsi="Times New Roman" w:eastAsia="Times New Roman" w:cs="Times New Roman"/>
      <w:sz w:val="20"/>
      <w:szCs w:val="20"/>
    </w:rPr>
  </w:style>
  <w:style w:type="character" w:styleId="Pagenumber">
    <w:name w:val="page number"/>
    <w:basedOn w:val="DefaultParagraphFont"/>
    <w:semiHidden/>
    <w:qFormat/>
    <w:rsid w:val="00c8599d"/>
    <w:rPr/>
  </w:style>
  <w:style w:type="character" w:styleId="PlainTextChar" w:customStyle="1">
    <w:name w:val="Plain Text Char"/>
    <w:basedOn w:val="DefaultParagraphFont"/>
    <w:link w:val="PlainText"/>
    <w:semiHidden/>
    <w:qFormat/>
    <w:rsid w:val="00c8599d"/>
    <w:rPr>
      <w:rFonts w:ascii="Courier New" w:hAnsi="Courier New" w:eastAsia="Times New Roman" w:cs="Courier New"/>
      <w:sz w:val="20"/>
      <w:szCs w:val="20"/>
    </w:rPr>
  </w:style>
  <w:style w:type="character" w:styleId="SalutationChar" w:customStyle="1">
    <w:name w:val="Salutation Char"/>
    <w:basedOn w:val="DefaultParagraphFont"/>
    <w:link w:val="Salutation"/>
    <w:semiHidden/>
    <w:qFormat/>
    <w:rsid w:val="00c8599d"/>
    <w:rPr>
      <w:rFonts w:ascii="Times New Roman" w:hAnsi="Times New Roman" w:eastAsia="Times New Roman" w:cs="Times New Roman"/>
      <w:sz w:val="20"/>
      <w:szCs w:val="20"/>
    </w:rPr>
  </w:style>
  <w:style w:type="character" w:styleId="SignatureChar" w:customStyle="1">
    <w:name w:val="Signature Char"/>
    <w:basedOn w:val="DefaultParagraphFont"/>
    <w:link w:val="Signature"/>
    <w:semiHidden/>
    <w:qFormat/>
    <w:rsid w:val="00c8599d"/>
    <w:rPr>
      <w:rFonts w:ascii="Times New Roman" w:hAnsi="Times New Roman" w:eastAsia="Times New Roman" w:cs="Times New Roman"/>
      <w:sz w:val="20"/>
      <w:szCs w:val="20"/>
    </w:rPr>
  </w:style>
  <w:style w:type="character" w:styleId="Strong">
    <w:name w:val="Strong"/>
    <w:qFormat/>
    <w:rsid w:val="00c8599d"/>
    <w:rPr>
      <w:b/>
      <w:bCs/>
    </w:rPr>
  </w:style>
  <w:style w:type="character" w:styleId="SubtitleChar" w:customStyle="1">
    <w:name w:val="Subtitle Char"/>
    <w:basedOn w:val="DefaultParagraphFont"/>
    <w:link w:val="Subtitle"/>
    <w:qFormat/>
    <w:rsid w:val="00c8599d"/>
    <w:rPr>
      <w:rFonts w:ascii="Arial" w:hAnsi="Arial" w:eastAsia="Times New Roman" w:cs="Arial"/>
      <w:sz w:val="24"/>
      <w:szCs w:val="24"/>
    </w:rPr>
  </w:style>
  <w:style w:type="character" w:styleId="TitleChar" w:customStyle="1">
    <w:name w:val="Title Char"/>
    <w:basedOn w:val="DefaultParagraphFont"/>
    <w:link w:val="Title"/>
    <w:qFormat/>
    <w:rsid w:val="00c8599d"/>
    <w:rPr>
      <w:rFonts w:ascii="Arial" w:hAnsi="Arial" w:eastAsia="Times New Roman" w:cs="Arial"/>
      <w:b/>
      <w:bCs/>
      <w:sz w:val="32"/>
      <w:szCs w:val="32"/>
    </w:rPr>
  </w:style>
  <w:style w:type="character" w:styleId="Wingdings" w:customStyle="1">
    <w:name w:val="Wingdings"/>
    <w:qFormat/>
    <w:rsid w:val="00c8599d"/>
    <w:rPr>
      <w:rFonts w:ascii="Wingdings 2" w:hAnsi="Wingdings 2"/>
      <w:color w:val="0000FF"/>
      <w:sz w:val="24"/>
    </w:rPr>
  </w:style>
  <w:style w:type="character" w:styleId="WingdingsSmall" w:customStyle="1">
    <w:name w:val="Wingdings Small"/>
    <w:qFormat/>
    <w:rsid w:val="00c8599d"/>
    <w:rPr>
      <w:rFonts w:ascii="Wingdings 2" w:hAnsi="Wingdings 2"/>
      <w:color w:val="99CCFF"/>
      <w:sz w:val="20"/>
    </w:rPr>
  </w:style>
  <w:style w:type="character" w:styleId="Title1" w:customStyle="1">
    <w:name w:val="Title1"/>
    <w:basedOn w:val="DefaultParagraphFont"/>
    <w:qFormat/>
    <w:rsid w:val="00c8599d"/>
    <w:rPr/>
  </w:style>
  <w:style w:type="character" w:styleId="Oembedallclosehide" w:customStyle="1">
    <w:name w:val="oembedall-closehide"/>
    <w:basedOn w:val="DefaultParagraphFont"/>
    <w:qFormat/>
    <w:rsid w:val="001d410c"/>
    <w:rPr>
      <w:shd w:fill="AAAAAA" w:val="clear"/>
    </w:rPr>
  </w:style>
  <w:style w:type="character" w:styleId="Title2" w:customStyle="1">
    <w:name w:val="title2"/>
    <w:basedOn w:val="DefaultParagraphFont"/>
    <w:qFormat/>
    <w:rsid w:val="001d410c"/>
    <w:rPr/>
  </w:style>
  <w:style w:type="character" w:styleId="Filename" w:customStyle="1">
    <w:name w:val="filename"/>
    <w:basedOn w:val="DefaultParagraphFont"/>
    <w:qFormat/>
    <w:rsid w:val="001d410c"/>
    <w:rPr/>
  </w:style>
  <w:style w:type="character" w:styleId="Hljskeyword2" w:customStyle="1">
    <w:name w:val="hljs-keyword2"/>
    <w:basedOn w:val="DefaultParagraphFont"/>
    <w:qFormat/>
    <w:rsid w:val="001d410c"/>
    <w:rPr>
      <w:color w:val="859900"/>
    </w:rPr>
  </w:style>
  <w:style w:type="character" w:styleId="Hljsfunction2" w:customStyle="1">
    <w:name w:val="hljs-function2"/>
    <w:basedOn w:val="DefaultParagraphFont"/>
    <w:qFormat/>
    <w:rsid w:val="001d410c"/>
    <w:rPr/>
  </w:style>
  <w:style w:type="character" w:styleId="Hljstitle3" w:customStyle="1">
    <w:name w:val="hljs-title3"/>
    <w:basedOn w:val="DefaultParagraphFont"/>
    <w:qFormat/>
    <w:rsid w:val="001d410c"/>
    <w:rPr>
      <w:color w:val="268BD2"/>
    </w:rPr>
  </w:style>
  <w:style w:type="character" w:styleId="Hljsbuiltin1" w:customStyle="1">
    <w:name w:val="hljs-built_in1"/>
    <w:basedOn w:val="DefaultParagraphFont"/>
    <w:qFormat/>
    <w:rsid w:val="001d410c"/>
    <w:rPr>
      <w:color w:val="268BD2"/>
    </w:rPr>
  </w:style>
  <w:style w:type="character" w:styleId="Hljsstring3" w:customStyle="1">
    <w:name w:val="hljs-string3"/>
    <w:basedOn w:val="DefaultParagraphFont"/>
    <w:qFormat/>
    <w:rsid w:val="001d410c"/>
    <w:rPr>
      <w:color w:val="2AA198"/>
    </w:rPr>
  </w:style>
  <w:style w:type="character" w:styleId="Hljsnumber2" w:customStyle="1">
    <w:name w:val="hljs-number2"/>
    <w:basedOn w:val="DefaultParagraphFont"/>
    <w:qFormat/>
    <w:rsid w:val="001d410c"/>
    <w:rPr>
      <w:color w:val="2AA198"/>
    </w:rPr>
  </w:style>
  <w:style w:type="character" w:styleId="Hljscomment1" w:customStyle="1">
    <w:name w:val="hljs-comment1"/>
    <w:basedOn w:val="DefaultParagraphFont"/>
    <w:qFormat/>
    <w:rsid w:val="001d410c"/>
    <w:rPr>
      <w:color w:val="93A1A1"/>
    </w:rPr>
  </w:style>
  <w:style w:type="character" w:styleId="Hljspreprocessor1" w:customStyle="1">
    <w:name w:val="hljs-preprocessor1"/>
    <w:basedOn w:val="DefaultParagraphFont"/>
    <w:qFormat/>
    <w:rsid w:val="001d410c"/>
    <w:rPr>
      <w:color w:val="CB4B16"/>
    </w:rPr>
  </w:style>
  <w:style w:type="character" w:styleId="BalloonTextChar" w:customStyle="1">
    <w:name w:val="Balloon Text Char"/>
    <w:basedOn w:val="DefaultParagraphFont"/>
    <w:link w:val="BalloonText"/>
    <w:uiPriority w:val="99"/>
    <w:semiHidden/>
    <w:qFormat/>
    <w:rsid w:val="001d410c"/>
    <w:rPr>
      <w:rFonts w:ascii="Tahoma" w:hAnsi="Tahoma" w:eastAsia="Times New Roman" w:cs="Tahoma"/>
      <w:sz w:val="16"/>
      <w:szCs w:val="16"/>
    </w:rPr>
  </w:style>
  <w:style w:type="character" w:styleId="Annotationreference">
    <w:name w:val="annotation reference"/>
    <w:basedOn w:val="DefaultParagraphFont"/>
    <w:uiPriority w:val="99"/>
    <w:semiHidden/>
    <w:unhideWhenUsed/>
    <w:qFormat/>
    <w:rsid w:val="004e3897"/>
    <w:rPr>
      <w:sz w:val="16"/>
      <w:szCs w:val="16"/>
    </w:rPr>
  </w:style>
  <w:style w:type="character" w:styleId="CommentTextChar" w:customStyle="1">
    <w:name w:val="Comment Text Char"/>
    <w:basedOn w:val="DefaultParagraphFont"/>
    <w:link w:val="CommentText"/>
    <w:uiPriority w:val="99"/>
    <w:semiHidden/>
    <w:qFormat/>
    <w:rsid w:val="004e3897"/>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4e3897"/>
    <w:rPr>
      <w:rFonts w:ascii="Times New Roman" w:hAnsi="Times New Roman" w:eastAsia="Times New Roman" w:cs="Times New Roman"/>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IndexLink">
    <w:name w:val="Index Link"/>
    <w:qFormat/>
    <w:rPr/>
  </w:style>
  <w:style w:type="character" w:styleId="LiteralGray">
    <w:name w:val="Literal - Gray"/>
    <w:qFormat/>
    <w:rPr>
      <w:rFonts w:ascii="Courier New" w:hAnsi="Courier New" w:eastAsia="Times New Roman" w:cs="Times New Roman"/>
      <w:bCs/>
      <w:i w:val="false"/>
      <w:color w:val="999999"/>
      <w:sz w:val="20"/>
      <w:szCs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c8599d"/>
    <w:pPr>
      <w:spacing w:before="0" w:after="120"/>
    </w:pPr>
    <w:rPr/>
  </w:style>
  <w:style w:type="paragraph" w:styleId="List">
    <w:name w:val="List"/>
    <w:basedOn w:val="Normal"/>
    <w:semiHidden/>
    <w:rsid w:val="00c8599d"/>
    <w:pPr>
      <w:ind w:left="360" w:hanging="360"/>
    </w:pPr>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styleId="Index">
    <w:name w:val="Index"/>
    <w:basedOn w:val="Normal"/>
    <w:qFormat/>
    <w:pPr>
      <w:suppressLineNumbers/>
    </w:pPr>
    <w:rPr>
      <w:rFonts w:ascii="Times New Roman" w:hAnsi="Times New Roman"/>
    </w:rPr>
  </w:style>
  <w:style w:type="paragraph" w:styleId="1stPara" w:customStyle="1">
    <w:name w:val="1st Para"/>
    <w:next w:val="Normal"/>
    <w:autoRedefine/>
    <w:qFormat/>
    <w:rsid w:val="00c8599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c8599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c8599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c8599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297cf8"/>
    <w:pPr>
      <w:widowControl/>
      <w:bidi w:val="0"/>
      <w:spacing w:lineRule="auto" w:line="360" w:before="0" w:after="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c8599d"/>
    <w:pPr/>
    <w:rPr/>
  </w:style>
  <w:style w:type="paragraph" w:styleId="BlockQuote" w:customStyle="1">
    <w:name w:val="Block Quote"/>
    <w:next w:val="Normal"/>
    <w:autoRedefine/>
    <w:qFormat/>
    <w:rsid w:val="00c8599d"/>
    <w:pPr>
      <w:widowControl/>
      <w:bidi w:val="0"/>
      <w:spacing w:lineRule="auto" w:line="240"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c8599d"/>
    <w:pPr>
      <w:spacing w:before="0" w:after="120"/>
      <w:ind w:left="1440" w:right="1440" w:hanging="0"/>
    </w:pPr>
    <w:rPr/>
  </w:style>
  <w:style w:type="paragraph" w:styleId="BodyText2">
    <w:name w:val="Body Text 2"/>
    <w:basedOn w:val="Normal"/>
    <w:link w:val="BodyText2Char"/>
    <w:semiHidden/>
    <w:qFormat/>
    <w:rsid w:val="00c8599d"/>
    <w:pPr>
      <w:spacing w:lineRule="auto" w:line="480" w:before="0" w:after="120"/>
    </w:pPr>
    <w:rPr/>
  </w:style>
  <w:style w:type="paragraph" w:styleId="BodyText3">
    <w:name w:val="Body Text 3"/>
    <w:basedOn w:val="Normal"/>
    <w:link w:val="BodyText3Char"/>
    <w:semiHidden/>
    <w:qFormat/>
    <w:rsid w:val="00c8599d"/>
    <w:pPr>
      <w:spacing w:before="0" w:after="120"/>
    </w:pPr>
    <w:rPr>
      <w:sz w:val="16"/>
      <w:szCs w:val="16"/>
    </w:rPr>
  </w:style>
  <w:style w:type="paragraph" w:styleId="TextBodyIndent">
    <w:name w:val="Body Text Indent"/>
    <w:basedOn w:val="Normal"/>
    <w:link w:val="BodyTextIndentChar"/>
    <w:semiHidden/>
    <w:rsid w:val="00c8599d"/>
    <w:pPr>
      <w:spacing w:before="0" w:after="120"/>
      <w:ind w:left="360" w:hanging="0"/>
    </w:pPr>
    <w:rPr/>
  </w:style>
  <w:style w:type="paragraph" w:styleId="BodyTextFirstIndent2">
    <w:name w:val="Body Text First Indent 2"/>
    <w:basedOn w:val="TextBodyIndent"/>
    <w:link w:val="BodyTextFirstIndent2Char"/>
    <w:semiHidden/>
    <w:qFormat/>
    <w:rsid w:val="00c8599d"/>
    <w:pPr>
      <w:ind w:left="360" w:firstLine="210"/>
    </w:pPr>
    <w:rPr/>
  </w:style>
  <w:style w:type="paragraph" w:styleId="BodyTextIndent2">
    <w:name w:val="Body Text Indent 2"/>
    <w:basedOn w:val="Normal"/>
    <w:link w:val="BodyTextIndent2Char"/>
    <w:semiHidden/>
    <w:qFormat/>
    <w:rsid w:val="00c8599d"/>
    <w:pPr>
      <w:spacing w:lineRule="auto" w:line="480" w:before="0" w:after="120"/>
      <w:ind w:left="360" w:hanging="0"/>
    </w:pPr>
    <w:rPr/>
  </w:style>
  <w:style w:type="paragraph" w:styleId="BodyTextIndent3">
    <w:name w:val="Body Text Indent 3"/>
    <w:basedOn w:val="Normal"/>
    <w:link w:val="BodyTextIndent3Char"/>
    <w:semiHidden/>
    <w:qFormat/>
    <w:rsid w:val="00c8599d"/>
    <w:pPr>
      <w:spacing w:before="0" w:after="120"/>
      <w:ind w:left="360" w:hanging="0"/>
    </w:pPr>
    <w:rPr>
      <w:sz w:val="16"/>
      <w:szCs w:val="16"/>
    </w:rPr>
  </w:style>
  <w:style w:type="paragraph" w:styleId="BodyBox" w:customStyle="1">
    <w:name w:val="BodyBox"/>
    <w:basedOn w:val="Body"/>
    <w:qFormat/>
    <w:rsid w:val="00c8599d"/>
    <w:pPr/>
    <w:rPr>
      <w:color w:val="808080"/>
    </w:rPr>
  </w:style>
  <w:style w:type="paragraph" w:styleId="BodyFirst" w:customStyle="1">
    <w:name w:val="BodyFirst"/>
    <w:next w:val="Body"/>
    <w:autoRedefine/>
    <w:qFormat/>
    <w:rsid w:val="009f73e9"/>
    <w:pPr>
      <w:widowControl/>
      <w:bidi w:val="0"/>
      <w:spacing w:lineRule="auto" w:line="360" w:before="0" w:after="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494a64"/>
    <w:pPr/>
    <w:rPr>
      <w:color w:val="808080"/>
    </w:rPr>
  </w:style>
  <w:style w:type="paragraph" w:styleId="BulletA" w:customStyle="1">
    <w:name w:val="Bulle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c8599d"/>
    <w:pPr/>
    <w:rPr>
      <w:color w:val="33CCCC"/>
    </w:rPr>
  </w:style>
  <w:style w:type="paragraph" w:styleId="BulletB" w:customStyle="1">
    <w:name w:val="Bulle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c8599d"/>
    <w:pPr/>
    <w:rPr>
      <w:color w:val="33CCCC"/>
    </w:rPr>
  </w:style>
  <w:style w:type="paragraph" w:styleId="BulletC" w:customStyle="1">
    <w:name w:val="Bulle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c8599d"/>
    <w:pPr/>
    <w:rPr>
      <w:color w:val="33CCCC"/>
    </w:rPr>
  </w:style>
  <w:style w:type="paragraph" w:styleId="Caption1">
    <w:name w:val="caption"/>
    <w:basedOn w:val="Normal"/>
    <w:next w:val="Normal"/>
    <w:autoRedefine/>
    <w:qFormat/>
    <w:rsid w:val="00c8599d"/>
    <w:pPr>
      <w:spacing w:lineRule="auto" w:line="360" w:before="120" w:after="180"/>
    </w:pPr>
    <w:rPr>
      <w:rFonts w:ascii="Arial" w:hAnsi="Arial"/>
      <w:bCs/>
      <w:i/>
    </w:rPr>
  </w:style>
  <w:style w:type="paragraph" w:styleId="CaptionBox" w:customStyle="1">
    <w:name w:val="CaptionBox"/>
    <w:basedOn w:val="Caption1"/>
    <w:autoRedefine/>
    <w:qFormat/>
    <w:rsid w:val="00c8599d"/>
    <w:pPr/>
    <w:rPr>
      <w:color w:val="808080"/>
    </w:rPr>
  </w:style>
  <w:style w:type="paragraph" w:styleId="ChapterStart" w:customStyle="1">
    <w:name w:val="ChapterStart"/>
    <w:next w:val="Normal"/>
    <w:autoRedefine/>
    <w:qFormat/>
    <w:rsid w:val="00c8599d"/>
    <w:pPr>
      <w:widowControl/>
      <w:bidi w:val="0"/>
      <w:spacing w:lineRule="auto" w:line="240" w:before="0" w:after="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c8599d"/>
    <w:pPr>
      <w:widowControl/>
      <w:bidi w:val="0"/>
      <w:spacing w:lineRule="auto" w:line="360" w:before="0" w:after="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link w:val="ClosingChar"/>
    <w:semiHidden/>
    <w:qFormat/>
    <w:rsid w:val="00c8599d"/>
    <w:pPr>
      <w:ind w:left="4320" w:hanging="0"/>
    </w:pPr>
    <w:rPr/>
  </w:style>
  <w:style w:type="paragraph" w:styleId="CodeA" w:customStyle="1">
    <w:name w:val="CodeA"/>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c8599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c8599d"/>
    <w:pPr/>
    <w:rPr>
      <w:color w:val="999999"/>
    </w:rPr>
  </w:style>
  <w:style w:type="paragraph" w:styleId="CodeB" w:customStyle="1">
    <w:name w:val="CodeB"/>
    <w:autoRedefine/>
    <w:qFormat/>
    <w:rsid w:val="002c1d48"/>
    <w:pPr>
      <w:widowControl/>
      <w:bidi w:val="0"/>
      <w:spacing w:lineRule="auto" w:line="360" w:before="0" w:after="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c8599d"/>
    <w:pPr>
      <w:widowControl/>
      <w:bidi w:val="0"/>
      <w:spacing w:lineRule="auto" w:line="360" w:before="0" w:after="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c8599d"/>
    <w:pPr>
      <w:widowControl/>
      <w:bidi w:val="0"/>
      <w:spacing w:lineRule="auto" w:line="360" w:before="0" w:after="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c8599d"/>
    <w:pPr/>
    <w:rPr>
      <w:color w:val="999999"/>
    </w:rPr>
  </w:style>
  <w:style w:type="paragraph" w:styleId="CodeC" w:customStyle="1">
    <w:name w:val="CodeC"/>
    <w:next w:val="Body"/>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rsid w:val="00c8599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c8599d"/>
    <w:pPr/>
    <w:rPr>
      <w:color w:val="999999"/>
    </w:rPr>
  </w:style>
  <w:style w:type="paragraph" w:styleId="CodeSingle" w:customStyle="1">
    <w:name w:val="CodeSingl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c8599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c8599d"/>
    <w:pPr/>
    <w:rPr>
      <w:color w:val="999999"/>
    </w:rPr>
  </w:style>
  <w:style w:type="paragraph" w:styleId="Date">
    <w:name w:val="Date"/>
    <w:basedOn w:val="Normal"/>
    <w:next w:val="Normal"/>
    <w:link w:val="DateChar"/>
    <w:semiHidden/>
    <w:qFormat/>
    <w:rsid w:val="00c8599d"/>
    <w:pPr/>
    <w:rPr/>
  </w:style>
  <w:style w:type="paragraph" w:styleId="EmailSignature">
    <w:name w:val="E-mail Signature"/>
    <w:basedOn w:val="Normal"/>
    <w:link w:val="E-mailSignatureChar"/>
    <w:semiHidden/>
    <w:qFormat/>
    <w:rsid w:val="00c8599d"/>
    <w:pPr/>
    <w:rPr/>
  </w:style>
  <w:style w:type="paragraph" w:styleId="Envelopeaddress">
    <w:name w:val="envelope address"/>
    <w:basedOn w:val="Normal"/>
    <w:semiHidden/>
    <w:qFormat/>
    <w:rsid w:val="00c8599d"/>
    <w:pPr>
      <w:ind w:left="2880" w:hanging="0"/>
    </w:pPr>
    <w:rPr>
      <w:rFonts w:ascii="Arial" w:hAnsi="Arial" w:cs="Arial"/>
      <w:sz w:val="24"/>
      <w:szCs w:val="24"/>
    </w:rPr>
  </w:style>
  <w:style w:type="paragraph" w:styleId="Envelopereturn">
    <w:name w:val="envelope return"/>
    <w:basedOn w:val="Normal"/>
    <w:semiHidden/>
    <w:qFormat/>
    <w:rsid w:val="00c8599d"/>
    <w:pPr/>
    <w:rPr>
      <w:rFonts w:ascii="Arial" w:hAnsi="Arial" w:cs="Arial"/>
    </w:rPr>
  </w:style>
  <w:style w:type="paragraph" w:styleId="Epigraph" w:customStyle="1">
    <w:name w:val="Epigraph"/>
    <w:basedOn w:val="BlockQuote"/>
    <w:autoRedefine/>
    <w:qFormat/>
    <w:rsid w:val="00c8599d"/>
    <w:pPr>
      <w:ind w:left="1080" w:right="1080" w:hanging="0"/>
    </w:pPr>
    <w:rPr>
      <w:i/>
    </w:rPr>
  </w:style>
  <w:style w:type="paragraph" w:styleId="Footer">
    <w:name w:val="Footer"/>
    <w:basedOn w:val="Normal"/>
    <w:link w:val="FooterChar"/>
    <w:semiHidden/>
    <w:rsid w:val="00c8599d"/>
    <w:pPr>
      <w:tabs>
        <w:tab w:val="center" w:pos="4320" w:leader="none"/>
        <w:tab w:val="right" w:pos="8640" w:leader="none"/>
      </w:tabs>
    </w:pPr>
    <w:rPr/>
  </w:style>
  <w:style w:type="paragraph" w:styleId="Footnote" w:customStyle="1">
    <w:name w:val="Footnote Text"/>
    <w:basedOn w:val="Normal"/>
    <w:autoRedefine/>
    <w:rsid w:val="00c8599d"/>
    <w:pPr>
      <w:widowControl/>
      <w:bidi w:val="0"/>
      <w:spacing w:lineRule="auto" w:line="360" w:before="0" w:after="0"/>
      <w:jc w:val="left"/>
    </w:pPr>
    <w:rPr>
      <w:rFonts w:ascii="Times New Roman" w:hAnsi="Times New Roman" w:eastAsia="Times New Roman" w:cs="Times New Roman"/>
      <w:sz w:val="16"/>
      <w:szCs w:val="20"/>
    </w:rPr>
  </w:style>
  <w:style w:type="paragraph" w:styleId="FootnoteBox" w:customStyle="1">
    <w:name w:val="FootnoteBox"/>
    <w:basedOn w:val="BodyFirstBox"/>
    <w:autoRedefine/>
    <w:qFormat/>
    <w:rsid w:val="00c8599d"/>
    <w:pPr/>
    <w:rPr>
      <w:sz w:val="20"/>
    </w:rPr>
  </w:style>
  <w:style w:type="paragraph" w:styleId="GroupTitlesIX" w:customStyle="1">
    <w:name w:val="GroupTitlesIX"/>
    <w:autoRedefine/>
    <w:qFormat/>
    <w:rsid w:val="00c8599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e25d83"/>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c8599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e25d83"/>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c8599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464e4b"/>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c8599d"/>
    <w:pPr>
      <w:spacing w:before="160" w:after="80"/>
      <w:jc w:val="center"/>
    </w:pPr>
    <w:rPr>
      <w:rFonts w:ascii="Dogma" w:hAnsi="Dogma" w:cs="Dogma"/>
      <w:color w:val="808080"/>
      <w:sz w:val="24"/>
    </w:rPr>
  </w:style>
  <w:style w:type="paragraph" w:styleId="HeadCNum" w:customStyle="1">
    <w:name w:val="HeadCNum"/>
    <w:next w:val="BodyFirst"/>
    <w:autoRedefine/>
    <w:qFormat/>
    <w:rsid w:val="00c8599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c8599d"/>
    <w:pPr>
      <w:tabs>
        <w:tab w:val="center" w:pos="4320" w:leader="none"/>
        <w:tab w:val="right" w:pos="8640" w:leader="none"/>
      </w:tabs>
    </w:pPr>
    <w:rPr/>
  </w:style>
  <w:style w:type="paragraph" w:styleId="HTMLAddress">
    <w:name w:val="HTML Address"/>
    <w:basedOn w:val="Normal"/>
    <w:link w:val="HTMLAddressChar"/>
    <w:semiHidden/>
    <w:qFormat/>
    <w:rsid w:val="00c8599d"/>
    <w:pPr/>
    <w:rPr>
      <w:i/>
      <w:iCs/>
    </w:rPr>
  </w:style>
  <w:style w:type="paragraph" w:styleId="HTMLPreformatted">
    <w:name w:val="HTML Preformatted"/>
    <w:basedOn w:val="Normal"/>
    <w:link w:val="HTMLPreformattedChar"/>
    <w:semiHidden/>
    <w:qFormat/>
    <w:rsid w:val="00c8599d"/>
    <w:pPr/>
    <w:rPr>
      <w:rFonts w:ascii="Courier New" w:hAnsi="Courier New" w:cs="Courier New"/>
    </w:rPr>
  </w:style>
  <w:style w:type="paragraph" w:styleId="Level1IX" w:customStyle="1">
    <w:name w:val="Level1IX"/>
    <w:autoRedefine/>
    <w:qFormat/>
    <w:rsid w:val="00c8599d"/>
    <w:pPr>
      <w:widowControl/>
      <w:suppressAutoHyphens w:val="true"/>
      <w:bidi w:val="0"/>
      <w:spacing w:lineRule="auto" w:line="360" w:before="0" w:after="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c8599d"/>
    <w:pPr>
      <w:widowControl/>
      <w:suppressAutoHyphens w:val="true"/>
      <w:bidi w:val="0"/>
      <w:spacing w:lineRule="auto" w:line="360" w:before="0" w:after="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c8599d"/>
    <w:pPr>
      <w:widowControl/>
      <w:suppressAutoHyphens w:val="true"/>
      <w:bidi w:val="0"/>
      <w:spacing w:lineRule="auto" w:line="360" w:before="0" w:after="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c8599d"/>
    <w:pPr/>
    <w:rPr/>
  </w:style>
  <w:style w:type="paragraph" w:styleId="ListBullet4">
    <w:name w:val="List Bullet 4"/>
    <w:basedOn w:val="Normal"/>
    <w:autoRedefine/>
    <w:semiHidden/>
    <w:qFormat/>
    <w:rsid w:val="00c8599d"/>
    <w:pPr/>
    <w:rPr/>
  </w:style>
  <w:style w:type="paragraph" w:styleId="ListBullet5">
    <w:name w:val="List Bullet 5"/>
    <w:basedOn w:val="Normal"/>
    <w:autoRedefine/>
    <w:semiHidden/>
    <w:qFormat/>
    <w:rsid w:val="00c8599d"/>
    <w:pPr/>
    <w:rPr/>
  </w:style>
  <w:style w:type="paragraph" w:styleId="ListNumber">
    <w:name w:val="List Number"/>
    <w:basedOn w:val="Normal"/>
    <w:semiHidden/>
    <w:qFormat/>
    <w:rsid w:val="00c8599d"/>
    <w:pPr/>
    <w:rPr/>
  </w:style>
  <w:style w:type="paragraph" w:styleId="ListBullet">
    <w:name w:val="List Bullet"/>
    <w:basedOn w:val="Normal"/>
    <w:autoRedefine/>
    <w:semiHidden/>
    <w:qFormat/>
    <w:rsid w:val="00c8599d"/>
    <w:pPr/>
    <w:rPr/>
  </w:style>
  <w:style w:type="paragraph" w:styleId="ListBullet2">
    <w:name w:val="List Bullet 2"/>
    <w:basedOn w:val="Normal"/>
    <w:autoRedefine/>
    <w:semiHidden/>
    <w:qFormat/>
    <w:rsid w:val="00c8599d"/>
    <w:pPr/>
    <w:rPr/>
  </w:style>
  <w:style w:type="paragraph" w:styleId="ListContinue">
    <w:name w:val="List Continue"/>
    <w:basedOn w:val="Normal"/>
    <w:semiHidden/>
    <w:qFormat/>
    <w:rsid w:val="00c8599d"/>
    <w:pPr>
      <w:spacing w:before="0" w:after="120"/>
      <w:ind w:left="360" w:hanging="0"/>
    </w:pPr>
    <w:rPr/>
  </w:style>
  <w:style w:type="paragraph" w:styleId="ListContinue2">
    <w:name w:val="List Continue 2"/>
    <w:basedOn w:val="Normal"/>
    <w:semiHidden/>
    <w:qFormat/>
    <w:rsid w:val="00c8599d"/>
    <w:pPr>
      <w:spacing w:before="0" w:after="120"/>
      <w:ind w:left="720" w:hanging="0"/>
    </w:pPr>
    <w:rPr/>
  </w:style>
  <w:style w:type="paragraph" w:styleId="ListContinue3">
    <w:name w:val="List Continue 3"/>
    <w:basedOn w:val="Normal"/>
    <w:semiHidden/>
    <w:qFormat/>
    <w:rsid w:val="00c8599d"/>
    <w:pPr>
      <w:spacing w:before="0" w:after="120"/>
      <w:ind w:left="1080" w:hanging="0"/>
    </w:pPr>
    <w:rPr/>
  </w:style>
  <w:style w:type="paragraph" w:styleId="ListContinue4">
    <w:name w:val="List Continue 4"/>
    <w:basedOn w:val="Normal"/>
    <w:semiHidden/>
    <w:qFormat/>
    <w:rsid w:val="00c8599d"/>
    <w:pPr>
      <w:spacing w:before="0" w:after="120"/>
      <w:ind w:left="1440" w:hanging="0"/>
    </w:pPr>
    <w:rPr/>
  </w:style>
  <w:style w:type="paragraph" w:styleId="ListContinue5">
    <w:name w:val="List Continue 5"/>
    <w:basedOn w:val="Normal"/>
    <w:semiHidden/>
    <w:qFormat/>
    <w:rsid w:val="00c8599d"/>
    <w:pPr>
      <w:spacing w:before="0" w:after="120"/>
      <w:ind w:left="1800" w:hanging="0"/>
    </w:pPr>
    <w:rPr/>
  </w:style>
  <w:style w:type="paragraph" w:styleId="ListNumber2">
    <w:name w:val="List Number 2"/>
    <w:basedOn w:val="Normal"/>
    <w:semiHidden/>
    <w:qFormat/>
    <w:rsid w:val="00c8599d"/>
    <w:pPr/>
    <w:rPr/>
  </w:style>
  <w:style w:type="paragraph" w:styleId="ListNumber3">
    <w:name w:val="List Number 3"/>
    <w:basedOn w:val="Normal"/>
    <w:semiHidden/>
    <w:qFormat/>
    <w:rsid w:val="00c8599d"/>
    <w:pPr/>
    <w:rPr/>
  </w:style>
  <w:style w:type="paragraph" w:styleId="ListNumber4">
    <w:name w:val="List Number 4"/>
    <w:basedOn w:val="Normal"/>
    <w:semiHidden/>
    <w:qFormat/>
    <w:rsid w:val="00c8599d"/>
    <w:pPr/>
    <w:rPr/>
  </w:style>
  <w:style w:type="paragraph" w:styleId="ListNumber5">
    <w:name w:val="List Number 5"/>
    <w:basedOn w:val="Normal"/>
    <w:semiHidden/>
    <w:qFormat/>
    <w:rsid w:val="00c8599d"/>
    <w:pPr/>
    <w:rPr/>
  </w:style>
  <w:style w:type="paragraph" w:styleId="ListPlainA" w:customStyle="1">
    <w:name w:val="List Plain A"/>
    <w:autoRedefine/>
    <w:qFormat/>
    <w:rsid w:val="00c8599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c8599d"/>
    <w:pPr/>
    <w:rPr>
      <w:color w:val="CC99FF"/>
    </w:rPr>
  </w:style>
  <w:style w:type="paragraph" w:styleId="ListPlainB" w:customStyle="1">
    <w:name w:val="List Plain B"/>
    <w:autoRedefine/>
    <w:qFormat/>
    <w:rsid w:val="00c8599d"/>
    <w:pPr>
      <w:widowControl/>
      <w:bidi w:val="0"/>
      <w:spacing w:lineRule="auto" w:line="360" w:before="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c8599d"/>
    <w:pPr/>
    <w:rPr>
      <w:color w:val="CC99FF"/>
    </w:rPr>
  </w:style>
  <w:style w:type="paragraph" w:styleId="ListPlainC" w:customStyle="1">
    <w:name w:val="List Plain C"/>
    <w:next w:val="Body"/>
    <w:autoRedefine/>
    <w:qFormat/>
    <w:rsid w:val="00c8599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c8599d"/>
    <w:pPr/>
    <w:rPr>
      <w:color w:val="CC99FF"/>
    </w:rPr>
  </w:style>
  <w:style w:type="paragraph" w:styleId="ListBody" w:customStyle="1">
    <w:name w:val="ListBody"/>
    <w:next w:val="Normal"/>
    <w:autoRedefine/>
    <w:qFormat/>
    <w:rsid w:val="00c8599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c8599d"/>
    <w:pPr/>
    <w:rPr>
      <w:color w:val="808080"/>
    </w:rPr>
  </w:style>
  <w:style w:type="paragraph" w:styleId="ListHead" w:customStyle="1">
    <w:name w:val="ListHead"/>
    <w:next w:val="ListBody"/>
    <w:autoRedefine/>
    <w:qFormat/>
    <w:rsid w:val="00c8599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c8599d"/>
    <w:pPr/>
    <w:rPr>
      <w:color w:val="808080"/>
    </w:rPr>
  </w:style>
  <w:style w:type="paragraph" w:styleId="Listing" w:customStyle="1">
    <w:name w:val="Listing"/>
    <w:next w:val="Body"/>
    <w:autoRedefine/>
    <w:qFormat/>
    <w:rsid w:val="00c8599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c8599d"/>
    <w:pPr>
      <w:widowControl/>
      <w:bidi w:val="0"/>
      <w:spacing w:lineRule="auto" w:line="360" w:before="0" w:after="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pPr/>
    <w:rPr>
      <w:sz w:val="24"/>
      <w:szCs w:val="24"/>
    </w:rPr>
  </w:style>
  <w:style w:type="paragraph" w:styleId="NormalIndent">
    <w:name w:val="Normal Indent"/>
    <w:basedOn w:val="Normal"/>
    <w:semiHidden/>
    <w:qFormat/>
    <w:rsid w:val="00c8599d"/>
    <w:pPr>
      <w:ind w:left="720" w:hanging="0"/>
    </w:pPr>
    <w:rPr/>
  </w:style>
  <w:style w:type="paragraph" w:styleId="Note" w:customStyle="1">
    <w:name w:val="Note"/>
    <w:next w:val="Body"/>
    <w:autoRedefine/>
    <w:qFormat/>
    <w:rsid w:val="00c8599d"/>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link w:val="NoteHeadingChar"/>
    <w:semiHidden/>
    <w:qFormat/>
    <w:rsid w:val="00c8599d"/>
    <w:pPr/>
    <w:rPr/>
  </w:style>
  <w:style w:type="paragraph" w:styleId="NoteWarning" w:customStyle="1">
    <w:name w:val="Note Warning"/>
    <w:next w:val="Normal"/>
    <w:autoRedefine/>
    <w:qFormat/>
    <w:rsid w:val="00c8599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c8599d"/>
    <w:pPr/>
    <w:rPr>
      <w:color w:val="666699"/>
    </w:rPr>
  </w:style>
  <w:style w:type="paragraph" w:styleId="NumListB" w:customStyle="1">
    <w:name w:val="NumLis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c8599d"/>
    <w:pPr/>
    <w:rPr>
      <w:color w:val="666699"/>
    </w:rPr>
  </w:style>
  <w:style w:type="paragraph" w:styleId="NumListC" w:customStyle="1">
    <w:name w:val="NumLis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c8599d"/>
    <w:pPr/>
    <w:rPr>
      <w:color w:val="666699"/>
    </w:rPr>
  </w:style>
  <w:style w:type="paragraph" w:styleId="PlainText">
    <w:name w:val="Plain Text"/>
    <w:basedOn w:val="Normal"/>
    <w:link w:val="PlainTextChar"/>
    <w:semiHidden/>
    <w:qFormat/>
    <w:rsid w:val="00c8599d"/>
    <w:pPr/>
    <w:rPr>
      <w:rFonts w:ascii="Courier New" w:hAnsi="Courier New" w:cs="Courier New"/>
    </w:rPr>
  </w:style>
  <w:style w:type="paragraph" w:styleId="ProductionDirective" w:customStyle="1">
    <w:name w:val="Production Directive"/>
    <w:next w:val="Normal"/>
    <w:autoRedefine/>
    <w:qFormat/>
    <w:rsid w:val="00c8599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c8599d"/>
    <w:pPr/>
    <w:rPr/>
  </w:style>
  <w:style w:type="paragraph" w:styleId="Signature">
    <w:name w:val="Signature"/>
    <w:basedOn w:val="Normal"/>
    <w:link w:val="SignatureChar"/>
    <w:semiHidden/>
    <w:rsid w:val="00c8599d"/>
    <w:pPr>
      <w:ind w:left="4320" w:hanging="0"/>
    </w:pPr>
    <w:rPr/>
  </w:style>
  <w:style w:type="paragraph" w:styleId="SubBullet" w:customStyle="1">
    <w:name w:val="SubBullet"/>
    <w:next w:val="Normal"/>
    <w:autoRedefine/>
    <w:qFormat/>
    <w:rsid w:val="00e25d83"/>
    <w:pPr>
      <w:widowControl/>
      <w:bidi w:val="0"/>
      <w:spacing w:lineRule="auto" w:line="360" w:before="0" w:after="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c8599d"/>
    <w:pPr>
      <w:spacing w:before="0" w:after="60"/>
      <w:jc w:val="center"/>
      <w:outlineLvl w:val="1"/>
    </w:pPr>
    <w:rPr>
      <w:rFonts w:ascii="Arial" w:hAnsi="Arial" w:cs="Arial"/>
      <w:sz w:val="24"/>
      <w:szCs w:val="24"/>
    </w:rPr>
  </w:style>
  <w:style w:type="paragraph" w:styleId="TableBody" w:customStyle="1">
    <w:name w:val="Table Body"/>
    <w:autoRedefine/>
    <w:qFormat/>
    <w:rsid w:val="00c8599d"/>
    <w:pPr>
      <w:widowControl/>
      <w:bidi w:val="0"/>
      <w:spacing w:lineRule="auto" w:line="360" w:before="0" w:after="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c8599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c8599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styleId="Tocul" w:customStyle="1">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hanging="0"/>
    </w:pPr>
    <w:rPr/>
  </w:style>
  <w:style w:type="paragraph" w:styleId="Oembedalldescription" w:customStyle="1">
    <w:name w:val="oembedall-description"/>
    <w:basedOn w:val="Normal"/>
    <w:qFormat/>
    <w:rsid w:val="001d410c"/>
    <w:pPr>
      <w:spacing w:beforeAutospacing="1" w:afterAutospacing="1"/>
    </w:pPr>
    <w:rPr/>
  </w:style>
  <w:style w:type="paragraph" w:styleId="Oembedallupdatedat" w:customStyle="1">
    <w:name w:val="oembedall-updated-at"/>
    <w:basedOn w:val="Normal"/>
    <w:qFormat/>
    <w:rsid w:val="001d410c"/>
    <w:pPr>
      <w:spacing w:beforeAutospacing="1" w:afterAutospacing="1"/>
    </w:pPr>
    <w:rPr/>
  </w:style>
  <w:style w:type="paragraph" w:styleId="Oembedallljuser" w:customStyle="1">
    <w:name w:val="oembedall-ljuser"/>
    <w:basedOn w:val="Normal"/>
    <w:qFormat/>
    <w:rsid w:val="001d410c"/>
    <w:pPr>
      <w:spacing w:beforeAutospacing="1" w:afterAutospacing="1"/>
    </w:pPr>
    <w:rPr>
      <w:b/>
      <w:bCs/>
    </w:rPr>
  </w:style>
  <w:style w:type="paragraph" w:styleId="Oembedallstoqembed" w:customStyle="1">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1d410c"/>
    <w:pPr>
      <w:shd w:val="clear" w:color="auto" w:fill="627ADD"/>
      <w:spacing w:beforeAutospacing="1" w:afterAutospacing="1"/>
    </w:pPr>
    <w:rPr/>
  </w:style>
  <w:style w:type="paragraph" w:styleId="Oembedallfacebookbody" w:customStyle="1">
    <w:name w:val="oembedall-facebookbody"/>
    <w:basedOn w:val="Normal"/>
    <w:qFormat/>
    <w:rsid w:val="001d410c"/>
    <w:pPr>
      <w:shd w:val="clear" w:color="auto" w:fill="FFFFFF"/>
      <w:spacing w:beforeAutospacing="1" w:afterAutospacing="1"/>
      <w:textAlignment w:val="top"/>
    </w:pPr>
    <w:rPr/>
  </w:style>
  <w:style w:type="paragraph" w:styleId="Notetext" w:customStyle="1">
    <w:name w:val="notetext"/>
    <w:basedOn w:val="Normal"/>
    <w:qFormat/>
    <w:rsid w:val="001d410c"/>
    <w:pPr>
      <w:spacing w:beforeAutospacing="1" w:afterAutospacing="1"/>
    </w:pPr>
    <w:rPr>
      <w:rFonts w:ascii="Trebuchet MS" w:hAnsi="Trebuchet MS"/>
      <w:sz w:val="21"/>
      <w:szCs w:val="21"/>
    </w:rPr>
  </w:style>
  <w:style w:type="paragraph" w:styleId="Sectiontitle" w:customStyle="1">
    <w:name w:val="sectiontitle"/>
    <w:basedOn w:val="Normal"/>
    <w:qFormat/>
    <w:rsid w:val="001d410c"/>
    <w:pPr>
      <w:spacing w:beforeAutospacing="1" w:afterAutospacing="1"/>
    </w:pPr>
    <w:rPr>
      <w:sz w:val="17"/>
      <w:szCs w:val="17"/>
    </w:rPr>
  </w:style>
  <w:style w:type="paragraph" w:styleId="Tasktext" w:customStyle="1">
    <w:name w:val="tasktext"/>
    <w:basedOn w:val="Normal"/>
    <w:qFormat/>
    <w:rsid w:val="001d410c"/>
    <w:pPr>
      <w:spacing w:beforeAutospacing="1" w:afterAutospacing="1"/>
    </w:pPr>
    <w:rPr>
      <w:sz w:val="17"/>
      <w:szCs w:val="17"/>
    </w:rPr>
  </w:style>
  <w:style w:type="paragraph" w:styleId="Tasktextoutsideright" w:customStyle="1">
    <w:name w:val="tasktextoutsideright"/>
    <w:basedOn w:val="Normal"/>
    <w:qFormat/>
    <w:rsid w:val="001d410c"/>
    <w:pPr>
      <w:spacing w:beforeAutospacing="1" w:afterAutospacing="1"/>
    </w:pPr>
    <w:rPr>
      <w:sz w:val="17"/>
      <w:szCs w:val="17"/>
    </w:rPr>
  </w:style>
  <w:style w:type="paragraph" w:styleId="Tasktextoutsideleft" w:customStyle="1">
    <w:name w:val="tasktextoutsideleft"/>
    <w:basedOn w:val="Normal"/>
    <w:qFormat/>
    <w:rsid w:val="001d410c"/>
    <w:pPr>
      <w:spacing w:beforeAutospacing="1" w:afterAutospacing="1"/>
    </w:pPr>
    <w:rPr>
      <w:sz w:val="17"/>
      <w:szCs w:val="17"/>
    </w:rPr>
  </w:style>
  <w:style w:type="paragraph" w:styleId="Titletext" w:customStyle="1">
    <w:name w:val="titletext"/>
    <w:basedOn w:val="Normal"/>
    <w:qFormat/>
    <w:rsid w:val="001d410c"/>
    <w:pPr>
      <w:spacing w:beforeAutospacing="1" w:afterAutospacing="1"/>
    </w:pPr>
    <w:rPr>
      <w:sz w:val="27"/>
      <w:szCs w:val="27"/>
    </w:rPr>
  </w:style>
  <w:style w:type="paragraph" w:styleId="Spinner" w:customStyle="1">
    <w:name w:val="spinner"/>
    <w:basedOn w:val="Normal"/>
    <w:qFormat/>
    <w:rsid w:val="001d410c"/>
    <w:pPr>
      <w:spacing w:beforeAutospacing="1" w:after="0"/>
    </w:pPr>
    <w:rPr/>
  </w:style>
  <w:style w:type="paragraph" w:styleId="Markdown" w:customStyle="1">
    <w:name w:val="markdown"/>
    <w:basedOn w:val="Normal"/>
    <w:qFormat/>
    <w:rsid w:val="001d410c"/>
    <w:pPr>
      <w:spacing w:beforeAutospacing="1" w:afterAutospacing="1"/>
    </w:pPr>
    <w:rPr>
      <w:rFonts w:ascii="Microsoft YaHei" w:hAnsi="Microsoft YaHei" w:eastAsia="Microsoft YaHei"/>
    </w:rPr>
  </w:style>
  <w:style w:type="paragraph" w:styleId="Haroopad" w:customStyle="1">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1d410c"/>
    <w:pPr>
      <w:shd w:val="clear" w:color="auto" w:fill="FDF6E3"/>
      <w:spacing w:beforeAutospacing="1" w:afterAutospacing="1"/>
    </w:pPr>
    <w:rPr>
      <w:color w:val="657B83"/>
    </w:rPr>
  </w:style>
  <w:style w:type="paragraph" w:styleId="Hljscomment" w:customStyle="1">
    <w:name w:val="hljs-comment"/>
    <w:basedOn w:val="Normal"/>
    <w:qFormat/>
    <w:rsid w:val="001d410c"/>
    <w:pPr>
      <w:spacing w:beforeAutospacing="1" w:afterAutospacing="1"/>
    </w:pPr>
    <w:rPr>
      <w:color w:val="93A1A1"/>
    </w:rPr>
  </w:style>
  <w:style w:type="paragraph" w:styleId="Hljsdoctype" w:customStyle="1">
    <w:name w:val="hljs-doctype"/>
    <w:basedOn w:val="Normal"/>
    <w:qFormat/>
    <w:rsid w:val="001d410c"/>
    <w:pPr>
      <w:spacing w:beforeAutospacing="1" w:afterAutospacing="1"/>
    </w:pPr>
    <w:rPr>
      <w:color w:val="93A1A1"/>
    </w:rPr>
  </w:style>
  <w:style w:type="paragraph" w:styleId="Hljsjavadoc" w:customStyle="1">
    <w:name w:val="hljs-javadoc"/>
    <w:basedOn w:val="Normal"/>
    <w:qFormat/>
    <w:rsid w:val="001d410c"/>
    <w:pPr>
      <w:spacing w:beforeAutospacing="1" w:afterAutospacing="1"/>
    </w:pPr>
    <w:rPr>
      <w:color w:val="93A1A1"/>
    </w:rPr>
  </w:style>
  <w:style w:type="paragraph" w:styleId="Hljspi" w:customStyle="1">
    <w:name w:val="hljs-pi"/>
    <w:basedOn w:val="Normal"/>
    <w:qFormat/>
    <w:rsid w:val="001d410c"/>
    <w:pPr>
      <w:spacing w:beforeAutospacing="1" w:afterAutospacing="1"/>
    </w:pPr>
    <w:rPr>
      <w:color w:val="93A1A1"/>
    </w:rPr>
  </w:style>
  <w:style w:type="paragraph" w:styleId="Hljsaddition" w:customStyle="1">
    <w:name w:val="hljs-addition"/>
    <w:basedOn w:val="Normal"/>
    <w:qFormat/>
    <w:rsid w:val="001d410c"/>
    <w:pPr>
      <w:spacing w:beforeAutospacing="1" w:afterAutospacing="1"/>
    </w:pPr>
    <w:rPr>
      <w:color w:val="859900"/>
    </w:rPr>
  </w:style>
  <w:style w:type="paragraph" w:styleId="Hljskeyword" w:customStyle="1">
    <w:name w:val="hljs-keyword"/>
    <w:basedOn w:val="Normal"/>
    <w:qFormat/>
    <w:rsid w:val="001d410c"/>
    <w:pPr>
      <w:spacing w:beforeAutospacing="1" w:afterAutospacing="1"/>
    </w:pPr>
    <w:rPr>
      <w:color w:val="859900"/>
    </w:rPr>
  </w:style>
  <w:style w:type="paragraph" w:styleId="Hljsrequest" w:customStyle="1">
    <w:name w:val="hljs-request"/>
    <w:basedOn w:val="Normal"/>
    <w:qFormat/>
    <w:rsid w:val="001d410c"/>
    <w:pPr>
      <w:spacing w:beforeAutospacing="1" w:afterAutospacing="1"/>
    </w:pPr>
    <w:rPr>
      <w:color w:val="859900"/>
    </w:rPr>
  </w:style>
  <w:style w:type="paragraph" w:styleId="Hljsstatus" w:customStyle="1">
    <w:name w:val="hljs-status"/>
    <w:basedOn w:val="Normal"/>
    <w:qFormat/>
    <w:rsid w:val="001d410c"/>
    <w:pPr>
      <w:spacing w:beforeAutospacing="1" w:afterAutospacing="1"/>
    </w:pPr>
    <w:rPr>
      <w:color w:val="859900"/>
    </w:rPr>
  </w:style>
  <w:style w:type="paragraph" w:styleId="Hljswinutils" w:customStyle="1">
    <w:name w:val="hljs-winutils"/>
    <w:basedOn w:val="Normal"/>
    <w:qFormat/>
    <w:rsid w:val="001d410c"/>
    <w:pPr>
      <w:spacing w:beforeAutospacing="1" w:afterAutospacing="1"/>
    </w:pPr>
    <w:rPr>
      <w:color w:val="859900"/>
    </w:rPr>
  </w:style>
  <w:style w:type="paragraph" w:styleId="Method" w:customStyle="1">
    <w:name w:val="method"/>
    <w:basedOn w:val="Normal"/>
    <w:qFormat/>
    <w:rsid w:val="001d410c"/>
    <w:pPr>
      <w:spacing w:beforeAutospacing="1" w:afterAutospacing="1"/>
    </w:pPr>
    <w:rPr>
      <w:color w:val="859900"/>
    </w:rPr>
  </w:style>
  <w:style w:type="paragraph" w:styleId="Hljscommand" w:customStyle="1">
    <w:name w:val="hljs-command"/>
    <w:basedOn w:val="Normal"/>
    <w:qFormat/>
    <w:rsid w:val="001d410c"/>
    <w:pPr>
      <w:spacing w:beforeAutospacing="1" w:afterAutospacing="1"/>
    </w:pPr>
    <w:rPr>
      <w:color w:val="2AA198"/>
    </w:rPr>
  </w:style>
  <w:style w:type="paragraph" w:styleId="Hljsdartdoc" w:customStyle="1">
    <w:name w:val="hljs-dartdoc"/>
    <w:basedOn w:val="Normal"/>
    <w:qFormat/>
    <w:rsid w:val="001d410c"/>
    <w:pPr>
      <w:spacing w:beforeAutospacing="1" w:afterAutospacing="1"/>
    </w:pPr>
    <w:rPr>
      <w:color w:val="2AA198"/>
    </w:rPr>
  </w:style>
  <w:style w:type="paragraph" w:styleId="Hljshexcolor" w:customStyle="1">
    <w:name w:val="hljs-hexcolor"/>
    <w:basedOn w:val="Normal"/>
    <w:qFormat/>
    <w:rsid w:val="001d410c"/>
    <w:pPr>
      <w:spacing w:beforeAutospacing="1" w:afterAutospacing="1"/>
    </w:pPr>
    <w:rPr>
      <w:color w:val="2AA198"/>
    </w:rPr>
  </w:style>
  <w:style w:type="paragraph" w:styleId="Hljslinkurl" w:customStyle="1">
    <w:name w:val="hljs-link_url"/>
    <w:basedOn w:val="Normal"/>
    <w:qFormat/>
    <w:rsid w:val="001d410c"/>
    <w:pPr>
      <w:spacing w:beforeAutospacing="1" w:afterAutospacing="1"/>
    </w:pPr>
    <w:rPr>
      <w:color w:val="2AA198"/>
    </w:rPr>
  </w:style>
  <w:style w:type="paragraph" w:styleId="Hljsnumber" w:customStyle="1">
    <w:name w:val="hljs-number"/>
    <w:basedOn w:val="Normal"/>
    <w:qFormat/>
    <w:rsid w:val="001d410c"/>
    <w:pPr>
      <w:spacing w:beforeAutospacing="1" w:afterAutospacing="1"/>
    </w:pPr>
    <w:rPr>
      <w:color w:val="2AA198"/>
    </w:rPr>
  </w:style>
  <w:style w:type="paragraph" w:styleId="Hljsphpdoc" w:customStyle="1">
    <w:name w:val="hljs-phpdoc"/>
    <w:basedOn w:val="Normal"/>
    <w:qFormat/>
    <w:rsid w:val="001d410c"/>
    <w:pPr>
      <w:spacing w:beforeAutospacing="1" w:afterAutospacing="1"/>
    </w:pPr>
    <w:rPr>
      <w:color w:val="2AA198"/>
    </w:rPr>
  </w:style>
  <w:style w:type="paragraph" w:styleId="Hljsregexp" w:customStyle="1">
    <w:name w:val="hljs-regexp"/>
    <w:basedOn w:val="Normal"/>
    <w:qFormat/>
    <w:rsid w:val="001d410c"/>
    <w:pPr>
      <w:spacing w:beforeAutospacing="1" w:afterAutospacing="1"/>
    </w:pPr>
    <w:rPr>
      <w:color w:val="2AA198"/>
    </w:rPr>
  </w:style>
  <w:style w:type="paragraph" w:styleId="Hljsstring" w:customStyle="1">
    <w:name w:val="hljs-string"/>
    <w:basedOn w:val="Normal"/>
    <w:qFormat/>
    <w:rsid w:val="001d410c"/>
    <w:pPr>
      <w:spacing w:beforeAutospacing="1" w:afterAutospacing="1"/>
    </w:pPr>
    <w:rPr>
      <w:color w:val="2AA198"/>
    </w:rPr>
  </w:style>
  <w:style w:type="paragraph" w:styleId="Hljsbuiltin" w:customStyle="1">
    <w:name w:val="hljs-built_in"/>
    <w:basedOn w:val="Normal"/>
    <w:qFormat/>
    <w:rsid w:val="001d410c"/>
    <w:pPr>
      <w:spacing w:beforeAutospacing="1" w:afterAutospacing="1"/>
    </w:pPr>
    <w:rPr>
      <w:color w:val="268BD2"/>
    </w:rPr>
  </w:style>
  <w:style w:type="paragraph" w:styleId="Hljschunk" w:customStyle="1">
    <w:name w:val="hljs-chunk"/>
    <w:basedOn w:val="Normal"/>
    <w:qFormat/>
    <w:rsid w:val="001d410c"/>
    <w:pPr>
      <w:spacing w:beforeAutospacing="1" w:afterAutospacing="1"/>
    </w:pPr>
    <w:rPr>
      <w:color w:val="268BD2"/>
    </w:rPr>
  </w:style>
  <w:style w:type="paragraph" w:styleId="Hljsdecorator" w:customStyle="1">
    <w:name w:val="hljs-decorator"/>
    <w:basedOn w:val="Normal"/>
    <w:qFormat/>
    <w:rsid w:val="001d410c"/>
    <w:pPr>
      <w:spacing w:beforeAutospacing="1" w:afterAutospacing="1"/>
    </w:pPr>
    <w:rPr>
      <w:color w:val="268BD2"/>
    </w:rPr>
  </w:style>
  <w:style w:type="paragraph" w:styleId="Hljsid" w:customStyle="1">
    <w:name w:val="hljs-id"/>
    <w:basedOn w:val="Normal"/>
    <w:qFormat/>
    <w:rsid w:val="001d410c"/>
    <w:pPr>
      <w:spacing w:beforeAutospacing="1" w:afterAutospacing="1"/>
    </w:pPr>
    <w:rPr>
      <w:color w:val="268BD2"/>
    </w:rPr>
  </w:style>
  <w:style w:type="paragraph" w:styleId="Hljsidentifier" w:customStyle="1">
    <w:name w:val="hljs-identifier"/>
    <w:basedOn w:val="Normal"/>
    <w:qFormat/>
    <w:rsid w:val="001d410c"/>
    <w:pPr>
      <w:spacing w:beforeAutospacing="1" w:afterAutospacing="1"/>
    </w:pPr>
    <w:rPr>
      <w:color w:val="268BD2"/>
    </w:rPr>
  </w:style>
  <w:style w:type="paragraph" w:styleId="Hljslocalvars" w:customStyle="1">
    <w:name w:val="hljs-localvars"/>
    <w:basedOn w:val="Normal"/>
    <w:qFormat/>
    <w:rsid w:val="001d410c"/>
    <w:pPr>
      <w:spacing w:beforeAutospacing="1" w:afterAutospacing="1"/>
    </w:pPr>
    <w:rPr>
      <w:color w:val="268BD2"/>
    </w:rPr>
  </w:style>
  <w:style w:type="paragraph" w:styleId="Hljstitle" w:customStyle="1">
    <w:name w:val="hljs-title"/>
    <w:basedOn w:val="Normal"/>
    <w:qFormat/>
    <w:rsid w:val="001d410c"/>
    <w:pPr>
      <w:spacing w:beforeAutospacing="1" w:afterAutospacing="1"/>
    </w:pPr>
    <w:rPr>
      <w:color w:val="268BD2"/>
    </w:rPr>
  </w:style>
  <w:style w:type="paragraph" w:styleId="Hljsattribute" w:customStyle="1">
    <w:name w:val="hljs-attribute"/>
    <w:basedOn w:val="Normal"/>
    <w:qFormat/>
    <w:rsid w:val="001d410c"/>
    <w:pPr>
      <w:spacing w:beforeAutospacing="1" w:afterAutospacing="1"/>
    </w:pPr>
    <w:rPr>
      <w:color w:val="B58900"/>
    </w:rPr>
  </w:style>
  <w:style w:type="paragraph" w:styleId="Hljsconstant" w:customStyle="1">
    <w:name w:val="hljs-constant"/>
    <w:basedOn w:val="Normal"/>
    <w:qFormat/>
    <w:rsid w:val="001d410c"/>
    <w:pPr>
      <w:spacing w:beforeAutospacing="1" w:afterAutospacing="1"/>
    </w:pPr>
    <w:rPr>
      <w:color w:val="B58900"/>
    </w:rPr>
  </w:style>
  <w:style w:type="paragraph" w:styleId="Hljslinkreference" w:customStyle="1">
    <w:name w:val="hljs-link_reference"/>
    <w:basedOn w:val="Normal"/>
    <w:qFormat/>
    <w:rsid w:val="001d410c"/>
    <w:pPr>
      <w:spacing w:beforeAutospacing="1" w:afterAutospacing="1"/>
    </w:pPr>
    <w:rPr>
      <w:color w:val="B58900"/>
    </w:rPr>
  </w:style>
  <w:style w:type="paragraph" w:styleId="Hljsparent" w:customStyle="1">
    <w:name w:val="hljs-parent"/>
    <w:basedOn w:val="Normal"/>
    <w:qFormat/>
    <w:rsid w:val="001d410c"/>
    <w:pPr>
      <w:spacing w:beforeAutospacing="1" w:afterAutospacing="1"/>
    </w:pPr>
    <w:rPr>
      <w:color w:val="B58900"/>
    </w:rPr>
  </w:style>
  <w:style w:type="paragraph" w:styleId="Hljstype" w:customStyle="1">
    <w:name w:val="hljs-type"/>
    <w:basedOn w:val="Normal"/>
    <w:qFormat/>
    <w:rsid w:val="001d410c"/>
    <w:pPr>
      <w:spacing w:beforeAutospacing="1" w:afterAutospacing="1"/>
    </w:pPr>
    <w:rPr>
      <w:color w:val="B58900"/>
    </w:rPr>
  </w:style>
  <w:style w:type="paragraph" w:styleId="Hljsvariable" w:customStyle="1">
    <w:name w:val="hljs-variable"/>
    <w:basedOn w:val="Normal"/>
    <w:qFormat/>
    <w:rsid w:val="001d410c"/>
    <w:pPr>
      <w:spacing w:beforeAutospacing="1" w:afterAutospacing="1"/>
    </w:pPr>
    <w:rPr>
      <w:color w:val="B58900"/>
    </w:rPr>
  </w:style>
  <w:style w:type="paragraph" w:styleId="Hljsattrselector" w:customStyle="1">
    <w:name w:val="hljs-attr_selector"/>
    <w:basedOn w:val="Normal"/>
    <w:qFormat/>
    <w:rsid w:val="001d410c"/>
    <w:pPr>
      <w:spacing w:beforeAutospacing="1" w:afterAutospacing="1"/>
    </w:pPr>
    <w:rPr>
      <w:color w:val="CB4B16"/>
    </w:rPr>
  </w:style>
  <w:style w:type="paragraph" w:styleId="Hljscdata" w:customStyle="1">
    <w:name w:val="hljs-cdata"/>
    <w:basedOn w:val="Normal"/>
    <w:qFormat/>
    <w:rsid w:val="001d410c"/>
    <w:pPr>
      <w:spacing w:beforeAutospacing="1" w:afterAutospacing="1"/>
    </w:pPr>
    <w:rPr>
      <w:color w:val="CB4B16"/>
    </w:rPr>
  </w:style>
  <w:style w:type="paragraph" w:styleId="Hljsheader" w:customStyle="1">
    <w:name w:val="hljs-header"/>
    <w:basedOn w:val="Normal"/>
    <w:qFormat/>
    <w:rsid w:val="001d410c"/>
    <w:pPr>
      <w:spacing w:beforeAutospacing="1" w:afterAutospacing="1"/>
    </w:pPr>
    <w:rPr>
      <w:color w:val="CB4B16"/>
    </w:rPr>
  </w:style>
  <w:style w:type="paragraph" w:styleId="Hljspragma" w:customStyle="1">
    <w:name w:val="hljs-pragma"/>
    <w:basedOn w:val="Normal"/>
    <w:qFormat/>
    <w:rsid w:val="001d410c"/>
    <w:pPr>
      <w:spacing w:beforeAutospacing="1" w:afterAutospacing="1"/>
    </w:pPr>
    <w:rPr>
      <w:color w:val="CB4B16"/>
    </w:rPr>
  </w:style>
  <w:style w:type="paragraph" w:styleId="Hljspreprocessor" w:customStyle="1">
    <w:name w:val="hljs-preprocessor"/>
    <w:basedOn w:val="Normal"/>
    <w:qFormat/>
    <w:rsid w:val="001d410c"/>
    <w:pPr>
      <w:spacing w:beforeAutospacing="1" w:afterAutospacing="1"/>
    </w:pPr>
    <w:rPr>
      <w:color w:val="CB4B16"/>
    </w:rPr>
  </w:style>
  <w:style w:type="paragraph" w:styleId="Hljsshebang" w:customStyle="1">
    <w:name w:val="hljs-shebang"/>
    <w:basedOn w:val="Normal"/>
    <w:qFormat/>
    <w:rsid w:val="001d410c"/>
    <w:pPr>
      <w:spacing w:beforeAutospacing="1" w:afterAutospacing="1"/>
    </w:pPr>
    <w:rPr>
      <w:color w:val="CB4B16"/>
    </w:rPr>
  </w:style>
  <w:style w:type="paragraph" w:styleId="Hljsspecial" w:customStyle="1">
    <w:name w:val="hljs-special"/>
    <w:basedOn w:val="Normal"/>
    <w:qFormat/>
    <w:rsid w:val="001d410c"/>
    <w:pPr>
      <w:spacing w:beforeAutospacing="1" w:afterAutospacing="1"/>
    </w:pPr>
    <w:rPr>
      <w:color w:val="CB4B16"/>
    </w:rPr>
  </w:style>
  <w:style w:type="paragraph" w:styleId="Hljssubst" w:customStyle="1">
    <w:name w:val="hljs-subst"/>
    <w:basedOn w:val="Normal"/>
    <w:qFormat/>
    <w:rsid w:val="001d410c"/>
    <w:pPr>
      <w:spacing w:beforeAutospacing="1" w:afterAutospacing="1"/>
    </w:pPr>
    <w:rPr>
      <w:color w:val="CB4B16"/>
    </w:rPr>
  </w:style>
  <w:style w:type="paragraph" w:styleId="Hljssymbol" w:customStyle="1">
    <w:name w:val="hljs-symbol"/>
    <w:basedOn w:val="Normal"/>
    <w:qFormat/>
    <w:rsid w:val="001d410c"/>
    <w:pPr>
      <w:spacing w:beforeAutospacing="1" w:afterAutospacing="1"/>
    </w:pPr>
    <w:rPr>
      <w:color w:val="CB4B16"/>
    </w:rPr>
  </w:style>
  <w:style w:type="paragraph" w:styleId="Hljsdeletion" w:customStyle="1">
    <w:name w:val="hljs-deletion"/>
    <w:basedOn w:val="Normal"/>
    <w:qFormat/>
    <w:rsid w:val="001d410c"/>
    <w:pPr>
      <w:spacing w:beforeAutospacing="1" w:afterAutospacing="1"/>
    </w:pPr>
    <w:rPr>
      <w:color w:val="DC322F"/>
    </w:rPr>
  </w:style>
  <w:style w:type="paragraph" w:styleId="Hljsimportant" w:customStyle="1">
    <w:name w:val="hljs-important"/>
    <w:basedOn w:val="Normal"/>
    <w:qFormat/>
    <w:rsid w:val="001d410c"/>
    <w:pPr>
      <w:spacing w:beforeAutospacing="1" w:afterAutospacing="1"/>
    </w:pPr>
    <w:rPr>
      <w:color w:val="DC322F"/>
    </w:rPr>
  </w:style>
  <w:style w:type="paragraph" w:styleId="Hljslinklabel" w:customStyle="1">
    <w:name w:val="hljs-link_label"/>
    <w:basedOn w:val="Normal"/>
    <w:qFormat/>
    <w:rsid w:val="001d410c"/>
    <w:pPr>
      <w:spacing w:beforeAutospacing="1" w:afterAutospacing="1"/>
    </w:pPr>
    <w:rPr>
      <w:color w:val="6C71C4"/>
    </w:rPr>
  </w:style>
  <w:style w:type="paragraph" w:styleId="Mathjaxhoverarrow" w:customStyle="1">
    <w:name w:val="mathjax_hover_arrow"/>
    <w:basedOn w:val="Normal"/>
    <w:qFormat/>
    <w:rsid w:val="001d410c"/>
    <w:pPr>
      <w:spacing w:beforeAutospacing="1" w:afterAutospacing="1"/>
    </w:pPr>
    <w:rPr/>
  </w:style>
  <w:style w:type="paragraph" w:styleId="Mathjaxmenu" w:customStyle="1">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1d410c"/>
    <w:pPr>
      <w:spacing w:beforeAutospacing="1" w:afterAutospacing="1"/>
    </w:pPr>
    <w:rPr/>
  </w:style>
  <w:style w:type="paragraph" w:styleId="Mathjaxmenuarrow" w:customStyle="1">
    <w:name w:val="mathjax_menuarrow"/>
    <w:basedOn w:val="Normal"/>
    <w:qFormat/>
    <w:rsid w:val="001d410c"/>
    <w:pPr>
      <w:spacing w:beforeAutospacing="1" w:afterAutospacing="1"/>
    </w:pPr>
    <w:rPr>
      <w:color w:val="666666"/>
    </w:rPr>
  </w:style>
  <w:style w:type="paragraph" w:styleId="Mathjaxmenulabel" w:customStyle="1">
    <w:name w:val="mathjax_menulabel"/>
    <w:basedOn w:val="Normal"/>
    <w:qFormat/>
    <w:rsid w:val="001d410c"/>
    <w:pPr>
      <w:spacing w:beforeAutospacing="1" w:afterAutospacing="1"/>
    </w:pPr>
    <w:rPr>
      <w:i/>
      <w:iCs/>
    </w:rPr>
  </w:style>
  <w:style w:type="paragraph" w:styleId="Mathjaxmenurule" w:customStyle="1">
    <w:name w:val="mathjax_menurule"/>
    <w:basedOn w:val="Normal"/>
    <w:qFormat/>
    <w:rsid w:val="001d410c"/>
    <w:pPr>
      <w:pBdr>
        <w:top w:val="single" w:sz="6" w:space="0" w:color="CCCCCC"/>
      </w:pBdr>
      <w:spacing w:before="60" w:after="0"/>
      <w:ind w:left="15" w:right="15" w:hanging="0"/>
    </w:pPr>
    <w:rPr/>
  </w:style>
  <w:style w:type="paragraph" w:styleId="Mathjaxmenuclose" w:customStyle="1">
    <w:name w:val="mathjax_menu_close"/>
    <w:basedOn w:val="Normal"/>
    <w:qFormat/>
    <w:rsid w:val="001d410c"/>
    <w:pPr>
      <w:spacing w:beforeAutospacing="1" w:afterAutospacing="1"/>
    </w:pPr>
    <w:rPr/>
  </w:style>
  <w:style w:type="paragraph" w:styleId="Mathjaxpreview" w:customStyle="1">
    <w:name w:val="mathjax_preview"/>
    <w:basedOn w:val="Normal"/>
    <w:qFormat/>
    <w:rsid w:val="001d410c"/>
    <w:pPr>
      <w:spacing w:beforeAutospacing="1" w:afterAutospacing="1"/>
    </w:pPr>
    <w:rPr>
      <w:color w:val="888888"/>
    </w:rPr>
  </w:style>
  <w:style w:type="paragraph" w:styleId="Mathjaxerror" w:customStyle="1">
    <w:name w:val="mathjax_error"/>
    <w:basedOn w:val="Normal"/>
    <w:qFormat/>
    <w:rsid w:val="001d410c"/>
    <w:pPr>
      <w:spacing w:beforeAutospacing="1" w:afterAutospacing="1"/>
    </w:pPr>
    <w:rPr>
      <w:i/>
      <w:iCs/>
      <w:color w:val="CC0000"/>
    </w:rPr>
  </w:style>
  <w:style w:type="paragraph" w:styleId="Oembedallreputationscore" w:customStyle="1">
    <w:name w:val="oembedall-reputation-score"/>
    <w:basedOn w:val="Normal"/>
    <w:qFormat/>
    <w:rsid w:val="001d410c"/>
    <w:pPr>
      <w:spacing w:beforeAutospacing="1" w:afterAutospacing="1"/>
    </w:pPr>
    <w:rPr/>
  </w:style>
  <w:style w:type="paragraph" w:styleId="Oembedalluserinfo" w:customStyle="1">
    <w:name w:val="oembedall-user-info"/>
    <w:basedOn w:val="Normal"/>
    <w:qFormat/>
    <w:rsid w:val="001d410c"/>
    <w:pPr>
      <w:spacing w:beforeAutospacing="1" w:afterAutospacing="1"/>
    </w:pPr>
    <w:rPr/>
  </w:style>
  <w:style w:type="paragraph" w:styleId="Oembedallquestionhyperlink" w:customStyle="1">
    <w:name w:val="oembedall-question-hyperlink"/>
    <w:basedOn w:val="Normal"/>
    <w:qFormat/>
    <w:rsid w:val="001d410c"/>
    <w:pPr>
      <w:spacing w:beforeAutospacing="1" w:afterAutospacing="1"/>
    </w:pPr>
    <w:rPr/>
  </w:style>
  <w:style w:type="paragraph" w:styleId="Oembedallstats" w:customStyle="1">
    <w:name w:val="oembedall-stats"/>
    <w:basedOn w:val="Normal"/>
    <w:qFormat/>
    <w:rsid w:val="001d410c"/>
    <w:pPr>
      <w:spacing w:beforeAutospacing="1" w:afterAutospacing="1"/>
    </w:pPr>
    <w:rPr/>
  </w:style>
  <w:style w:type="paragraph" w:styleId="Oembedallstatscontainer" w:customStyle="1">
    <w:name w:val="oembedall-statscontainer"/>
    <w:basedOn w:val="Normal"/>
    <w:qFormat/>
    <w:rsid w:val="001d410c"/>
    <w:pPr>
      <w:spacing w:beforeAutospacing="1" w:afterAutospacing="1"/>
    </w:pPr>
    <w:rPr/>
  </w:style>
  <w:style w:type="paragraph" w:styleId="Oembedallvotes" w:customStyle="1">
    <w:name w:val="oembedall-votes"/>
    <w:basedOn w:val="Normal"/>
    <w:qFormat/>
    <w:rsid w:val="001d410c"/>
    <w:pPr>
      <w:spacing w:beforeAutospacing="1" w:afterAutospacing="1"/>
    </w:pPr>
    <w:rPr/>
  </w:style>
  <w:style w:type="paragraph" w:styleId="Oembedallvotecountpost" w:customStyle="1">
    <w:name w:val="oembedall-vote-count-post"/>
    <w:basedOn w:val="Normal"/>
    <w:qFormat/>
    <w:rsid w:val="001d410c"/>
    <w:pPr>
      <w:spacing w:beforeAutospacing="1" w:afterAutospacing="1"/>
    </w:pPr>
    <w:rPr/>
  </w:style>
  <w:style w:type="paragraph" w:styleId="Oembedallviews" w:customStyle="1">
    <w:name w:val="oembedall-views"/>
    <w:basedOn w:val="Normal"/>
    <w:qFormat/>
    <w:rsid w:val="001d410c"/>
    <w:pPr>
      <w:spacing w:beforeAutospacing="1" w:afterAutospacing="1"/>
    </w:pPr>
    <w:rPr/>
  </w:style>
  <w:style w:type="paragraph" w:styleId="Oembedallstatus" w:customStyle="1">
    <w:name w:val="oembedall-status"/>
    <w:basedOn w:val="Normal"/>
    <w:qFormat/>
    <w:rsid w:val="001d410c"/>
    <w:pPr>
      <w:spacing w:beforeAutospacing="1" w:afterAutospacing="1"/>
    </w:pPr>
    <w:rPr/>
  </w:style>
  <w:style w:type="paragraph" w:styleId="Oembedallsummary" w:customStyle="1">
    <w:name w:val="oembedall-summary"/>
    <w:basedOn w:val="Normal"/>
    <w:qFormat/>
    <w:rsid w:val="001d410c"/>
    <w:pPr>
      <w:spacing w:beforeAutospacing="1" w:afterAutospacing="1"/>
    </w:pPr>
    <w:rPr/>
  </w:style>
  <w:style w:type="paragraph" w:styleId="Oembedallexcerpt" w:customStyle="1">
    <w:name w:val="oembedall-excerpt"/>
    <w:basedOn w:val="Normal"/>
    <w:qFormat/>
    <w:rsid w:val="001d410c"/>
    <w:pPr>
      <w:spacing w:beforeAutospacing="1" w:afterAutospacing="1"/>
    </w:pPr>
    <w:rPr/>
  </w:style>
  <w:style w:type="paragraph" w:styleId="Oembedalltags" w:customStyle="1">
    <w:name w:val="oembedall-tags"/>
    <w:basedOn w:val="Normal"/>
    <w:qFormat/>
    <w:rsid w:val="001d410c"/>
    <w:pPr>
      <w:spacing w:beforeAutospacing="1" w:afterAutospacing="1"/>
    </w:pPr>
    <w:rPr/>
  </w:style>
  <w:style w:type="paragraph" w:styleId="Oembedallposttag" w:customStyle="1">
    <w:name w:val="oembedall-post-tag"/>
    <w:basedOn w:val="Normal"/>
    <w:qFormat/>
    <w:rsid w:val="001d410c"/>
    <w:pPr>
      <w:spacing w:beforeAutospacing="1" w:afterAutospacing="1"/>
    </w:pPr>
    <w:rPr/>
  </w:style>
  <w:style w:type="paragraph" w:styleId="Oembedallstatsarrow" w:customStyle="1">
    <w:name w:val="oembedall-statsarrow"/>
    <w:basedOn w:val="Normal"/>
    <w:qFormat/>
    <w:rsid w:val="001d410c"/>
    <w:pPr>
      <w:spacing w:beforeAutospacing="1" w:afterAutospacing="1"/>
    </w:pPr>
    <w:rPr/>
  </w:style>
  <w:style w:type="paragraph" w:styleId="Contents" w:customStyle="1">
    <w:name w:val="contents"/>
    <w:basedOn w:val="Normal"/>
    <w:qFormat/>
    <w:rsid w:val="001d410c"/>
    <w:pPr>
      <w:spacing w:beforeAutospacing="1" w:afterAutospacing="1"/>
    </w:pPr>
    <w:rPr/>
  </w:style>
  <w:style w:type="paragraph" w:styleId="Label" w:customStyle="1">
    <w:name w:val="label"/>
    <w:basedOn w:val="Normal"/>
    <w:qFormat/>
    <w:rsid w:val="001d410c"/>
    <w:pPr>
      <w:spacing w:beforeAutospacing="1" w:afterAutospacing="1"/>
    </w:pPr>
    <w:rPr/>
  </w:style>
  <w:style w:type="paragraph" w:styleId="Hljstag" w:customStyle="1">
    <w:name w:val="hljs-tag"/>
    <w:basedOn w:val="Normal"/>
    <w:qFormat/>
    <w:rsid w:val="001d410c"/>
    <w:pPr>
      <w:spacing w:beforeAutospacing="1" w:afterAutospacing="1"/>
    </w:pPr>
    <w:rPr/>
  </w:style>
  <w:style w:type="paragraph" w:styleId="Hljsvalue" w:customStyle="1">
    <w:name w:val="hljs-value"/>
    <w:basedOn w:val="Normal"/>
    <w:qFormat/>
    <w:rsid w:val="001d410c"/>
    <w:pPr>
      <w:spacing w:beforeAutospacing="1" w:afterAutospacing="1"/>
    </w:pPr>
    <w:rPr/>
  </w:style>
  <w:style w:type="paragraph" w:styleId="Hljsformula" w:customStyle="1">
    <w:name w:val="hljs-formula"/>
    <w:basedOn w:val="Normal"/>
    <w:qFormat/>
    <w:rsid w:val="001d410c"/>
    <w:pPr>
      <w:spacing w:beforeAutospacing="1" w:afterAutospacing="1"/>
    </w:pPr>
    <w:rPr/>
  </w:style>
  <w:style w:type="paragraph" w:styleId="Hljsfunction" w:customStyle="1">
    <w:name w:val="hljs-function"/>
    <w:basedOn w:val="Normal"/>
    <w:qFormat/>
    <w:rsid w:val="001d410c"/>
    <w:pPr>
      <w:spacing w:beforeAutospacing="1" w:afterAutospacing="1"/>
    </w:pPr>
    <w:rPr/>
  </w:style>
  <w:style w:type="paragraph" w:styleId="Hljsliteral" w:customStyle="1">
    <w:name w:val="hljs-literal"/>
    <w:basedOn w:val="Normal"/>
    <w:qFormat/>
    <w:rsid w:val="001d410c"/>
    <w:pPr>
      <w:spacing w:beforeAutospacing="1" w:afterAutospacing="1"/>
    </w:pPr>
    <w:rPr/>
  </w:style>
  <w:style w:type="paragraph" w:styleId="Hljsbody" w:customStyle="1">
    <w:name w:val="hljs-body"/>
    <w:basedOn w:val="Normal"/>
    <w:qFormat/>
    <w:rsid w:val="001d410c"/>
    <w:pPr>
      <w:spacing w:beforeAutospacing="1" w:afterAutospacing="1"/>
    </w:pPr>
    <w:rPr/>
  </w:style>
  <w:style w:type="paragraph" w:styleId="Hljspseudo" w:customStyle="1">
    <w:name w:val="hljs-pseudo"/>
    <w:basedOn w:val="Normal"/>
    <w:qFormat/>
    <w:rsid w:val="001d410c"/>
    <w:pPr>
      <w:spacing w:beforeAutospacing="1" w:afterAutospacing="1"/>
    </w:pPr>
    <w:rPr/>
  </w:style>
  <w:style w:type="paragraph" w:styleId="Hljschange" w:customStyle="1">
    <w:name w:val="hljs-change"/>
    <w:basedOn w:val="Normal"/>
    <w:qFormat/>
    <w:rsid w:val="001d410c"/>
    <w:pPr>
      <w:spacing w:beforeAutospacing="1" w:afterAutospacing="1"/>
    </w:pPr>
    <w:rPr/>
  </w:style>
  <w:style w:type="paragraph" w:styleId="Oembedallbody" w:customStyle="1">
    <w:name w:val="oembedall-body"/>
    <w:basedOn w:val="Normal"/>
    <w:qFormat/>
    <w:rsid w:val="001d410c"/>
    <w:pPr>
      <w:spacing w:beforeAutospacing="1" w:afterAutospacing="1"/>
    </w:pPr>
    <w:rPr/>
  </w:style>
  <w:style w:type="paragraph" w:styleId="Tagline" w:customStyle="1">
    <w:name w:val="tagline"/>
    <w:basedOn w:val="Normal"/>
    <w:qFormat/>
    <w:rsid w:val="001d410c"/>
    <w:pPr>
      <w:spacing w:beforeAutospacing="1" w:afterAutospacing="1"/>
    </w:pPr>
    <w:rPr/>
  </w:style>
  <w:style w:type="paragraph" w:styleId="Wrapper" w:customStyle="1">
    <w:name w:val="wrapper"/>
    <w:basedOn w:val="Normal"/>
    <w:qFormat/>
    <w:rsid w:val="001d410c"/>
    <w:pPr>
      <w:spacing w:beforeAutospacing="1" w:afterAutospacing="1"/>
    </w:pPr>
    <w:rPr/>
  </w:style>
  <w:style w:type="paragraph" w:styleId="Split" w:customStyle="1">
    <w:name w:val="split"/>
    <w:basedOn w:val="Normal"/>
    <w:qFormat/>
    <w:rsid w:val="001d410c"/>
    <w:pPr>
      <w:spacing w:beforeAutospacing="1" w:afterAutospacing="1"/>
    </w:pPr>
    <w:rPr/>
  </w:style>
  <w:style w:type="paragraph" w:styleId="Placecontext" w:customStyle="1">
    <w:name w:val="place-context"/>
    <w:basedOn w:val="Normal"/>
    <w:qFormat/>
    <w:rsid w:val="001d410c"/>
    <w:pPr>
      <w:spacing w:beforeAutospacing="1" w:afterAutospacing="1"/>
    </w:pPr>
    <w:rPr/>
  </w:style>
  <w:style w:type="paragraph" w:styleId="Prominentplace" w:customStyle="1">
    <w:name w:val="prominent-place"/>
    <w:basedOn w:val="Normal"/>
    <w:qFormat/>
    <w:rsid w:val="001d410c"/>
    <w:pPr>
      <w:spacing w:beforeAutospacing="1" w:afterAutospacing="1"/>
    </w:pPr>
    <w:rPr/>
  </w:style>
  <w:style w:type="paragraph" w:styleId="Maindate" w:customStyle="1">
    <w:name w:val="main-date"/>
    <w:basedOn w:val="Normal"/>
    <w:qFormat/>
    <w:rsid w:val="001d410c"/>
    <w:pPr>
      <w:spacing w:beforeAutospacing="1" w:afterAutospacing="1"/>
    </w:pPr>
    <w:rPr/>
  </w:style>
  <w:style w:type="paragraph" w:styleId="First" w:customStyle="1">
    <w:name w:val="first"/>
    <w:basedOn w:val="Normal"/>
    <w:qFormat/>
    <w:rsid w:val="001d410c"/>
    <w:pPr>
      <w:spacing w:beforeAutospacing="1" w:afterAutospacing="1"/>
    </w:pPr>
    <w:rPr/>
  </w:style>
  <w:style w:type="paragraph" w:styleId="Number" w:customStyle="1">
    <w:name w:val="number"/>
    <w:basedOn w:val="Normal"/>
    <w:qFormat/>
    <w:rsid w:val="001d410c"/>
    <w:pPr>
      <w:spacing w:beforeAutospacing="1" w:afterAutospacing="1"/>
    </w:pPr>
    <w:rPr/>
  </w:style>
  <w:style w:type="paragraph" w:styleId="Oembedallusergravatar32" w:customStyle="1">
    <w:name w:val="oembedall-user-gravatar32"/>
    <w:basedOn w:val="Normal"/>
    <w:qFormat/>
    <w:rsid w:val="001d410c"/>
    <w:pPr>
      <w:spacing w:beforeAutospacing="1" w:afterAutospacing="1"/>
    </w:pPr>
    <w:rPr/>
  </w:style>
  <w:style w:type="paragraph" w:styleId="Oembedalluserdetails" w:customStyle="1">
    <w:name w:val="oembedall-user-details"/>
    <w:basedOn w:val="Normal"/>
    <w:qFormat/>
    <w:rsid w:val="001d410c"/>
    <w:pPr>
      <w:spacing w:beforeAutospacing="1" w:afterAutospacing="1"/>
    </w:pPr>
    <w:rPr/>
  </w:style>
  <w:style w:type="paragraph" w:styleId="Subplace" w:customStyle="1">
    <w:name w:val="sub-place"/>
    <w:basedOn w:val="Normal"/>
    <w:qFormat/>
    <w:rsid w:val="001d410c"/>
    <w:pPr>
      <w:spacing w:beforeAutospacing="1" w:afterAutospacing="1"/>
    </w:pPr>
    <w:rPr/>
  </w:style>
  <w:style w:type="paragraph" w:styleId="Oembedallbody1" w:customStyle="1">
    <w:name w:val="oembedall-body1"/>
    <w:basedOn w:val="Normal"/>
    <w:qFormat/>
    <w:rsid w:val="001d410c"/>
    <w:pPr>
      <w:pBdr>
        <w:top w:val="single" w:sz="6" w:space="4" w:color="EEEEEE"/>
      </w:pBdr>
      <w:spacing w:before="120" w:afterAutospacing="1"/>
      <w:ind w:left="-150" w:hanging="0"/>
    </w:pPr>
    <w:rPr/>
  </w:style>
  <w:style w:type="paragraph" w:styleId="Oembedalldescription1" w:customStyle="1">
    <w:name w:val="oembedall-description1"/>
    <w:basedOn w:val="Normal"/>
    <w:qFormat/>
    <w:rsid w:val="001d410c"/>
    <w:pPr>
      <w:spacing w:before="0" w:after="45"/>
    </w:pPr>
    <w:rPr>
      <w:color w:val="444444"/>
      <w:sz w:val="18"/>
      <w:szCs w:val="18"/>
    </w:rPr>
  </w:style>
  <w:style w:type="paragraph" w:styleId="Oembedallupdatedat1" w:customStyle="1">
    <w:name w:val="oembedall-updated-at1"/>
    <w:basedOn w:val="Normal"/>
    <w:qFormat/>
    <w:rsid w:val="001d410c"/>
    <w:pPr/>
    <w:rPr>
      <w:color w:val="888888"/>
      <w:sz w:val="17"/>
      <w:szCs w:val="17"/>
    </w:rPr>
  </w:style>
  <w:style w:type="paragraph" w:styleId="Oembedallreputationscore1" w:customStyle="1">
    <w:name w:val="oembedall-reputation-score1"/>
    <w:basedOn w:val="Normal"/>
    <w:qFormat/>
    <w:rsid w:val="001d410c"/>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1d410c"/>
    <w:pPr>
      <w:spacing w:beforeAutospacing="1" w:afterAutospacing="1"/>
    </w:pPr>
    <w:rPr/>
  </w:style>
  <w:style w:type="paragraph" w:styleId="Oembedallusergravatar321" w:customStyle="1">
    <w:name w:val="oembedall-user-gravatar321"/>
    <w:basedOn w:val="Normal"/>
    <w:qFormat/>
    <w:rsid w:val="001d410c"/>
    <w:pPr>
      <w:spacing w:beforeAutospacing="1" w:afterAutospacing="1"/>
    </w:pPr>
    <w:rPr/>
  </w:style>
  <w:style w:type="paragraph" w:styleId="Oembedalluserdetails1" w:customStyle="1">
    <w:name w:val="oembedall-user-details1"/>
    <w:basedOn w:val="Normal"/>
    <w:qFormat/>
    <w:rsid w:val="001d410c"/>
    <w:pPr>
      <w:spacing w:beforeAutospacing="1" w:afterAutospacing="1"/>
      <w:ind w:left="75" w:hanging="0"/>
    </w:pPr>
    <w:rPr/>
  </w:style>
  <w:style w:type="paragraph" w:styleId="Oembedallquestionhyperlink1" w:customStyle="1">
    <w:name w:val="oembedall-question-hyperlink1"/>
    <w:basedOn w:val="Normal"/>
    <w:qFormat/>
    <w:rsid w:val="001d410c"/>
    <w:pPr>
      <w:spacing w:beforeAutospacing="1" w:afterAutospacing="1"/>
    </w:pPr>
    <w:rPr>
      <w:b/>
      <w:bCs/>
    </w:rPr>
  </w:style>
  <w:style w:type="paragraph" w:styleId="Oembedallstats1" w:customStyle="1">
    <w:name w:val="oembedall-stats1"/>
    <w:basedOn w:val="Normal"/>
    <w:qFormat/>
    <w:rsid w:val="001d410c"/>
    <w:pPr>
      <w:shd w:val="clear" w:color="auto" w:fill="EEEEEE"/>
      <w:ind w:left="105" w:hanging="0"/>
    </w:pPr>
    <w:rPr/>
  </w:style>
  <w:style w:type="paragraph" w:styleId="Oembedallstatscontainer1" w:customStyle="1">
    <w:name w:val="oembedall-statscontainer1"/>
    <w:basedOn w:val="Normal"/>
    <w:qFormat/>
    <w:rsid w:val="001d410c"/>
    <w:pPr>
      <w:spacing w:beforeAutospacing="1" w:afterAutospacing="1"/>
      <w:ind w:right="120" w:hanging="0"/>
    </w:pPr>
    <w:rPr/>
  </w:style>
  <w:style w:type="paragraph" w:styleId="Oembedallvotes1" w:customStyle="1">
    <w:name w:val="oembedall-votes1"/>
    <w:basedOn w:val="Normal"/>
    <w:qFormat/>
    <w:rsid w:val="001d410c"/>
    <w:pPr>
      <w:spacing w:beforeAutospacing="1" w:afterAutospacing="1"/>
      <w:jc w:val="center"/>
    </w:pPr>
    <w:rPr>
      <w:color w:val="555555"/>
    </w:rPr>
  </w:style>
  <w:style w:type="paragraph" w:styleId="Oembedallvotecountpost1" w:customStyle="1">
    <w:name w:val="oembedall-vote-count-post1"/>
    <w:basedOn w:val="Normal"/>
    <w:qFormat/>
    <w:rsid w:val="001d410c"/>
    <w:pPr>
      <w:spacing w:beforeAutospacing="1" w:afterAutospacing="1"/>
    </w:pPr>
    <w:rPr>
      <w:b/>
      <w:bCs/>
      <w:color w:val="808185"/>
      <w:sz w:val="58"/>
      <w:szCs w:val="58"/>
    </w:rPr>
  </w:style>
  <w:style w:type="paragraph" w:styleId="Oembedallviews1" w:customStyle="1">
    <w:name w:val="oembedall-views1"/>
    <w:basedOn w:val="Normal"/>
    <w:qFormat/>
    <w:rsid w:val="001d410c"/>
    <w:pPr>
      <w:spacing w:beforeAutospacing="1" w:afterAutospacing="1"/>
      <w:jc w:val="center"/>
    </w:pPr>
    <w:rPr>
      <w:color w:val="999999"/>
    </w:rPr>
  </w:style>
  <w:style w:type="paragraph" w:styleId="Oembedallstatus1" w:customStyle="1">
    <w:name w:val="oembedall-status1"/>
    <w:basedOn w:val="Normal"/>
    <w:qFormat/>
    <w:rsid w:val="001d410c"/>
    <w:pPr>
      <w:shd w:val="clear" w:color="auto" w:fill="75845C"/>
      <w:spacing w:before="0" w:afterAutospacing="1"/>
      <w:jc w:val="center"/>
    </w:pPr>
    <w:rPr>
      <w:color w:val="FFFFFF"/>
    </w:rPr>
  </w:style>
  <w:style w:type="paragraph" w:styleId="Oembedallsummary1" w:customStyle="1">
    <w:name w:val="oembedall-summary1"/>
    <w:basedOn w:val="Normal"/>
    <w:qFormat/>
    <w:rsid w:val="001d410c"/>
    <w:pPr>
      <w:spacing w:beforeAutospacing="1" w:afterAutospacing="1"/>
    </w:pPr>
    <w:rPr/>
  </w:style>
  <w:style w:type="paragraph" w:styleId="Oembedallexcerpt1" w:customStyle="1">
    <w:name w:val="oembedall-excerpt1"/>
    <w:basedOn w:val="Normal"/>
    <w:qFormat/>
    <w:rsid w:val="001d410c"/>
    <w:pPr/>
    <w:rPr/>
  </w:style>
  <w:style w:type="paragraph" w:styleId="Oembedalltags1" w:customStyle="1">
    <w:name w:val="oembedall-tags1"/>
    <w:basedOn w:val="Normal"/>
    <w:qFormat/>
    <w:rsid w:val="001d410c"/>
    <w:pPr>
      <w:spacing w:lineRule="atLeast" w:line="270" w:beforeAutospacing="1" w:afterAutospacing="1"/>
    </w:pPr>
    <w:rPr/>
  </w:style>
  <w:style w:type="paragraph" w:styleId="Oembedallposttag1" w:customStyle="1">
    <w:name w:val="oembedall-post-tag1"/>
    <w:basedOn w:val="Normal"/>
    <w:qFormat/>
    <w:rsid w:val="001d410c"/>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1d410c"/>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1d410c"/>
    <w:pPr>
      <w:spacing w:before="180" w:afterAutospacing="1"/>
    </w:pPr>
    <w:rPr/>
  </w:style>
  <w:style w:type="paragraph" w:styleId="Contents1" w:customStyle="1">
    <w:name w:val="contents1"/>
    <w:basedOn w:val="Normal"/>
    <w:qFormat/>
    <w:rsid w:val="001d410c"/>
    <w:pPr>
      <w:spacing w:beforeAutospacing="1" w:afterAutospacing="1"/>
    </w:pPr>
    <w:rPr/>
  </w:style>
  <w:style w:type="paragraph" w:styleId="Tagline1" w:customStyle="1">
    <w:name w:val="tagline1"/>
    <w:basedOn w:val="Normal"/>
    <w:qFormat/>
    <w:rsid w:val="001d410c"/>
    <w:pPr>
      <w:spacing w:beforeAutospacing="1" w:afterAutospacing="1"/>
    </w:pPr>
    <w:rPr>
      <w:sz w:val="36"/>
      <w:szCs w:val="36"/>
    </w:rPr>
  </w:style>
  <w:style w:type="paragraph" w:styleId="Wrapper1" w:customStyle="1">
    <w:name w:val="wrapper1"/>
    <w:basedOn w:val="Normal"/>
    <w:qFormat/>
    <w:rsid w:val="001d410c"/>
    <w:pPr>
      <w:spacing w:beforeAutospacing="1" w:afterAutospacing="1"/>
    </w:pPr>
    <w:rPr/>
  </w:style>
  <w:style w:type="paragraph" w:styleId="Split1" w:customStyle="1">
    <w:name w:val="split1"/>
    <w:basedOn w:val="Normal"/>
    <w:qFormat/>
    <w:rsid w:val="001d410c"/>
    <w:pPr>
      <w:spacing w:beforeAutospacing="1" w:afterAutospacing="1"/>
    </w:pPr>
    <w:rPr/>
  </w:style>
  <w:style w:type="paragraph" w:styleId="Placecontext1" w:customStyle="1">
    <w:name w:val="place-context1"/>
    <w:basedOn w:val="Normal"/>
    <w:qFormat/>
    <w:rsid w:val="001d410c"/>
    <w:pPr>
      <w:spacing w:beforeAutospacing="1" w:afterAutospacing="1"/>
    </w:pPr>
    <w:rPr>
      <w:sz w:val="21"/>
      <w:szCs w:val="21"/>
    </w:rPr>
  </w:style>
  <w:style w:type="paragraph" w:styleId="Subplace1" w:customStyle="1">
    <w:name w:val="sub-place1"/>
    <w:basedOn w:val="Normal"/>
    <w:qFormat/>
    <w:rsid w:val="001d410c"/>
    <w:pPr>
      <w:spacing w:beforeAutospacing="1" w:afterAutospacing="1"/>
    </w:pPr>
    <w:rPr/>
  </w:style>
  <w:style w:type="paragraph" w:styleId="Prominentplace1" w:customStyle="1">
    <w:name w:val="prominent-place1"/>
    <w:basedOn w:val="Normal"/>
    <w:qFormat/>
    <w:rsid w:val="001d410c"/>
    <w:pPr>
      <w:spacing w:lineRule="atLeast" w:line="264" w:beforeAutospacing="1" w:afterAutospacing="1"/>
    </w:pPr>
    <w:rPr>
      <w:sz w:val="27"/>
      <w:szCs w:val="27"/>
    </w:rPr>
  </w:style>
  <w:style w:type="paragraph" w:styleId="Maindate1" w:customStyle="1">
    <w:name w:val="main-date1"/>
    <w:basedOn w:val="Normal"/>
    <w:qFormat/>
    <w:rsid w:val="001d410c"/>
    <w:pPr>
      <w:spacing w:beforeAutospacing="1" w:afterAutospacing="1"/>
    </w:pPr>
    <w:rPr>
      <w:b/>
      <w:bCs/>
      <w:color w:val="8CB4E0"/>
    </w:rPr>
  </w:style>
  <w:style w:type="paragraph" w:styleId="First1" w:customStyle="1">
    <w:name w:val="first1"/>
    <w:basedOn w:val="Normal"/>
    <w:qFormat/>
    <w:rsid w:val="001d410c"/>
    <w:pPr>
      <w:ind w:left="244" w:hanging="0"/>
    </w:pPr>
    <w:rPr/>
  </w:style>
  <w:style w:type="paragraph" w:styleId="Label1" w:customStyle="1">
    <w:name w:val="label1"/>
    <w:basedOn w:val="Normal"/>
    <w:qFormat/>
    <w:rsid w:val="001d410c"/>
    <w:pPr>
      <w:spacing w:beforeAutospacing="1" w:afterAutospacing="1"/>
    </w:pPr>
    <w:rPr>
      <w:color w:val="333333"/>
    </w:rPr>
  </w:style>
  <w:style w:type="paragraph" w:styleId="Title11" w:customStyle="1">
    <w:name w:val="title1"/>
    <w:basedOn w:val="Normal"/>
    <w:qFormat/>
    <w:rsid w:val="001d410c"/>
    <w:pPr>
      <w:spacing w:beforeAutospacing="1" w:afterAutospacing="1"/>
    </w:pPr>
    <w:rPr/>
  </w:style>
  <w:style w:type="paragraph" w:styleId="Number1" w:customStyle="1">
    <w:name w:val="number1"/>
    <w:basedOn w:val="Normal"/>
    <w:qFormat/>
    <w:rsid w:val="001d410c"/>
    <w:pPr>
      <w:shd w:val="clear" w:color="auto" w:fill="FFFFFF"/>
    </w:pPr>
    <w:rPr>
      <w:vanish/>
    </w:rPr>
  </w:style>
  <w:style w:type="paragraph" w:styleId="Hljsheader1" w:customStyle="1">
    <w:name w:val="hljs-header1"/>
    <w:basedOn w:val="Normal"/>
    <w:qFormat/>
    <w:rsid w:val="001d410c"/>
    <w:pPr>
      <w:spacing w:beforeAutospacing="1" w:afterAutospacing="1"/>
    </w:pPr>
    <w:rPr>
      <w:color w:val="93A1A1"/>
    </w:rPr>
  </w:style>
  <w:style w:type="paragraph" w:styleId="Hljsstring1" w:customStyle="1">
    <w:name w:val="hljs-string1"/>
    <w:basedOn w:val="Normal"/>
    <w:qFormat/>
    <w:rsid w:val="001d410c"/>
    <w:pPr>
      <w:spacing w:beforeAutospacing="1" w:afterAutospacing="1"/>
    </w:pPr>
    <w:rPr>
      <w:color w:val="93A1A1"/>
    </w:rPr>
  </w:style>
  <w:style w:type="paragraph" w:styleId="Hljstag1" w:customStyle="1">
    <w:name w:val="hljs-tag1"/>
    <w:basedOn w:val="Normal"/>
    <w:qFormat/>
    <w:rsid w:val="001d410c"/>
    <w:pPr>
      <w:spacing w:beforeAutospacing="1" w:afterAutospacing="1"/>
    </w:pPr>
    <w:rPr>
      <w:color w:val="859900"/>
    </w:rPr>
  </w:style>
  <w:style w:type="paragraph" w:styleId="Hljstitle1" w:customStyle="1">
    <w:name w:val="hljs-title1"/>
    <w:basedOn w:val="Normal"/>
    <w:qFormat/>
    <w:rsid w:val="001d410c"/>
    <w:pPr>
      <w:spacing w:beforeAutospacing="1" w:afterAutospacing="1"/>
    </w:pPr>
    <w:rPr>
      <w:color w:val="859900"/>
    </w:rPr>
  </w:style>
  <w:style w:type="paragraph" w:styleId="Hljsvalue1" w:customStyle="1">
    <w:name w:val="hljs-value1"/>
    <w:basedOn w:val="Normal"/>
    <w:qFormat/>
    <w:rsid w:val="001d410c"/>
    <w:pPr>
      <w:spacing w:beforeAutospacing="1" w:afterAutospacing="1"/>
    </w:pPr>
    <w:rPr>
      <w:color w:val="2AA198"/>
    </w:rPr>
  </w:style>
  <w:style w:type="paragraph" w:styleId="Hljsvalue2" w:customStyle="1">
    <w:name w:val="hljs-value2"/>
    <w:basedOn w:val="Normal"/>
    <w:qFormat/>
    <w:rsid w:val="001d410c"/>
    <w:pPr>
      <w:spacing w:beforeAutospacing="1" w:afterAutospacing="1"/>
    </w:pPr>
    <w:rPr>
      <w:color w:val="2AA198"/>
    </w:rPr>
  </w:style>
  <w:style w:type="paragraph" w:styleId="Hljsformula1" w:customStyle="1">
    <w:name w:val="hljs-formula1"/>
    <w:basedOn w:val="Normal"/>
    <w:qFormat/>
    <w:rsid w:val="001d410c"/>
    <w:pPr>
      <w:shd w:val="clear" w:color="auto" w:fill="EEE8D5"/>
      <w:spacing w:beforeAutospacing="1" w:afterAutospacing="1"/>
    </w:pPr>
    <w:rPr>
      <w:color w:val="2AA198"/>
    </w:rPr>
  </w:style>
  <w:style w:type="paragraph" w:styleId="Hljsfunction1" w:customStyle="1">
    <w:name w:val="hljs-function1"/>
    <w:basedOn w:val="Normal"/>
    <w:qFormat/>
    <w:rsid w:val="001d410c"/>
    <w:pPr>
      <w:spacing w:beforeAutospacing="1" w:afterAutospacing="1"/>
    </w:pPr>
    <w:rPr>
      <w:color w:val="268BD2"/>
    </w:rPr>
  </w:style>
  <w:style w:type="paragraph" w:styleId="Hljsliteral1" w:customStyle="1">
    <w:name w:val="hljs-literal1"/>
    <w:basedOn w:val="Normal"/>
    <w:qFormat/>
    <w:rsid w:val="001d410c"/>
    <w:pPr>
      <w:spacing w:beforeAutospacing="1" w:afterAutospacing="1"/>
    </w:pPr>
    <w:rPr>
      <w:color w:val="268BD2"/>
    </w:rPr>
  </w:style>
  <w:style w:type="paragraph" w:styleId="Hljstitle2" w:customStyle="1">
    <w:name w:val="hljs-title2"/>
    <w:basedOn w:val="Normal"/>
    <w:qFormat/>
    <w:rsid w:val="001d410c"/>
    <w:pPr>
      <w:spacing w:beforeAutospacing="1" w:afterAutospacing="1"/>
    </w:pPr>
    <w:rPr>
      <w:color w:val="B58900"/>
    </w:rPr>
  </w:style>
  <w:style w:type="paragraph" w:styleId="Hljsbody1" w:customStyle="1">
    <w:name w:val="hljs-body1"/>
    <w:basedOn w:val="Normal"/>
    <w:qFormat/>
    <w:rsid w:val="001d410c"/>
    <w:pPr>
      <w:spacing w:beforeAutospacing="1" w:afterAutospacing="1"/>
    </w:pPr>
    <w:rPr>
      <w:color w:val="B58900"/>
    </w:rPr>
  </w:style>
  <w:style w:type="paragraph" w:styleId="Hljsnumber1" w:customStyle="1">
    <w:name w:val="hljs-number1"/>
    <w:basedOn w:val="Normal"/>
    <w:qFormat/>
    <w:rsid w:val="001d410c"/>
    <w:pPr>
      <w:spacing w:beforeAutospacing="1" w:afterAutospacing="1"/>
    </w:pPr>
    <w:rPr>
      <w:color w:val="B58900"/>
    </w:rPr>
  </w:style>
  <w:style w:type="paragraph" w:styleId="Hljspseudo1" w:customStyle="1">
    <w:name w:val="hljs-pseudo1"/>
    <w:basedOn w:val="Normal"/>
    <w:qFormat/>
    <w:rsid w:val="001d410c"/>
    <w:pPr>
      <w:spacing w:beforeAutospacing="1" w:afterAutospacing="1"/>
    </w:pPr>
    <w:rPr>
      <w:color w:val="CB4B16"/>
    </w:rPr>
  </w:style>
  <w:style w:type="paragraph" w:styleId="Hljschange1" w:customStyle="1">
    <w:name w:val="hljs-change1"/>
    <w:basedOn w:val="Normal"/>
    <w:qFormat/>
    <w:rsid w:val="001d410c"/>
    <w:pPr>
      <w:spacing w:beforeAutospacing="1" w:afterAutospacing="1"/>
    </w:pPr>
    <w:rPr>
      <w:color w:val="CB4B16"/>
    </w:rPr>
  </w:style>
  <w:style w:type="paragraph" w:styleId="Hljskeyword1" w:customStyle="1">
    <w:name w:val="hljs-keyword1"/>
    <w:basedOn w:val="Normal"/>
    <w:qFormat/>
    <w:rsid w:val="001d410c"/>
    <w:pPr>
      <w:spacing w:beforeAutospacing="1" w:afterAutospacing="1"/>
    </w:pPr>
    <w:rPr>
      <w:color w:val="CB4B16"/>
    </w:rPr>
  </w:style>
  <w:style w:type="paragraph" w:styleId="Hljsstring2" w:customStyle="1">
    <w:name w:val="hljs-string2"/>
    <w:basedOn w:val="Normal"/>
    <w:qFormat/>
    <w:rsid w:val="001d410c"/>
    <w:pPr>
      <w:spacing w:beforeAutospacing="1" w:afterAutospacing="1"/>
    </w:pPr>
    <w:rPr>
      <w:color w:val="CB4B16"/>
    </w:rPr>
  </w:style>
  <w:style w:type="paragraph" w:styleId="Mathjaxmenuarrow1" w:customStyle="1">
    <w:name w:val="mathjax_menuarrow1"/>
    <w:basedOn w:val="Normal"/>
    <w:qFormat/>
    <w:rsid w:val="001d410c"/>
    <w:pPr>
      <w:spacing w:beforeAutospacing="1" w:afterAutospacing="1"/>
    </w:pPr>
    <w:rPr>
      <w:color w:val="FFFFFF"/>
    </w:rPr>
  </w:style>
  <w:style w:type="paragraph" w:styleId="Toc" w:customStyle="1">
    <w:name w:val="toc"/>
    <w:basedOn w:val="Normal"/>
    <w:qFormat/>
    <w:rsid w:val="001d410c"/>
    <w:pPr>
      <w:spacing w:beforeAutospacing="1" w:afterAutospacing="1"/>
    </w:pPr>
    <w:rPr/>
  </w:style>
  <w:style w:type="paragraph" w:styleId="BalloonText">
    <w:name w:val="Balloon Text"/>
    <w:basedOn w:val="Normal"/>
    <w:link w:val="BalloonTextChar"/>
    <w:uiPriority w:val="99"/>
    <w:semiHidden/>
    <w:unhideWhenUsed/>
    <w:qFormat/>
    <w:rsid w:val="001d410c"/>
    <w:pPr/>
    <w:rPr>
      <w:rFonts w:ascii="Tahoma" w:hAnsi="Tahoma" w:cs="Tahoma"/>
      <w:sz w:val="16"/>
      <w:szCs w:val="16"/>
    </w:rPr>
  </w:style>
  <w:style w:type="paragraph" w:styleId="Annotationtext">
    <w:name w:val="annotation text"/>
    <w:basedOn w:val="Normal"/>
    <w:link w:val="CommentTextChar"/>
    <w:uiPriority w:val="99"/>
    <w:semiHidden/>
    <w:unhideWhenUsed/>
    <w:qFormat/>
    <w:rsid w:val="004e3897"/>
    <w:pPr/>
    <w:rPr/>
  </w:style>
  <w:style w:type="paragraph" w:styleId="Annotationsubject">
    <w:name w:val="annotation subject"/>
    <w:basedOn w:val="Annotationtext"/>
    <w:link w:val="CommentSubjectChar"/>
    <w:uiPriority w:val="99"/>
    <w:semiHidden/>
    <w:unhideWhenUsed/>
    <w:qFormat/>
    <w:rsid w:val="004e3897"/>
    <w:pPr/>
    <w:rPr>
      <w:b/>
      <w:bCs/>
    </w:rPr>
  </w:style>
  <w:style w:type="paragraph" w:styleId="Revision">
    <w:name w:val="Revision"/>
    <w:uiPriority w:val="99"/>
    <w:semiHidden/>
    <w:qFormat/>
    <w:rsid w:val="006d0b9c"/>
    <w:pPr>
      <w:widowControl/>
      <w:bidi w:val="0"/>
      <w:spacing w:lineRule="auto" w:line="240" w:before="0" w:after="0"/>
      <w:jc w:val="left"/>
    </w:pPr>
    <w:rPr>
      <w:rFonts w:ascii="Times New Roman" w:hAnsi="Times New Roman" w:eastAsia="Times New Roman" w:cs="Times New Roman"/>
      <w:color w:val="00000A"/>
      <w:sz w:val="20"/>
      <w:szCs w:val="20"/>
      <w:lang w:val="en-US" w:eastAsia="en-US" w:bidi="ar-SA"/>
    </w:rPr>
  </w:style>
  <w:style w:type="paragraph" w:styleId="Contents11">
    <w:name w:val="TOC 1"/>
    <w:basedOn w:val="Normal"/>
    <w:next w:val="Normal"/>
    <w:autoRedefine/>
    <w:uiPriority w:val="39"/>
    <w:unhideWhenUsed/>
    <w:rsid w:val="00464e4b"/>
    <w:pPr>
      <w:spacing w:before="0" w:after="100"/>
    </w:pPr>
    <w:rPr/>
  </w:style>
  <w:style w:type="paragraph" w:styleId="Contents2">
    <w:name w:val="TOC 2"/>
    <w:basedOn w:val="Normal"/>
    <w:next w:val="Normal"/>
    <w:autoRedefine/>
    <w:uiPriority w:val="39"/>
    <w:unhideWhenUsed/>
    <w:rsid w:val="00464e4b"/>
    <w:pPr>
      <w:spacing w:before="0" w:after="100"/>
      <w:ind w:left="200" w:hanging="0"/>
    </w:pPr>
    <w:rPr/>
  </w:style>
  <w:style w:type="paragraph" w:styleId="Contents3">
    <w:name w:val="TOC 3"/>
    <w:basedOn w:val="Normal"/>
    <w:next w:val="Normal"/>
    <w:autoRedefine/>
    <w:uiPriority w:val="39"/>
    <w:unhideWhenUsed/>
    <w:rsid w:val="00464e4b"/>
    <w:pPr>
      <w:spacing w:before="0" w:after="100"/>
      <w:ind w:left="400" w:hanging="0"/>
    </w:pPr>
    <w:rPr/>
  </w:style>
  <w:style w:type="numbering" w:styleId="NoList" w:default="1">
    <w:name w:val="No List"/>
    <w:uiPriority w:val="99"/>
    <w:semiHidden/>
    <w:unhideWhenUsed/>
    <w:qFormat/>
  </w:style>
  <w:style w:type="numbering" w:styleId="OutlineList2">
    <w:name w:val="Outline List 2"/>
    <w:semiHidden/>
    <w:qFormat/>
    <w:rsid w:val="00c8599d"/>
  </w:style>
  <w:style w:type="numbering" w:styleId="OutlineList1">
    <w:name w:val="Outline List 1"/>
    <w:semiHidden/>
    <w:qFormat/>
    <w:rsid w:val="00c8599d"/>
  </w:style>
  <w:style w:type="numbering" w:styleId="OutlineList3">
    <w:name w:val="Outline List 3"/>
    <w:semiHidden/>
    <w:qFormat/>
    <w:rsid w:val="00c859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c8599d"/>
    <w:pPr>
      <w:spacing w:after="0" w:line="240" w:lineRule="auto"/>
    </w:pPr>
    <w:rPr>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c8599d"/>
    <w:pPr>
      <w:spacing w:after="0" w:line="240" w:lineRule="auto"/>
    </w:pPr>
    <w:rPr>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c8599d"/>
    <w:pPr>
      <w:spacing w:after="0" w:line="240" w:lineRule="auto"/>
    </w:pPr>
    <w:rPr>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c8599d"/>
    <w:pPr>
      <w:spacing w:after="0" w:line="240" w:lineRule="auto"/>
    </w:pPr>
    <w:rPr>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c8599d"/>
    <w:pPr>
      <w:spacing w:after="0" w:line="240" w:lineRule="auto"/>
    </w:pPr>
    <w:rPr>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c8599d"/>
    <w:pPr>
      <w:spacing w:after="0" w:line="240" w:lineRule="auto"/>
    </w:pPr>
    <w:rPr>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c8599d"/>
    <w:pPr>
      <w:spacing w:after="0" w:line="240" w:lineRule="auto"/>
    </w:pPr>
    <w:rPr>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c8599d"/>
    <w:pPr>
      <w:spacing w:after="0" w:line="240" w:lineRule="auto"/>
    </w:pPr>
    <w:rPr>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c8599d"/>
    <w:pPr>
      <w:spacing w:after="0" w:line="240" w:lineRule="auto"/>
    </w:pPr>
    <w:rPr>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c8599d"/>
    <w:pPr>
      <w:spacing w:after="0" w:line="240" w:lineRule="auto"/>
    </w:pPr>
    <w:rPr>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c8599d"/>
    <w:pPr>
      <w:spacing w:after="0" w:line="240" w:lineRule="auto"/>
    </w:pPr>
    <w:rPr>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c8599d"/>
    <w:pPr>
      <w:spacing w:after="0" w:line="240" w:lineRule="auto"/>
    </w:pPr>
    <w:rPr>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pPr>
      <w:spacing w:after="0" w:line="240" w:lineRule="auto"/>
    </w:pPr>
    <w:rPr>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c8599d"/>
    <w:pPr>
      <w:spacing w:after="0" w:line="240" w:lineRule="auto"/>
    </w:pPr>
    <w:rPr>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c8599d"/>
    <w:pPr>
      <w:spacing w:after="0" w:line="240" w:lineRule="auto"/>
    </w:pPr>
    <w:rPr>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c8599d"/>
    <w:pPr>
      <w:spacing w:after="0" w:line="240" w:lineRule="auto"/>
    </w:pPr>
    <w:rPr>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c8599d"/>
    <w:pPr>
      <w:spacing w:after="0" w:line="240" w:lineRule="auto"/>
    </w:pPr>
    <w:rPr>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c8599d"/>
    <w:pPr>
      <w:spacing w:after="0" w:line="240" w:lineRule="auto"/>
    </w:pPr>
    <w:rPr>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c8599d"/>
    <w:pPr>
      <w:spacing w:after="0" w:line="240" w:lineRule="auto"/>
    </w:pPr>
    <w:rPr>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c8599d"/>
    <w:pPr>
      <w:spacing w:after="0" w:line="240" w:lineRule="auto"/>
    </w:pPr>
    <w:rPr>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c8599d"/>
    <w:pPr>
      <w:spacing w:after="0" w:line="240" w:lineRule="auto"/>
    </w:pPr>
    <w:rPr>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c8599d"/>
    <w:pPr>
      <w:spacing w:after="0" w:line="240" w:lineRule="auto"/>
    </w:pPr>
    <w:rPr>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c8599d"/>
    <w:pPr>
      <w:spacing w:after="0" w:line="240" w:lineRule="auto"/>
    </w:pPr>
    <w:rPr>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c8599d"/>
    <w:pPr>
      <w:spacing w:after="0" w:line="240" w:lineRule="auto"/>
    </w:pPr>
    <w:rPr>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c8599d"/>
    <w:pPr>
      <w:spacing w:after="0" w:line="240" w:lineRule="auto"/>
    </w:pPr>
    <w:rPr>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c8599d"/>
    <w:pPr>
      <w:spacing w:after="0" w:line="240" w:lineRule="auto"/>
    </w:pPr>
    <w:rPr>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c8599d"/>
    <w:pPr>
      <w:spacing w:after="0" w:line="240" w:lineRule="auto"/>
    </w:pPr>
    <w:rPr>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c8599d"/>
    <w:pPr>
      <w:spacing w:after="0" w:line="240" w:lineRule="auto"/>
    </w:pPr>
    <w:rPr>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c8599d"/>
    <w:pPr>
      <w:spacing w:after="0" w:line="240" w:lineRule="auto"/>
    </w:pPr>
    <w:rPr>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c8599d"/>
    <w:pPr>
      <w:spacing w:after="0" w:line="240" w:lineRule="auto"/>
    </w:pPr>
    <w:rPr>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c8599d"/>
    <w:pPr>
      <w:spacing w:after="0" w:line="240" w:lineRule="auto"/>
    </w:pPr>
    <w:rPr>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C23DA-3489-4CD3-897F-96515D64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Application>LibreOffice/5.2.1.2$MacOSX_X86_64 LibreOffice_project/31dd62db80d4e60af04904455ec9c9219178d620</Application>
  <Pages>40</Pages>
  <Words>10187</Words>
  <Characters>51262</Characters>
  <CharactersWithSpaces>61913</CharactersWithSpaces>
  <Paragraphs>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2017-06-29T17:55:00Z</dcterms:created>
  <dc:creator>Liz2</dc:creator>
  <dc:description/>
  <dc:language>en-US</dc:language>
  <cp:lastModifiedBy>Carol Nichols</cp:lastModifiedBy>
  <dcterms:modified xsi:type="dcterms:W3CDTF">2017-07-12T11:41:07Z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